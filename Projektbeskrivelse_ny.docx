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2935A" w14:textId="1C1953A8" w:rsidR="003674B6" w:rsidRPr="00113D52" w:rsidRDefault="00513FD7" w:rsidP="00113D52">
      <w:pPr>
        <w:pStyle w:val="Titel"/>
        <w:rPr>
          <w:sz w:val="40"/>
          <w:szCs w:val="40"/>
          <w:lang w:val="da-DK"/>
        </w:rPr>
      </w:pPr>
      <w:r w:rsidRPr="00113D52">
        <w:rPr>
          <w:sz w:val="40"/>
          <w:szCs w:val="40"/>
          <w:lang w:val="da-DK"/>
        </w:rPr>
        <w:t xml:space="preserve">Projektbeskrivelse </w:t>
      </w:r>
    </w:p>
    <w:p w14:paraId="612C2F34" w14:textId="771BBB2C" w:rsidR="00513FD7" w:rsidRDefault="00513FD7" w:rsidP="00513FD7">
      <w:pPr>
        <w:rPr>
          <w:lang w:val="da-DK"/>
        </w:rPr>
      </w:pPr>
    </w:p>
    <w:p w14:paraId="79007709" w14:textId="5D8E89BD" w:rsidR="0040569F" w:rsidRPr="003C33FF" w:rsidRDefault="00CB7252" w:rsidP="003F2A63">
      <w:pPr>
        <w:pStyle w:val="Overskrift1"/>
        <w:rPr>
          <w:lang w:val="da-DK"/>
        </w:rPr>
      </w:pPr>
      <w:r w:rsidRPr="003C33FF">
        <w:rPr>
          <w:lang w:val="da-DK"/>
        </w:rPr>
        <w:t xml:space="preserve">Motivation for </w:t>
      </w:r>
      <w:r w:rsidR="006C2B91">
        <w:rPr>
          <w:lang w:val="da-DK"/>
        </w:rPr>
        <w:t xml:space="preserve">projektforslag </w:t>
      </w:r>
      <w:r w:rsidR="00E3078C" w:rsidRPr="003C33FF">
        <w:rPr>
          <w:lang w:val="da-DK"/>
        </w:rPr>
        <w:t xml:space="preserve"> </w:t>
      </w:r>
    </w:p>
    <w:p w14:paraId="155C1E48" w14:textId="77777777" w:rsidR="003F2A63" w:rsidRDefault="003F2A63" w:rsidP="004666CF">
      <w:pPr>
        <w:spacing w:line="360" w:lineRule="auto"/>
        <w:rPr>
          <w:rFonts w:ascii="TimesNewRomanPSMT" w:hAnsi="TimesNewRomanPSMT" w:cs="TimesNewRomanPSMT"/>
          <w:sz w:val="24"/>
          <w:szCs w:val="24"/>
          <w:lang w:val="da-DK"/>
        </w:rPr>
      </w:pPr>
    </w:p>
    <w:p w14:paraId="61966FD4" w14:textId="0F8C8F33" w:rsidR="00E3078C" w:rsidRDefault="0038354E" w:rsidP="004666CF">
      <w:pPr>
        <w:spacing w:line="360" w:lineRule="auto"/>
        <w:rPr>
          <w:rFonts w:cstheme="minorHAnsi"/>
          <w:sz w:val="24"/>
          <w:szCs w:val="24"/>
          <w:lang w:val="da-DK"/>
        </w:rPr>
      </w:pPr>
      <w:r>
        <w:rPr>
          <w:rFonts w:cstheme="minorHAnsi"/>
          <w:sz w:val="24"/>
          <w:szCs w:val="24"/>
          <w:lang w:val="da-DK"/>
        </w:rPr>
        <w:t>Temaer som</w:t>
      </w:r>
      <w:r w:rsidR="000430C2" w:rsidRPr="004666CF">
        <w:rPr>
          <w:rFonts w:cstheme="minorHAnsi"/>
          <w:sz w:val="24"/>
          <w:szCs w:val="24"/>
          <w:lang w:val="da-DK"/>
        </w:rPr>
        <w:t xml:space="preserve"> bæredygtighed </w:t>
      </w:r>
      <w:r>
        <w:rPr>
          <w:rFonts w:cstheme="minorHAnsi"/>
          <w:sz w:val="24"/>
          <w:szCs w:val="24"/>
          <w:lang w:val="da-DK"/>
        </w:rPr>
        <w:t xml:space="preserve">og </w:t>
      </w:r>
      <w:r w:rsidR="00E3078C" w:rsidRPr="004666CF">
        <w:rPr>
          <w:rFonts w:cstheme="minorHAnsi"/>
          <w:sz w:val="24"/>
          <w:szCs w:val="24"/>
          <w:lang w:val="da-DK"/>
        </w:rPr>
        <w:t xml:space="preserve">den grønne omstilling </w:t>
      </w:r>
      <w:r>
        <w:rPr>
          <w:rFonts w:cstheme="minorHAnsi"/>
          <w:sz w:val="24"/>
          <w:szCs w:val="24"/>
          <w:lang w:val="da-DK"/>
        </w:rPr>
        <w:t>er blevet</w:t>
      </w:r>
      <w:r w:rsidRPr="004666CF">
        <w:rPr>
          <w:rFonts w:cstheme="minorHAnsi"/>
          <w:sz w:val="24"/>
          <w:szCs w:val="24"/>
          <w:lang w:val="da-DK"/>
        </w:rPr>
        <w:t xml:space="preserve"> </w:t>
      </w:r>
      <w:r w:rsidR="000430C2" w:rsidRPr="004666CF">
        <w:rPr>
          <w:rFonts w:cstheme="minorHAnsi"/>
          <w:sz w:val="24"/>
          <w:szCs w:val="24"/>
          <w:lang w:val="da-DK"/>
        </w:rPr>
        <w:t xml:space="preserve">en central del af de politiske </w:t>
      </w:r>
      <w:r>
        <w:rPr>
          <w:rFonts w:cstheme="minorHAnsi"/>
          <w:sz w:val="24"/>
          <w:szCs w:val="24"/>
          <w:lang w:val="da-DK"/>
        </w:rPr>
        <w:t xml:space="preserve">og økonomiske diskussioner </w:t>
      </w:r>
      <w:r w:rsidR="000430C2" w:rsidRPr="004666CF">
        <w:rPr>
          <w:rFonts w:cstheme="minorHAnsi"/>
          <w:sz w:val="24"/>
          <w:szCs w:val="24"/>
          <w:lang w:val="da-DK"/>
        </w:rPr>
        <w:t xml:space="preserve">i Danmark. </w:t>
      </w:r>
      <w:r>
        <w:rPr>
          <w:rFonts w:cstheme="minorHAnsi"/>
          <w:sz w:val="24"/>
          <w:szCs w:val="24"/>
          <w:lang w:val="da-DK"/>
        </w:rPr>
        <w:t xml:space="preserve">Såvel politikernes som menige danskeres </w:t>
      </w:r>
      <w:r w:rsidR="000430C2" w:rsidRPr="004666CF">
        <w:rPr>
          <w:rFonts w:cstheme="minorHAnsi"/>
          <w:sz w:val="24"/>
          <w:szCs w:val="24"/>
          <w:lang w:val="da-DK"/>
        </w:rPr>
        <w:t>interesse for emne</w:t>
      </w:r>
      <w:r>
        <w:rPr>
          <w:rFonts w:cstheme="minorHAnsi"/>
          <w:sz w:val="24"/>
          <w:szCs w:val="24"/>
          <w:lang w:val="da-DK"/>
        </w:rPr>
        <w:t>rne</w:t>
      </w:r>
      <w:r w:rsidR="000430C2" w:rsidRPr="004666CF">
        <w:rPr>
          <w:rFonts w:cstheme="minorHAnsi"/>
          <w:sz w:val="24"/>
          <w:szCs w:val="24"/>
          <w:lang w:val="da-DK"/>
        </w:rPr>
        <w:t xml:space="preserve"> har været stødt stigende </w:t>
      </w:r>
      <w:r>
        <w:rPr>
          <w:rFonts w:cstheme="minorHAnsi"/>
          <w:sz w:val="24"/>
          <w:szCs w:val="24"/>
          <w:lang w:val="da-DK"/>
        </w:rPr>
        <w:t>de sidste årtier, hvilket bl.a. kunne observeres i den seneste valgkamp, hvor temaer som klimaet, bæredygtighed og den grønne omstilling var afgørende for, hvor danskernes placerede deres stemme.</w:t>
      </w:r>
      <w:r w:rsidR="000430C2" w:rsidRPr="004666CF">
        <w:rPr>
          <w:rFonts w:cstheme="minorHAnsi"/>
          <w:sz w:val="24"/>
          <w:szCs w:val="24"/>
          <w:lang w:val="da-DK"/>
        </w:rPr>
        <w:t xml:space="preserve"> </w:t>
      </w:r>
      <w:r>
        <w:rPr>
          <w:rFonts w:cstheme="minorHAnsi"/>
          <w:sz w:val="24"/>
          <w:szCs w:val="24"/>
          <w:lang w:val="da-DK"/>
        </w:rPr>
        <w:t>Underskrivningen</w:t>
      </w:r>
      <w:r w:rsidR="000430C2" w:rsidRPr="004666CF">
        <w:rPr>
          <w:rFonts w:cstheme="minorHAnsi"/>
          <w:sz w:val="24"/>
          <w:szCs w:val="24"/>
          <w:lang w:val="da-DK"/>
        </w:rPr>
        <w:t xml:space="preserve"> </w:t>
      </w:r>
      <w:r w:rsidR="00345F06">
        <w:rPr>
          <w:rFonts w:cstheme="minorHAnsi"/>
          <w:sz w:val="24"/>
          <w:szCs w:val="24"/>
          <w:lang w:val="da-DK"/>
        </w:rPr>
        <w:t>af</w:t>
      </w:r>
      <w:r w:rsidR="000430C2" w:rsidRPr="004666CF">
        <w:rPr>
          <w:rFonts w:cstheme="minorHAnsi"/>
          <w:sz w:val="24"/>
          <w:szCs w:val="24"/>
          <w:lang w:val="da-DK"/>
        </w:rPr>
        <w:t xml:space="preserve"> Paris aftalen i år 2015, hvor i alt 196 lande</w:t>
      </w:r>
      <w:r>
        <w:rPr>
          <w:rFonts w:cstheme="minorHAnsi"/>
          <w:sz w:val="24"/>
          <w:szCs w:val="24"/>
          <w:lang w:val="da-DK"/>
        </w:rPr>
        <w:t>, herunder Danmark,</w:t>
      </w:r>
      <w:r w:rsidR="000430C2" w:rsidRPr="004666CF">
        <w:rPr>
          <w:rFonts w:cstheme="minorHAnsi"/>
          <w:sz w:val="24"/>
          <w:szCs w:val="24"/>
          <w:lang w:val="da-DK"/>
        </w:rPr>
        <w:t xml:space="preserve"> fastsatte et mål om at reducere udledningen af drivhusgasser </w:t>
      </w:r>
      <w:r w:rsidR="00485A04">
        <w:rPr>
          <w:rFonts w:cstheme="minorHAnsi"/>
          <w:sz w:val="24"/>
          <w:szCs w:val="24"/>
          <w:lang w:val="da-DK"/>
        </w:rPr>
        <w:t>med 40 % i forhold til niveauet i 1990 inden 2030, markerede et ønske om at skride til handling</w:t>
      </w:r>
      <w:r w:rsidR="000430C2" w:rsidRPr="004666CF">
        <w:rPr>
          <w:rFonts w:cstheme="minorHAnsi"/>
          <w:sz w:val="24"/>
          <w:szCs w:val="24"/>
          <w:lang w:val="da-DK"/>
        </w:rPr>
        <w:t>.</w:t>
      </w:r>
      <w:r w:rsidR="00485A04">
        <w:rPr>
          <w:rFonts w:cstheme="minorHAnsi"/>
          <w:sz w:val="24"/>
          <w:szCs w:val="24"/>
          <w:lang w:val="da-DK"/>
        </w:rPr>
        <w:t xml:space="preserve"> I løbet af foråret 2016 havde næsten alle lande fremlagt deres egne nationale klimaplaner. Som et yderligere tiltag, har</w:t>
      </w:r>
      <w:r w:rsidR="000430C2" w:rsidRPr="004666CF">
        <w:rPr>
          <w:rFonts w:cstheme="minorHAnsi"/>
          <w:sz w:val="24"/>
          <w:szCs w:val="24"/>
          <w:lang w:val="da-DK"/>
        </w:rPr>
        <w:t xml:space="preserve"> </w:t>
      </w:r>
      <w:r w:rsidR="00485A04">
        <w:rPr>
          <w:rFonts w:cstheme="minorHAnsi"/>
          <w:sz w:val="24"/>
          <w:szCs w:val="24"/>
          <w:lang w:val="da-DK"/>
        </w:rPr>
        <w:t>d</w:t>
      </w:r>
      <w:r w:rsidR="000430C2" w:rsidRPr="004666CF">
        <w:rPr>
          <w:rFonts w:cstheme="minorHAnsi"/>
          <w:sz w:val="24"/>
          <w:szCs w:val="24"/>
          <w:lang w:val="da-DK"/>
        </w:rPr>
        <w:t>en Danske regering</w:t>
      </w:r>
      <w:r w:rsidR="00485A04">
        <w:rPr>
          <w:rFonts w:cstheme="minorHAnsi"/>
          <w:sz w:val="24"/>
          <w:szCs w:val="24"/>
          <w:lang w:val="da-DK"/>
        </w:rPr>
        <w:t xml:space="preserve"> </w:t>
      </w:r>
      <w:r w:rsidR="000430C2" w:rsidRPr="004666CF">
        <w:rPr>
          <w:rFonts w:cstheme="minorHAnsi"/>
          <w:sz w:val="24"/>
          <w:szCs w:val="24"/>
          <w:lang w:val="da-DK"/>
        </w:rPr>
        <w:t xml:space="preserve">i 2020 </w:t>
      </w:r>
      <w:r w:rsidR="00485A04">
        <w:rPr>
          <w:rFonts w:cstheme="minorHAnsi"/>
          <w:sz w:val="24"/>
          <w:szCs w:val="24"/>
          <w:lang w:val="da-DK"/>
        </w:rPr>
        <w:t xml:space="preserve">vedtaget </w:t>
      </w:r>
      <w:r w:rsidR="000430C2" w:rsidRPr="004666CF">
        <w:rPr>
          <w:rFonts w:cstheme="minorHAnsi"/>
          <w:sz w:val="24"/>
          <w:szCs w:val="24"/>
          <w:lang w:val="da-DK"/>
        </w:rPr>
        <w:t xml:space="preserve">en </w:t>
      </w:r>
      <w:r w:rsidR="00EA16EF" w:rsidRPr="004666CF">
        <w:rPr>
          <w:rFonts w:cstheme="minorHAnsi"/>
          <w:sz w:val="24"/>
          <w:szCs w:val="24"/>
          <w:lang w:val="da-DK"/>
        </w:rPr>
        <w:t>klimalov</w:t>
      </w:r>
      <w:r w:rsidR="000430C2" w:rsidRPr="004666CF">
        <w:rPr>
          <w:rFonts w:cstheme="minorHAnsi"/>
          <w:sz w:val="24"/>
          <w:szCs w:val="24"/>
          <w:lang w:val="da-DK"/>
        </w:rPr>
        <w:t>, der indebar en reduktion af drivhusgasserne med 70% i 2030</w:t>
      </w:r>
      <w:r w:rsidR="00345F06">
        <w:rPr>
          <w:rFonts w:cstheme="minorHAnsi"/>
          <w:sz w:val="24"/>
          <w:szCs w:val="24"/>
          <w:lang w:val="da-DK"/>
        </w:rPr>
        <w:t>,</w:t>
      </w:r>
      <w:r w:rsidR="000430C2" w:rsidRPr="004666CF">
        <w:rPr>
          <w:rFonts w:cstheme="minorHAnsi"/>
          <w:sz w:val="24"/>
          <w:szCs w:val="24"/>
          <w:lang w:val="da-DK"/>
        </w:rPr>
        <w:t xml:space="preserve"> sammenlignet med udledningen i 1990. </w:t>
      </w:r>
      <w:r w:rsidR="00EA16EF" w:rsidRPr="004666CF">
        <w:rPr>
          <w:rFonts w:cstheme="minorHAnsi"/>
          <w:sz w:val="24"/>
          <w:szCs w:val="24"/>
          <w:lang w:val="da-DK"/>
        </w:rPr>
        <w:t>Danmark har samtidig også bundet sig på</w:t>
      </w:r>
      <w:r w:rsidR="00345F06">
        <w:rPr>
          <w:rFonts w:cstheme="minorHAnsi"/>
          <w:sz w:val="24"/>
          <w:szCs w:val="24"/>
          <w:lang w:val="da-DK"/>
        </w:rPr>
        <w:t xml:space="preserve"> et mål om</w:t>
      </w:r>
      <w:r w:rsidR="00EA16EF" w:rsidRPr="004666CF">
        <w:rPr>
          <w:rFonts w:cstheme="minorHAnsi"/>
          <w:sz w:val="24"/>
          <w:szCs w:val="24"/>
          <w:lang w:val="da-DK"/>
        </w:rPr>
        <w:t xml:space="preserve"> at blive klimaneutrale </w:t>
      </w:r>
      <w:r w:rsidR="00485A04">
        <w:rPr>
          <w:rFonts w:cstheme="minorHAnsi"/>
          <w:sz w:val="24"/>
          <w:szCs w:val="24"/>
          <w:lang w:val="da-DK"/>
        </w:rPr>
        <w:t xml:space="preserve">senest </w:t>
      </w:r>
      <w:r w:rsidR="00EA16EF" w:rsidRPr="004666CF">
        <w:rPr>
          <w:rFonts w:cstheme="minorHAnsi"/>
          <w:sz w:val="24"/>
          <w:szCs w:val="24"/>
          <w:lang w:val="da-DK"/>
        </w:rPr>
        <w:t xml:space="preserve">i 2050. </w:t>
      </w:r>
    </w:p>
    <w:p w14:paraId="05EB2C90" w14:textId="710439EE" w:rsidR="007C0A70" w:rsidRPr="0040569F" w:rsidRDefault="00EA16EF" w:rsidP="0040569F">
      <w:pPr>
        <w:spacing w:line="360" w:lineRule="auto"/>
        <w:rPr>
          <w:rFonts w:cstheme="minorHAnsi"/>
          <w:sz w:val="24"/>
          <w:szCs w:val="24"/>
          <w:lang w:val="da-DK"/>
        </w:rPr>
      </w:pPr>
      <w:r w:rsidRPr="004666CF">
        <w:rPr>
          <w:rFonts w:cstheme="minorHAnsi"/>
          <w:sz w:val="24"/>
          <w:szCs w:val="24"/>
          <w:lang w:val="da-DK"/>
        </w:rPr>
        <w:t xml:space="preserve">De </w:t>
      </w:r>
      <w:r w:rsidRPr="0040569F">
        <w:rPr>
          <w:rFonts w:cstheme="minorHAnsi"/>
          <w:sz w:val="24"/>
          <w:szCs w:val="24"/>
          <w:lang w:val="da-DK"/>
        </w:rPr>
        <w:t>ovenstående klimamål har resulteret i flere bud på makroøkonomiske modeller</w:t>
      </w:r>
      <w:r w:rsidR="00345F06">
        <w:rPr>
          <w:rFonts w:cstheme="minorHAnsi"/>
          <w:sz w:val="24"/>
          <w:szCs w:val="24"/>
          <w:lang w:val="da-DK"/>
        </w:rPr>
        <w:t>,</w:t>
      </w:r>
      <w:r w:rsidRPr="0040569F">
        <w:rPr>
          <w:rFonts w:cstheme="minorHAnsi"/>
          <w:sz w:val="24"/>
          <w:szCs w:val="24"/>
          <w:lang w:val="da-DK"/>
        </w:rPr>
        <w:t xml:space="preserve"> </w:t>
      </w:r>
      <w:r w:rsidR="00B9601F">
        <w:rPr>
          <w:rFonts w:cstheme="minorHAnsi"/>
          <w:sz w:val="24"/>
          <w:szCs w:val="24"/>
          <w:lang w:val="da-DK"/>
        </w:rPr>
        <w:t>der på forskellig vis forsøger at integrere miljø og klimahensyn i modelrammen. Disse modeller er oftest blevet anvendt</w:t>
      </w:r>
      <w:r w:rsidRPr="0040569F">
        <w:rPr>
          <w:rFonts w:cstheme="minorHAnsi"/>
          <w:sz w:val="24"/>
          <w:szCs w:val="24"/>
          <w:lang w:val="da-DK"/>
        </w:rPr>
        <w:t xml:space="preserve"> </w:t>
      </w:r>
      <w:r w:rsidR="00B9601F">
        <w:rPr>
          <w:rFonts w:cstheme="minorHAnsi"/>
          <w:sz w:val="24"/>
          <w:szCs w:val="24"/>
          <w:lang w:val="da-DK"/>
        </w:rPr>
        <w:t>med henblik på</w:t>
      </w:r>
      <w:r w:rsidRPr="0040569F">
        <w:rPr>
          <w:rFonts w:cstheme="minorHAnsi"/>
          <w:sz w:val="24"/>
          <w:szCs w:val="24"/>
          <w:lang w:val="da-DK"/>
        </w:rPr>
        <w:t xml:space="preserve"> at evaluere </w:t>
      </w:r>
      <w:r w:rsidR="00B9601F">
        <w:rPr>
          <w:rFonts w:cstheme="minorHAnsi"/>
          <w:sz w:val="24"/>
          <w:szCs w:val="24"/>
          <w:lang w:val="da-DK"/>
        </w:rPr>
        <w:t xml:space="preserve">forskellige </w:t>
      </w:r>
      <w:r w:rsidRPr="0040569F">
        <w:rPr>
          <w:rFonts w:cstheme="minorHAnsi"/>
          <w:sz w:val="24"/>
          <w:szCs w:val="24"/>
          <w:lang w:val="da-DK"/>
        </w:rPr>
        <w:t>politiske forslag</w:t>
      </w:r>
      <w:r w:rsidR="00345F06">
        <w:rPr>
          <w:rFonts w:cstheme="minorHAnsi"/>
          <w:sz w:val="24"/>
          <w:szCs w:val="24"/>
          <w:lang w:val="da-DK"/>
        </w:rPr>
        <w:t xml:space="preserve">. Målet </w:t>
      </w:r>
      <w:r w:rsidR="0083350E">
        <w:rPr>
          <w:rFonts w:cstheme="minorHAnsi"/>
          <w:sz w:val="24"/>
          <w:szCs w:val="24"/>
          <w:lang w:val="da-DK"/>
        </w:rPr>
        <w:t>med</w:t>
      </w:r>
      <w:r w:rsidR="00345F06">
        <w:rPr>
          <w:rFonts w:cstheme="minorHAnsi"/>
          <w:sz w:val="24"/>
          <w:szCs w:val="24"/>
          <w:lang w:val="da-DK"/>
        </w:rPr>
        <w:t xml:space="preserve"> disse modeller er at </w:t>
      </w:r>
      <w:r w:rsidR="0083350E">
        <w:rPr>
          <w:rFonts w:cstheme="minorHAnsi"/>
          <w:sz w:val="24"/>
          <w:szCs w:val="24"/>
          <w:lang w:val="da-DK"/>
        </w:rPr>
        <w:t xml:space="preserve">blive i stand til at </w:t>
      </w:r>
      <w:r w:rsidRPr="0040569F">
        <w:rPr>
          <w:rFonts w:cstheme="minorHAnsi"/>
          <w:sz w:val="24"/>
          <w:szCs w:val="24"/>
          <w:lang w:val="da-DK"/>
        </w:rPr>
        <w:t xml:space="preserve">opnå klimamålene </w:t>
      </w:r>
      <w:r w:rsidR="00345F06">
        <w:rPr>
          <w:rFonts w:cstheme="minorHAnsi"/>
          <w:sz w:val="24"/>
          <w:szCs w:val="24"/>
          <w:lang w:val="da-DK"/>
        </w:rPr>
        <w:t>og samtidig</w:t>
      </w:r>
      <w:r w:rsidRPr="0040569F">
        <w:rPr>
          <w:rFonts w:cstheme="minorHAnsi"/>
          <w:sz w:val="24"/>
          <w:szCs w:val="24"/>
          <w:lang w:val="da-DK"/>
        </w:rPr>
        <w:t xml:space="preserve"> maksimere den økonomiske vækst </w:t>
      </w:r>
      <w:r w:rsidR="0083350E">
        <w:rPr>
          <w:rFonts w:cstheme="minorHAnsi"/>
          <w:sz w:val="24"/>
          <w:szCs w:val="24"/>
          <w:lang w:val="da-DK"/>
        </w:rPr>
        <w:t xml:space="preserve">og </w:t>
      </w:r>
      <w:r w:rsidRPr="0040569F">
        <w:rPr>
          <w:rFonts w:cstheme="minorHAnsi"/>
          <w:sz w:val="24"/>
          <w:szCs w:val="24"/>
          <w:lang w:val="da-DK"/>
        </w:rPr>
        <w:t>velfærd.</w:t>
      </w:r>
      <w:r w:rsidR="00345F06">
        <w:rPr>
          <w:rFonts w:cstheme="minorHAnsi"/>
          <w:sz w:val="24"/>
          <w:szCs w:val="24"/>
          <w:lang w:val="da-DK"/>
        </w:rPr>
        <w:t xml:space="preserve"> De mest hyppige forslag fremlagt af</w:t>
      </w:r>
      <w:r w:rsidRPr="0040569F">
        <w:rPr>
          <w:rFonts w:cstheme="minorHAnsi"/>
          <w:sz w:val="24"/>
          <w:szCs w:val="24"/>
          <w:lang w:val="da-DK"/>
        </w:rPr>
        <w:t xml:space="preserve"> </w:t>
      </w:r>
      <w:r w:rsidR="00345F06">
        <w:rPr>
          <w:rFonts w:cstheme="minorHAnsi"/>
          <w:sz w:val="24"/>
          <w:szCs w:val="24"/>
          <w:lang w:val="da-DK"/>
        </w:rPr>
        <w:t>d</w:t>
      </w:r>
      <w:r w:rsidR="00C503DD" w:rsidRPr="0040569F">
        <w:rPr>
          <w:rFonts w:cstheme="minorHAnsi"/>
          <w:sz w:val="24"/>
          <w:szCs w:val="24"/>
          <w:lang w:val="da-DK"/>
        </w:rPr>
        <w:t>isse modeller</w:t>
      </w:r>
      <w:r w:rsidR="00345F06">
        <w:rPr>
          <w:rFonts w:cstheme="minorHAnsi"/>
          <w:sz w:val="24"/>
          <w:szCs w:val="24"/>
          <w:lang w:val="da-DK"/>
        </w:rPr>
        <w:t xml:space="preserve"> </w:t>
      </w:r>
      <w:r w:rsidR="00847DE4">
        <w:rPr>
          <w:rFonts w:cstheme="minorHAnsi"/>
          <w:sz w:val="24"/>
          <w:szCs w:val="24"/>
          <w:lang w:val="da-DK"/>
        </w:rPr>
        <w:t>er at indføre såkaldte</w:t>
      </w:r>
      <w:r w:rsidR="007C0A70" w:rsidRPr="0040569F">
        <w:rPr>
          <w:rFonts w:cstheme="minorHAnsi"/>
          <w:sz w:val="24"/>
          <w:szCs w:val="24"/>
          <w:lang w:val="da-DK"/>
        </w:rPr>
        <w:t xml:space="preserve"> </w:t>
      </w:r>
      <w:r w:rsidR="00847DE4">
        <w:rPr>
          <w:rFonts w:cstheme="minorHAnsi"/>
          <w:sz w:val="24"/>
          <w:szCs w:val="24"/>
          <w:lang w:val="da-DK"/>
        </w:rPr>
        <w:t xml:space="preserve">Co2 </w:t>
      </w:r>
      <w:r w:rsidR="007C0A70" w:rsidRPr="0040569F">
        <w:rPr>
          <w:rFonts w:cstheme="minorHAnsi"/>
          <w:sz w:val="24"/>
          <w:szCs w:val="24"/>
          <w:lang w:val="da-DK"/>
        </w:rPr>
        <w:t xml:space="preserve">afgifter på </w:t>
      </w:r>
      <w:r w:rsidR="00847DE4">
        <w:rPr>
          <w:rFonts w:cstheme="minorHAnsi"/>
          <w:sz w:val="24"/>
          <w:szCs w:val="24"/>
          <w:lang w:val="da-DK"/>
        </w:rPr>
        <w:t xml:space="preserve">for eksempel </w:t>
      </w:r>
      <w:r w:rsidR="0083350E">
        <w:rPr>
          <w:rFonts w:cstheme="minorHAnsi"/>
          <w:sz w:val="24"/>
          <w:szCs w:val="24"/>
          <w:lang w:val="da-DK"/>
        </w:rPr>
        <w:t>kvælstof</w:t>
      </w:r>
      <w:r w:rsidR="007C0A70" w:rsidRPr="0040569F">
        <w:rPr>
          <w:rFonts w:cstheme="minorHAnsi"/>
          <w:sz w:val="24"/>
          <w:szCs w:val="24"/>
          <w:lang w:val="da-DK"/>
        </w:rPr>
        <w:t xml:space="preserve">. </w:t>
      </w:r>
      <w:r w:rsidR="00847DE4">
        <w:rPr>
          <w:rFonts w:cstheme="minorHAnsi"/>
          <w:sz w:val="24"/>
          <w:szCs w:val="24"/>
          <w:lang w:val="da-DK"/>
        </w:rPr>
        <w:t xml:space="preserve">International </w:t>
      </w:r>
      <w:proofErr w:type="spellStart"/>
      <w:r w:rsidR="00847DE4">
        <w:rPr>
          <w:rFonts w:cstheme="minorHAnsi"/>
          <w:sz w:val="24"/>
          <w:szCs w:val="24"/>
          <w:lang w:val="da-DK"/>
        </w:rPr>
        <w:t>Monetary</w:t>
      </w:r>
      <w:proofErr w:type="spellEnd"/>
      <w:r w:rsidR="00847DE4">
        <w:rPr>
          <w:rFonts w:cstheme="minorHAnsi"/>
          <w:sz w:val="24"/>
          <w:szCs w:val="24"/>
          <w:lang w:val="da-DK"/>
        </w:rPr>
        <w:t xml:space="preserve"> Fund (</w:t>
      </w:r>
      <w:r w:rsidR="00200459" w:rsidRPr="0040569F">
        <w:rPr>
          <w:rFonts w:cstheme="minorHAnsi"/>
          <w:sz w:val="24"/>
          <w:szCs w:val="24"/>
          <w:lang w:val="da-DK"/>
        </w:rPr>
        <w:t>IMF</w:t>
      </w:r>
      <w:r w:rsidR="00847DE4">
        <w:rPr>
          <w:rFonts w:cstheme="minorHAnsi"/>
          <w:sz w:val="24"/>
          <w:szCs w:val="24"/>
          <w:lang w:val="da-DK"/>
        </w:rPr>
        <w:t>)</w:t>
      </w:r>
      <w:r w:rsidR="00200459" w:rsidRPr="0040569F">
        <w:rPr>
          <w:rFonts w:cstheme="minorHAnsi"/>
          <w:sz w:val="24"/>
          <w:szCs w:val="24"/>
          <w:lang w:val="da-DK"/>
        </w:rPr>
        <w:t xml:space="preserve"> </w:t>
      </w:r>
      <w:r w:rsidR="00847DE4">
        <w:rPr>
          <w:rFonts w:cstheme="minorHAnsi"/>
          <w:sz w:val="24"/>
          <w:szCs w:val="24"/>
          <w:lang w:val="da-DK"/>
        </w:rPr>
        <w:t>mener dog at der er et</w:t>
      </w:r>
      <w:r w:rsidR="00200459" w:rsidRPr="0040569F">
        <w:rPr>
          <w:rFonts w:cstheme="minorHAnsi"/>
          <w:sz w:val="24"/>
          <w:szCs w:val="24"/>
          <w:lang w:val="da-DK"/>
        </w:rPr>
        <w:t xml:space="preserve"> beh</w:t>
      </w:r>
      <w:r w:rsidR="008E41BC" w:rsidRPr="0040569F">
        <w:rPr>
          <w:rFonts w:cstheme="minorHAnsi"/>
          <w:sz w:val="24"/>
          <w:szCs w:val="24"/>
          <w:lang w:val="da-DK"/>
        </w:rPr>
        <w:t>o</w:t>
      </w:r>
      <w:r w:rsidR="00200459" w:rsidRPr="0040569F">
        <w:rPr>
          <w:rFonts w:cstheme="minorHAnsi"/>
          <w:sz w:val="24"/>
          <w:szCs w:val="24"/>
          <w:lang w:val="da-DK"/>
        </w:rPr>
        <w:t>v for e</w:t>
      </w:r>
      <w:r w:rsidR="008E41BC" w:rsidRPr="0040569F">
        <w:rPr>
          <w:rFonts w:cstheme="minorHAnsi"/>
          <w:sz w:val="24"/>
          <w:szCs w:val="24"/>
          <w:lang w:val="da-DK"/>
        </w:rPr>
        <w:t>t</w:t>
      </w:r>
      <w:r w:rsidR="00200459" w:rsidRPr="0040569F">
        <w:rPr>
          <w:rFonts w:cstheme="minorHAnsi"/>
          <w:sz w:val="24"/>
          <w:szCs w:val="24"/>
          <w:lang w:val="da-DK"/>
        </w:rPr>
        <w:t xml:space="preserve"> bredere </w:t>
      </w:r>
      <w:r w:rsidR="008E41BC" w:rsidRPr="0040569F">
        <w:rPr>
          <w:rFonts w:cstheme="minorHAnsi"/>
          <w:sz w:val="24"/>
          <w:szCs w:val="24"/>
          <w:lang w:val="da-DK"/>
        </w:rPr>
        <w:t>s</w:t>
      </w:r>
      <w:r w:rsidR="00847DE4">
        <w:rPr>
          <w:rFonts w:cstheme="minorHAnsi"/>
          <w:sz w:val="24"/>
          <w:szCs w:val="24"/>
          <w:lang w:val="da-DK"/>
        </w:rPr>
        <w:t>æ</w:t>
      </w:r>
      <w:r w:rsidR="008E41BC" w:rsidRPr="0040569F">
        <w:rPr>
          <w:rFonts w:cstheme="minorHAnsi"/>
          <w:sz w:val="24"/>
          <w:szCs w:val="24"/>
          <w:lang w:val="da-DK"/>
        </w:rPr>
        <w:t xml:space="preserve">t af politiske </w:t>
      </w:r>
      <w:r w:rsidR="007E2AB9" w:rsidRPr="0040569F">
        <w:rPr>
          <w:rFonts w:cstheme="minorHAnsi"/>
          <w:sz w:val="24"/>
          <w:szCs w:val="24"/>
          <w:lang w:val="da-DK"/>
        </w:rPr>
        <w:t>i</w:t>
      </w:r>
      <w:r w:rsidR="007E2AB9">
        <w:rPr>
          <w:rFonts w:cstheme="minorHAnsi"/>
          <w:sz w:val="24"/>
          <w:szCs w:val="24"/>
          <w:lang w:val="da-DK"/>
        </w:rPr>
        <w:t>n</w:t>
      </w:r>
      <w:r w:rsidR="007E2AB9" w:rsidRPr="0040569F">
        <w:rPr>
          <w:rFonts w:cstheme="minorHAnsi"/>
          <w:sz w:val="24"/>
          <w:szCs w:val="24"/>
          <w:lang w:val="da-DK"/>
        </w:rPr>
        <w:t>itiativ</w:t>
      </w:r>
      <w:r w:rsidR="007E2AB9">
        <w:rPr>
          <w:rFonts w:cstheme="minorHAnsi"/>
          <w:sz w:val="24"/>
          <w:szCs w:val="24"/>
          <w:lang w:val="da-DK"/>
        </w:rPr>
        <w:t>er</w:t>
      </w:r>
      <w:r w:rsidR="008E41BC" w:rsidRPr="0040569F">
        <w:rPr>
          <w:rFonts w:cstheme="minorHAnsi"/>
          <w:sz w:val="24"/>
          <w:szCs w:val="24"/>
          <w:lang w:val="da-DK"/>
        </w:rPr>
        <w:t xml:space="preserve"> udover</w:t>
      </w:r>
      <w:r w:rsidR="00847DE4">
        <w:rPr>
          <w:rFonts w:cstheme="minorHAnsi"/>
          <w:sz w:val="24"/>
          <w:szCs w:val="24"/>
          <w:lang w:val="da-DK"/>
        </w:rPr>
        <w:t xml:space="preserve"> disse</w:t>
      </w:r>
      <w:r w:rsidR="008E41BC" w:rsidRPr="0040569F">
        <w:rPr>
          <w:rFonts w:cstheme="minorHAnsi"/>
          <w:sz w:val="24"/>
          <w:szCs w:val="24"/>
          <w:lang w:val="da-DK"/>
        </w:rPr>
        <w:t xml:space="preserve"> </w:t>
      </w:r>
      <w:r w:rsidR="00847DE4">
        <w:rPr>
          <w:rFonts w:cstheme="minorHAnsi"/>
          <w:sz w:val="24"/>
          <w:szCs w:val="24"/>
          <w:lang w:val="da-DK"/>
        </w:rPr>
        <w:t>klima-</w:t>
      </w:r>
      <w:r w:rsidR="008E41BC" w:rsidRPr="0040569F">
        <w:rPr>
          <w:rFonts w:cstheme="minorHAnsi"/>
          <w:sz w:val="24"/>
          <w:szCs w:val="24"/>
          <w:lang w:val="da-DK"/>
        </w:rPr>
        <w:t>afgifter</w:t>
      </w:r>
      <w:r w:rsidR="00847DE4">
        <w:rPr>
          <w:rFonts w:cstheme="minorHAnsi"/>
          <w:sz w:val="24"/>
          <w:szCs w:val="24"/>
          <w:lang w:val="da-DK"/>
        </w:rPr>
        <w:t xml:space="preserve"> </w:t>
      </w:r>
      <w:r w:rsidR="008E41BC" w:rsidRPr="0040569F">
        <w:rPr>
          <w:rFonts w:cstheme="minorHAnsi"/>
          <w:sz w:val="24"/>
          <w:szCs w:val="24"/>
          <w:lang w:val="da-DK"/>
        </w:rPr>
        <w:t xml:space="preserve">for at nå de fremlagte målsætninger. Et bud på sådanne politiske tiltag er givet af Krogstrup &amp; Oman (2019) der </w:t>
      </w:r>
      <w:r w:rsidR="00847DE4">
        <w:rPr>
          <w:rFonts w:cstheme="minorHAnsi"/>
          <w:sz w:val="24"/>
          <w:szCs w:val="24"/>
          <w:lang w:val="da-DK"/>
        </w:rPr>
        <w:t>foreslår</w:t>
      </w:r>
      <w:r w:rsidR="008E41BC" w:rsidRPr="0040569F">
        <w:rPr>
          <w:rFonts w:cstheme="minorHAnsi"/>
          <w:sz w:val="24"/>
          <w:szCs w:val="24"/>
          <w:lang w:val="da-DK"/>
        </w:rPr>
        <w:t xml:space="preserve"> </w:t>
      </w:r>
      <w:r w:rsidR="00847DE4">
        <w:rPr>
          <w:rFonts w:cstheme="minorHAnsi"/>
          <w:sz w:val="24"/>
          <w:szCs w:val="24"/>
          <w:lang w:val="da-DK"/>
        </w:rPr>
        <w:t xml:space="preserve">brugen af </w:t>
      </w:r>
      <w:r w:rsidR="008E41BC" w:rsidRPr="0040569F">
        <w:rPr>
          <w:rFonts w:cstheme="minorHAnsi"/>
          <w:sz w:val="24"/>
          <w:szCs w:val="24"/>
          <w:lang w:val="da-DK"/>
        </w:rPr>
        <w:t>en kombination af penge, og finanspolitiske tiltag</w:t>
      </w:r>
      <w:r w:rsidR="00847DE4">
        <w:rPr>
          <w:rFonts w:cstheme="minorHAnsi"/>
          <w:sz w:val="24"/>
          <w:szCs w:val="24"/>
          <w:lang w:val="da-DK"/>
        </w:rPr>
        <w:t xml:space="preserve">, der </w:t>
      </w:r>
      <w:r w:rsidR="00847DE4" w:rsidRPr="0040569F">
        <w:rPr>
          <w:rFonts w:cstheme="minorHAnsi"/>
          <w:sz w:val="24"/>
          <w:szCs w:val="24"/>
          <w:lang w:val="da-DK"/>
        </w:rPr>
        <w:t>skal gøre det muligt at nå ovenstående mål</w:t>
      </w:r>
      <w:r w:rsidR="008E41BC" w:rsidRPr="0040569F">
        <w:rPr>
          <w:rFonts w:cstheme="minorHAnsi"/>
          <w:sz w:val="24"/>
          <w:szCs w:val="24"/>
          <w:lang w:val="da-DK"/>
        </w:rPr>
        <w:t xml:space="preserve">. </w:t>
      </w:r>
    </w:p>
    <w:p w14:paraId="338A3D77" w14:textId="5EE8B34D" w:rsidR="00343996" w:rsidRPr="003C33FF" w:rsidRDefault="00844B05" w:rsidP="00343996">
      <w:pPr>
        <w:autoSpaceDE w:val="0"/>
        <w:autoSpaceDN w:val="0"/>
        <w:adjustRightInd w:val="0"/>
        <w:spacing w:after="0" w:line="360" w:lineRule="auto"/>
        <w:rPr>
          <w:rFonts w:cstheme="minorHAnsi"/>
          <w:sz w:val="24"/>
          <w:szCs w:val="24"/>
          <w:lang w:val="da-DK"/>
        </w:rPr>
      </w:pPr>
      <w:r>
        <w:rPr>
          <w:rFonts w:cstheme="minorHAnsi"/>
          <w:sz w:val="24"/>
          <w:szCs w:val="24"/>
          <w:lang w:val="da-DK"/>
        </w:rPr>
        <w:t xml:space="preserve">Ses der på </w:t>
      </w:r>
      <w:r w:rsidR="0083350E">
        <w:rPr>
          <w:rFonts w:cstheme="minorHAnsi"/>
          <w:sz w:val="24"/>
          <w:szCs w:val="24"/>
          <w:lang w:val="da-DK"/>
        </w:rPr>
        <w:t>de anvendte modeller</w:t>
      </w:r>
      <w:r>
        <w:rPr>
          <w:rFonts w:cstheme="minorHAnsi"/>
          <w:sz w:val="24"/>
          <w:szCs w:val="24"/>
          <w:lang w:val="da-DK"/>
        </w:rPr>
        <w:t>,</w:t>
      </w:r>
      <w:r w:rsidR="004666CF" w:rsidRPr="0040569F">
        <w:rPr>
          <w:rFonts w:cstheme="minorHAnsi"/>
          <w:sz w:val="24"/>
          <w:szCs w:val="24"/>
          <w:lang w:val="da-DK"/>
        </w:rPr>
        <w:t xml:space="preserve"> har der været flere forsøg på at analysere </w:t>
      </w:r>
      <w:r w:rsidR="00B179C9" w:rsidRPr="0040569F">
        <w:rPr>
          <w:rFonts w:cstheme="minorHAnsi"/>
          <w:sz w:val="24"/>
          <w:szCs w:val="24"/>
          <w:lang w:val="da-DK"/>
        </w:rPr>
        <w:t xml:space="preserve">interaktioner mellem klimaændringer og økonomien, </w:t>
      </w:r>
      <w:r>
        <w:rPr>
          <w:rFonts w:cstheme="minorHAnsi"/>
          <w:sz w:val="24"/>
          <w:szCs w:val="24"/>
          <w:lang w:val="da-DK"/>
        </w:rPr>
        <w:t>hvor</w:t>
      </w:r>
      <w:r w:rsidR="00B179C9" w:rsidRPr="0040569F">
        <w:rPr>
          <w:rFonts w:cstheme="minorHAnsi"/>
          <w:sz w:val="24"/>
          <w:szCs w:val="24"/>
          <w:lang w:val="da-DK"/>
        </w:rPr>
        <w:t xml:space="preserve"> specielt Integrated </w:t>
      </w:r>
      <w:proofErr w:type="spellStart"/>
      <w:r w:rsidR="00B179C9" w:rsidRPr="0040569F">
        <w:rPr>
          <w:rFonts w:cstheme="minorHAnsi"/>
          <w:sz w:val="24"/>
          <w:szCs w:val="24"/>
          <w:lang w:val="da-DK"/>
        </w:rPr>
        <w:t>Assessment</w:t>
      </w:r>
      <w:proofErr w:type="spellEnd"/>
      <w:r w:rsidR="00B179C9" w:rsidRPr="0040569F">
        <w:rPr>
          <w:rFonts w:cstheme="minorHAnsi"/>
          <w:sz w:val="24"/>
          <w:szCs w:val="24"/>
          <w:lang w:val="da-DK"/>
        </w:rPr>
        <w:t xml:space="preserve"> Models (</w:t>
      </w:r>
      <w:proofErr w:type="spellStart"/>
      <w:r w:rsidR="00B179C9" w:rsidRPr="0040569F">
        <w:rPr>
          <w:rFonts w:cstheme="minorHAnsi"/>
          <w:sz w:val="24"/>
          <w:szCs w:val="24"/>
          <w:lang w:val="da-DK"/>
        </w:rPr>
        <w:t>IAMs</w:t>
      </w:r>
      <w:proofErr w:type="spellEnd"/>
      <w:r w:rsidR="00B179C9" w:rsidRPr="0040569F">
        <w:rPr>
          <w:rFonts w:cstheme="minorHAnsi"/>
          <w:sz w:val="24"/>
          <w:szCs w:val="24"/>
          <w:lang w:val="da-DK"/>
        </w:rPr>
        <w:t xml:space="preserve">) udgøre en stor del </w:t>
      </w:r>
      <w:r>
        <w:rPr>
          <w:rFonts w:cstheme="minorHAnsi"/>
          <w:sz w:val="24"/>
          <w:szCs w:val="24"/>
          <w:lang w:val="da-DK"/>
        </w:rPr>
        <w:t>af det fremlagte arbejde</w:t>
      </w:r>
      <w:r w:rsidR="00B179C9" w:rsidRPr="0040569F">
        <w:rPr>
          <w:rFonts w:cstheme="minorHAnsi"/>
          <w:sz w:val="24"/>
          <w:szCs w:val="24"/>
          <w:lang w:val="da-DK"/>
        </w:rPr>
        <w:t xml:space="preserve">. Denne type modeller, udviklet af </w:t>
      </w:r>
      <w:proofErr w:type="spellStart"/>
      <w:r w:rsidR="00B179C9" w:rsidRPr="0040569F">
        <w:rPr>
          <w:rFonts w:cstheme="minorHAnsi"/>
          <w:sz w:val="24"/>
          <w:szCs w:val="24"/>
          <w:lang w:val="da-DK"/>
        </w:rPr>
        <w:t>Nordhaus</w:t>
      </w:r>
      <w:proofErr w:type="spellEnd"/>
      <w:r w:rsidR="00B179C9" w:rsidRPr="0040569F">
        <w:rPr>
          <w:rFonts w:cstheme="minorHAnsi"/>
          <w:sz w:val="24"/>
          <w:szCs w:val="24"/>
          <w:lang w:val="da-DK"/>
        </w:rPr>
        <w:t xml:space="preserve"> (1992), blev hurtigt taget i brug af regeringer og internationale organisationer. Indenfor de sidste få år har der dog været en stigende kritik af anvendelsen af disse modeller</w:t>
      </w:r>
      <w:r w:rsidR="00343996">
        <w:rPr>
          <w:rFonts w:cstheme="minorHAnsi"/>
          <w:sz w:val="24"/>
          <w:szCs w:val="24"/>
          <w:lang w:val="da-DK"/>
        </w:rPr>
        <w:t xml:space="preserve">, både set fra et akademisk synspunkt </w:t>
      </w:r>
      <w:r w:rsidR="00343996" w:rsidRPr="0040569F">
        <w:rPr>
          <w:rFonts w:cstheme="minorHAnsi"/>
          <w:sz w:val="24"/>
          <w:szCs w:val="24"/>
          <w:lang w:val="da-DK"/>
        </w:rPr>
        <w:t>(</w:t>
      </w:r>
      <w:proofErr w:type="spellStart"/>
      <w:r w:rsidR="00343996" w:rsidRPr="003C33FF">
        <w:rPr>
          <w:rFonts w:cstheme="minorHAnsi"/>
          <w:sz w:val="24"/>
          <w:szCs w:val="24"/>
          <w:lang w:val="da-DK"/>
        </w:rPr>
        <w:t>Pindyck</w:t>
      </w:r>
      <w:proofErr w:type="spellEnd"/>
      <w:r w:rsidR="00343996" w:rsidRPr="003C33FF">
        <w:rPr>
          <w:rFonts w:cstheme="minorHAnsi"/>
          <w:sz w:val="24"/>
          <w:szCs w:val="24"/>
          <w:lang w:val="da-DK"/>
        </w:rPr>
        <w:t xml:space="preserve"> </w:t>
      </w:r>
      <w:r w:rsidR="00343996" w:rsidRPr="003C33FF">
        <w:rPr>
          <w:rFonts w:cstheme="minorHAnsi"/>
          <w:sz w:val="24"/>
          <w:szCs w:val="24"/>
          <w:lang w:val="da-DK"/>
        </w:rPr>
        <w:lastRenderedPageBreak/>
        <w:t xml:space="preserve">2013, 2015; </w:t>
      </w:r>
      <w:proofErr w:type="spellStart"/>
      <w:r w:rsidR="00343996" w:rsidRPr="003C33FF">
        <w:rPr>
          <w:rFonts w:cstheme="minorHAnsi"/>
          <w:sz w:val="24"/>
          <w:szCs w:val="24"/>
          <w:lang w:val="da-DK"/>
        </w:rPr>
        <w:t>Pollitt</w:t>
      </w:r>
      <w:proofErr w:type="spellEnd"/>
      <w:r w:rsidR="00343996" w:rsidRPr="003C33FF">
        <w:rPr>
          <w:rFonts w:cstheme="minorHAnsi"/>
          <w:sz w:val="24"/>
          <w:szCs w:val="24"/>
          <w:lang w:val="da-DK"/>
        </w:rPr>
        <w:t xml:space="preserve"> 2019; Keen 2020), </w:t>
      </w:r>
      <w:r w:rsidR="00343996">
        <w:rPr>
          <w:rFonts w:cstheme="minorHAnsi"/>
          <w:sz w:val="24"/>
          <w:szCs w:val="24"/>
          <w:lang w:val="da-DK"/>
        </w:rPr>
        <w:t>m</w:t>
      </w:r>
      <w:r w:rsidR="00B179C9" w:rsidRPr="0040569F">
        <w:rPr>
          <w:rFonts w:cstheme="minorHAnsi"/>
          <w:sz w:val="24"/>
          <w:szCs w:val="24"/>
          <w:lang w:val="da-DK"/>
        </w:rPr>
        <w:t>en også internationale</w:t>
      </w:r>
      <w:r w:rsidR="00343996">
        <w:rPr>
          <w:rFonts w:cstheme="minorHAnsi"/>
          <w:sz w:val="24"/>
          <w:szCs w:val="24"/>
          <w:lang w:val="da-DK"/>
        </w:rPr>
        <w:t xml:space="preserve"> organisationer</w:t>
      </w:r>
      <w:r>
        <w:rPr>
          <w:rFonts w:cstheme="minorHAnsi"/>
          <w:sz w:val="24"/>
          <w:szCs w:val="24"/>
          <w:lang w:val="da-DK"/>
        </w:rPr>
        <w:t>,</w:t>
      </w:r>
      <w:r w:rsidR="00B179C9" w:rsidRPr="0040569F">
        <w:rPr>
          <w:rFonts w:cstheme="minorHAnsi"/>
          <w:sz w:val="24"/>
          <w:szCs w:val="24"/>
          <w:lang w:val="da-DK"/>
        </w:rPr>
        <w:t xml:space="preserve"> der</w:t>
      </w:r>
      <w:r w:rsidR="00343996">
        <w:rPr>
          <w:rFonts w:cstheme="minorHAnsi"/>
          <w:sz w:val="24"/>
          <w:szCs w:val="24"/>
          <w:lang w:val="da-DK"/>
        </w:rPr>
        <w:t xml:space="preserve"> finder</w:t>
      </w:r>
      <w:r w:rsidR="00B179C9" w:rsidRPr="0040569F">
        <w:rPr>
          <w:rFonts w:cstheme="minorHAnsi"/>
          <w:sz w:val="24"/>
          <w:szCs w:val="24"/>
          <w:lang w:val="da-DK"/>
        </w:rPr>
        <w:t xml:space="preserve"> både teoretiske</w:t>
      </w:r>
      <w:r w:rsidR="0040569F" w:rsidRPr="0040569F">
        <w:rPr>
          <w:rFonts w:cstheme="minorHAnsi"/>
          <w:sz w:val="24"/>
          <w:szCs w:val="24"/>
          <w:lang w:val="da-DK"/>
        </w:rPr>
        <w:t xml:space="preserve"> og </w:t>
      </w:r>
      <w:r w:rsidR="00B179C9" w:rsidRPr="0040569F">
        <w:rPr>
          <w:rFonts w:cstheme="minorHAnsi"/>
          <w:sz w:val="24"/>
          <w:szCs w:val="24"/>
          <w:lang w:val="da-DK"/>
        </w:rPr>
        <w:t>metodologiske svagheder ved disse modeller</w:t>
      </w:r>
      <w:r w:rsidR="00343996">
        <w:rPr>
          <w:rFonts w:cstheme="minorHAnsi"/>
          <w:sz w:val="24"/>
          <w:szCs w:val="24"/>
          <w:lang w:val="da-DK"/>
        </w:rPr>
        <w:t xml:space="preserve"> </w:t>
      </w:r>
      <w:r w:rsidR="00343996" w:rsidRPr="003C33FF">
        <w:rPr>
          <w:rFonts w:cstheme="minorHAnsi"/>
          <w:sz w:val="24"/>
          <w:szCs w:val="24"/>
          <w:lang w:val="da-DK"/>
        </w:rPr>
        <w:t>(</w:t>
      </w:r>
      <w:proofErr w:type="spellStart"/>
      <w:r w:rsidR="00343996" w:rsidRPr="003C33FF">
        <w:rPr>
          <w:rFonts w:cstheme="minorHAnsi"/>
          <w:sz w:val="24"/>
          <w:szCs w:val="24"/>
          <w:lang w:val="da-DK"/>
        </w:rPr>
        <w:t>Feyen</w:t>
      </w:r>
      <w:proofErr w:type="spellEnd"/>
      <w:r w:rsidR="00343996" w:rsidRPr="003C33FF">
        <w:rPr>
          <w:rFonts w:cstheme="minorHAnsi"/>
          <w:sz w:val="24"/>
          <w:szCs w:val="24"/>
          <w:lang w:val="da-DK"/>
        </w:rPr>
        <w:t xml:space="preserve"> et al. 2020, p. 8)</w:t>
      </w:r>
      <w:r w:rsidR="00B179C9" w:rsidRPr="0040569F">
        <w:rPr>
          <w:rFonts w:cstheme="minorHAnsi"/>
          <w:sz w:val="24"/>
          <w:szCs w:val="24"/>
          <w:lang w:val="da-DK"/>
        </w:rPr>
        <w:t xml:space="preserve">. </w:t>
      </w:r>
    </w:p>
    <w:p w14:paraId="205A709D" w14:textId="6CAB4DB5" w:rsidR="004666CF" w:rsidRPr="003F2A63" w:rsidRDefault="0040569F" w:rsidP="003F2A63">
      <w:pPr>
        <w:spacing w:line="360" w:lineRule="auto"/>
        <w:rPr>
          <w:rFonts w:cstheme="minorHAnsi"/>
          <w:sz w:val="24"/>
          <w:szCs w:val="24"/>
          <w:lang w:val="da-DK"/>
        </w:rPr>
      </w:pPr>
      <w:r w:rsidRPr="0040569F">
        <w:rPr>
          <w:rFonts w:cstheme="minorHAnsi"/>
          <w:sz w:val="24"/>
          <w:szCs w:val="24"/>
          <w:lang w:val="da-DK"/>
        </w:rPr>
        <w:t xml:space="preserve">Derudover, ser der ud til at være et manglende faggrundlag blandt brugerne af IAM, </w:t>
      </w:r>
      <w:r w:rsidR="00844B05">
        <w:rPr>
          <w:rFonts w:cstheme="minorHAnsi"/>
          <w:sz w:val="24"/>
          <w:szCs w:val="24"/>
          <w:lang w:val="da-DK"/>
        </w:rPr>
        <w:t>hvor der gennem tiden er opstået uenigheder angående</w:t>
      </w:r>
      <w:r w:rsidRPr="0040569F">
        <w:rPr>
          <w:rFonts w:cstheme="minorHAnsi"/>
          <w:sz w:val="24"/>
          <w:szCs w:val="24"/>
          <w:lang w:val="da-DK"/>
        </w:rPr>
        <w:t xml:space="preserve"> vigtige aspekter</w:t>
      </w:r>
      <w:r w:rsidR="00844B05">
        <w:rPr>
          <w:rFonts w:cstheme="minorHAnsi"/>
          <w:sz w:val="24"/>
          <w:szCs w:val="24"/>
          <w:lang w:val="da-DK"/>
        </w:rPr>
        <w:t xml:space="preserve"> inden</w:t>
      </w:r>
      <w:r w:rsidRPr="0040569F">
        <w:rPr>
          <w:rFonts w:cstheme="minorHAnsi"/>
          <w:sz w:val="24"/>
          <w:szCs w:val="24"/>
          <w:lang w:val="da-DK"/>
        </w:rPr>
        <w:t>f</w:t>
      </w:r>
      <w:r w:rsidR="00844B05">
        <w:rPr>
          <w:rFonts w:cstheme="minorHAnsi"/>
          <w:sz w:val="24"/>
          <w:szCs w:val="24"/>
          <w:lang w:val="da-DK"/>
        </w:rPr>
        <w:t>or</w:t>
      </w:r>
      <w:r w:rsidRPr="0040569F">
        <w:rPr>
          <w:rFonts w:cstheme="minorHAnsi"/>
          <w:sz w:val="24"/>
          <w:szCs w:val="24"/>
          <w:lang w:val="da-DK"/>
        </w:rPr>
        <w:t xml:space="preserve"> </w:t>
      </w:r>
      <w:r w:rsidR="00343996" w:rsidRPr="0040569F">
        <w:rPr>
          <w:rFonts w:cstheme="minorHAnsi"/>
          <w:sz w:val="24"/>
          <w:szCs w:val="24"/>
          <w:lang w:val="da-DK"/>
        </w:rPr>
        <w:t>mode</w:t>
      </w:r>
      <w:r w:rsidR="00343996">
        <w:rPr>
          <w:rFonts w:cstheme="minorHAnsi"/>
          <w:sz w:val="24"/>
          <w:szCs w:val="24"/>
          <w:lang w:val="da-DK"/>
        </w:rPr>
        <w:t>ltypen</w:t>
      </w:r>
      <w:r w:rsidRPr="0040569F">
        <w:rPr>
          <w:rFonts w:cstheme="minorHAnsi"/>
          <w:sz w:val="24"/>
          <w:szCs w:val="24"/>
          <w:lang w:val="da-DK"/>
        </w:rPr>
        <w:t xml:space="preserve">, </w:t>
      </w:r>
      <w:r w:rsidR="00844B05">
        <w:rPr>
          <w:rFonts w:cstheme="minorHAnsi"/>
          <w:sz w:val="24"/>
          <w:szCs w:val="24"/>
          <w:lang w:val="da-DK"/>
        </w:rPr>
        <w:t>resulterende i</w:t>
      </w:r>
      <w:r w:rsidRPr="0040569F">
        <w:rPr>
          <w:rFonts w:cstheme="minorHAnsi"/>
          <w:sz w:val="24"/>
          <w:szCs w:val="24"/>
          <w:lang w:val="da-DK"/>
        </w:rPr>
        <w:t xml:space="preserve"> sensitive resultater ved simulation af disse modeller (</w:t>
      </w:r>
      <w:proofErr w:type="spellStart"/>
      <w:r w:rsidRPr="003C33FF">
        <w:rPr>
          <w:rFonts w:cstheme="minorHAnsi"/>
          <w:sz w:val="24"/>
          <w:szCs w:val="24"/>
          <w:lang w:val="da-DK"/>
        </w:rPr>
        <w:t>Nordhaus</w:t>
      </w:r>
      <w:proofErr w:type="spellEnd"/>
      <w:r w:rsidRPr="003C33FF">
        <w:rPr>
          <w:rFonts w:cstheme="minorHAnsi"/>
          <w:sz w:val="24"/>
          <w:szCs w:val="24"/>
          <w:lang w:val="da-DK"/>
        </w:rPr>
        <w:t xml:space="preserve"> 2008, Stern 2007)</w:t>
      </w:r>
      <w:r w:rsidRPr="0040569F">
        <w:rPr>
          <w:rFonts w:cstheme="minorHAnsi"/>
          <w:sz w:val="24"/>
          <w:szCs w:val="24"/>
          <w:lang w:val="da-DK"/>
        </w:rPr>
        <w:t xml:space="preserve">. Der argumenteres derfor for en implementering af et nyt modelunivers, der kan integrere en større dimension af politiske </w:t>
      </w:r>
      <w:r w:rsidRPr="003F2A63">
        <w:rPr>
          <w:rFonts w:cstheme="minorHAnsi"/>
          <w:sz w:val="24"/>
          <w:szCs w:val="24"/>
          <w:lang w:val="da-DK"/>
        </w:rPr>
        <w:t xml:space="preserve">tiltag, nødvendige for at nå de fremtidige målsætninger. </w:t>
      </w:r>
    </w:p>
    <w:p w14:paraId="1BA4BC30" w14:textId="5CAF0D38" w:rsidR="00E3078C" w:rsidRPr="007E2AB9" w:rsidRDefault="0083350E" w:rsidP="003F2A63">
      <w:pPr>
        <w:spacing w:line="360" w:lineRule="auto"/>
        <w:rPr>
          <w:lang/>
        </w:rPr>
      </w:pPr>
      <w:r>
        <w:rPr>
          <w:sz w:val="24"/>
          <w:szCs w:val="24"/>
          <w:lang w:val="da-DK"/>
        </w:rPr>
        <w:t>Ses der fokuseret på d</w:t>
      </w:r>
      <w:r w:rsidR="00343996" w:rsidRPr="003F2A63">
        <w:rPr>
          <w:sz w:val="24"/>
          <w:szCs w:val="24"/>
          <w:lang w:val="da-DK"/>
        </w:rPr>
        <w:t xml:space="preserve">e </w:t>
      </w:r>
      <w:r>
        <w:rPr>
          <w:sz w:val="24"/>
          <w:szCs w:val="24"/>
          <w:lang w:val="da-DK"/>
        </w:rPr>
        <w:t>eksisterende</w:t>
      </w:r>
      <w:r w:rsidR="00343996" w:rsidRPr="003F2A63">
        <w:rPr>
          <w:sz w:val="24"/>
          <w:szCs w:val="24"/>
          <w:lang w:val="da-DK"/>
        </w:rPr>
        <w:t xml:space="preserve"> økonomiske modeller i Danmark, </w:t>
      </w:r>
      <w:r>
        <w:rPr>
          <w:sz w:val="24"/>
          <w:szCs w:val="24"/>
          <w:lang w:val="da-DK"/>
        </w:rPr>
        <w:t>er disse</w:t>
      </w:r>
      <w:r w:rsidR="00343996" w:rsidRPr="003F2A63">
        <w:rPr>
          <w:sz w:val="24"/>
          <w:szCs w:val="24"/>
          <w:lang w:val="da-DK"/>
        </w:rPr>
        <w:t xml:space="preserve"> i</w:t>
      </w:r>
      <w:r>
        <w:rPr>
          <w:sz w:val="24"/>
          <w:szCs w:val="24"/>
          <w:lang w:val="da-DK"/>
        </w:rPr>
        <w:t>kke</w:t>
      </w:r>
      <w:r w:rsidR="007E2AB9">
        <w:rPr>
          <w:sz w:val="24"/>
          <w:szCs w:val="24"/>
          <w:lang w:val="da-DK"/>
        </w:rPr>
        <w:t xml:space="preserve"> i</w:t>
      </w:r>
      <w:r w:rsidR="00343996" w:rsidRPr="003F2A63">
        <w:rPr>
          <w:sz w:val="24"/>
          <w:szCs w:val="24"/>
          <w:lang w:val="da-DK"/>
        </w:rPr>
        <w:t xml:space="preserve"> stand til at måle effekterne af forskellige politiske tiltag baseret på bæredygtighed samt klimaændringer, </w:t>
      </w:r>
      <w:r w:rsidR="00777E9D">
        <w:rPr>
          <w:sz w:val="24"/>
          <w:szCs w:val="24"/>
          <w:lang w:val="da-DK"/>
        </w:rPr>
        <w:t>som</w:t>
      </w:r>
      <w:r w:rsidR="00343996" w:rsidRPr="003F2A63">
        <w:rPr>
          <w:sz w:val="24"/>
          <w:szCs w:val="24"/>
          <w:lang w:val="da-DK"/>
        </w:rPr>
        <w:t xml:space="preserve"> også frem</w:t>
      </w:r>
      <w:r w:rsidR="00777E9D">
        <w:rPr>
          <w:sz w:val="24"/>
          <w:szCs w:val="24"/>
          <w:lang w:val="da-DK"/>
        </w:rPr>
        <w:t>lagt</w:t>
      </w:r>
      <w:r w:rsidR="00343996" w:rsidRPr="003F2A63">
        <w:rPr>
          <w:sz w:val="24"/>
          <w:szCs w:val="24"/>
          <w:lang w:val="da-DK"/>
        </w:rPr>
        <w:t xml:space="preserve"> af </w:t>
      </w:r>
      <w:r w:rsidR="00654872" w:rsidRPr="003F2A63">
        <w:rPr>
          <w:sz w:val="24"/>
          <w:szCs w:val="24"/>
          <w:lang w:val="da-DK"/>
        </w:rPr>
        <w:t>finansministeriet</w:t>
      </w:r>
      <w:r w:rsidR="007E2AB9">
        <w:rPr>
          <w:sz w:val="24"/>
          <w:szCs w:val="24"/>
          <w:lang w:val="da-DK"/>
        </w:rPr>
        <w:t xml:space="preserve"> </w:t>
      </w:r>
      <w:commentRangeStart w:id="0"/>
      <w:r>
        <w:rPr>
          <w:sz w:val="24"/>
          <w:szCs w:val="24"/>
          <w:lang w:val="da-DK"/>
        </w:rPr>
        <w:t>(kilde)</w:t>
      </w:r>
      <w:r w:rsidR="00343996" w:rsidRPr="003F2A63">
        <w:rPr>
          <w:sz w:val="24"/>
          <w:szCs w:val="24"/>
          <w:lang w:val="da-DK"/>
        </w:rPr>
        <w:t xml:space="preserve">. </w:t>
      </w:r>
      <w:commentRangeEnd w:id="0"/>
      <w:r w:rsidR="007E2AB9">
        <w:rPr>
          <w:rStyle w:val="Kommentarhenvisning"/>
        </w:rPr>
        <w:commentReference w:id="0"/>
      </w:r>
      <w:r w:rsidR="00777E9D">
        <w:rPr>
          <w:sz w:val="24"/>
          <w:szCs w:val="24"/>
          <w:lang w:val="da-DK"/>
        </w:rPr>
        <w:t>E</w:t>
      </w:r>
      <w:r w:rsidR="007E2AB9">
        <w:rPr>
          <w:sz w:val="24"/>
          <w:szCs w:val="24"/>
          <w:lang w:val="da-DK"/>
        </w:rPr>
        <w:t>t</w:t>
      </w:r>
      <w:r w:rsidR="00777E9D">
        <w:rPr>
          <w:sz w:val="24"/>
          <w:szCs w:val="24"/>
          <w:lang w:val="da-DK"/>
        </w:rPr>
        <w:t xml:space="preserve"> nyere initiativ er fremlagt med henblik på</w:t>
      </w:r>
      <w:r w:rsidR="00654872" w:rsidRPr="003F2A63">
        <w:rPr>
          <w:sz w:val="24"/>
          <w:szCs w:val="24"/>
          <w:lang w:val="da-DK"/>
        </w:rPr>
        <w:t xml:space="preserve"> tilblivelsen af </w:t>
      </w:r>
      <w:r w:rsidR="00777E9D">
        <w:rPr>
          <w:sz w:val="24"/>
          <w:szCs w:val="24"/>
          <w:lang w:val="da-DK"/>
        </w:rPr>
        <w:t>G</w:t>
      </w:r>
      <w:r w:rsidR="00654872" w:rsidRPr="003F2A63">
        <w:rPr>
          <w:sz w:val="24"/>
          <w:szCs w:val="24"/>
          <w:lang w:val="da-DK"/>
        </w:rPr>
        <w:t xml:space="preserve">røn </w:t>
      </w:r>
      <w:r w:rsidR="00777E9D" w:rsidRPr="0083350E">
        <w:rPr>
          <w:sz w:val="24"/>
          <w:szCs w:val="24"/>
          <w:lang w:val="da-DK"/>
        </w:rPr>
        <w:t>R</w:t>
      </w:r>
      <w:r w:rsidR="00654872" w:rsidRPr="0083350E">
        <w:rPr>
          <w:sz w:val="24"/>
          <w:szCs w:val="24"/>
          <w:lang w:val="da-DK"/>
        </w:rPr>
        <w:t>eform</w:t>
      </w:r>
      <w:r w:rsidR="00777E9D" w:rsidRPr="0083350E">
        <w:rPr>
          <w:sz w:val="24"/>
          <w:szCs w:val="24"/>
          <w:lang w:val="da-DK"/>
        </w:rPr>
        <w:t xml:space="preserve"> M</w:t>
      </w:r>
      <w:r w:rsidR="00654872" w:rsidRPr="0083350E">
        <w:rPr>
          <w:sz w:val="24"/>
          <w:szCs w:val="24"/>
          <w:lang w:val="da-DK"/>
        </w:rPr>
        <w:t>odellen, med et fokus på interaktionen mellem miljø ændringer og den Danske økonomi</w:t>
      </w:r>
      <w:r w:rsidRPr="0083350E">
        <w:rPr>
          <w:sz w:val="24"/>
          <w:szCs w:val="24"/>
          <w:lang w:val="da-DK"/>
        </w:rPr>
        <w:t xml:space="preserve">. Formålet med denne model er at </w:t>
      </w:r>
      <w:r>
        <w:rPr>
          <w:sz w:val="24"/>
          <w:szCs w:val="24"/>
          <w:lang w:val="da-DK"/>
        </w:rPr>
        <w:t>udvikle</w:t>
      </w:r>
      <w:r w:rsidRPr="007E2AB9">
        <w:rPr>
          <w:sz w:val="24"/>
          <w:szCs w:val="24"/>
          <w:lang w:val="da-DK"/>
        </w:rPr>
        <w:t xml:space="preserve"> et analyseredskab, der kan </w:t>
      </w:r>
      <w:r>
        <w:rPr>
          <w:sz w:val="24"/>
          <w:szCs w:val="24"/>
          <w:lang w:val="da-DK"/>
        </w:rPr>
        <w:t>anvendes</w:t>
      </w:r>
      <w:r w:rsidRPr="007E2AB9">
        <w:rPr>
          <w:sz w:val="24"/>
          <w:szCs w:val="24"/>
          <w:lang w:val="da-DK"/>
        </w:rPr>
        <w:t xml:space="preserve"> til </w:t>
      </w:r>
      <w:r>
        <w:rPr>
          <w:sz w:val="24"/>
          <w:szCs w:val="24"/>
          <w:lang w:val="da-DK"/>
        </w:rPr>
        <w:t xml:space="preserve">at foretage </w:t>
      </w:r>
      <w:r w:rsidRPr="007E2AB9">
        <w:rPr>
          <w:sz w:val="24"/>
          <w:szCs w:val="24"/>
          <w:lang w:val="da-DK"/>
        </w:rPr>
        <w:t xml:space="preserve">en sammenhængende og konsistent vurdering af </w:t>
      </w:r>
      <w:r>
        <w:rPr>
          <w:sz w:val="24"/>
          <w:szCs w:val="24"/>
          <w:lang w:val="da-DK"/>
        </w:rPr>
        <w:t>i) m</w:t>
      </w:r>
      <w:r w:rsidRPr="0083350E">
        <w:rPr>
          <w:sz w:val="24"/>
          <w:szCs w:val="24"/>
          <w:lang w:val="da-DK"/>
        </w:rPr>
        <w:t>iljø- og klimaeffekter af økonomisk politik</w:t>
      </w:r>
      <w:r>
        <w:rPr>
          <w:sz w:val="24"/>
          <w:szCs w:val="24"/>
          <w:lang w:val="da-DK"/>
        </w:rPr>
        <w:t>, samt ii)</w:t>
      </w:r>
      <w:r w:rsidRPr="007E2AB9">
        <w:rPr>
          <w:sz w:val="24"/>
          <w:szCs w:val="24"/>
          <w:lang w:val="da-DK"/>
        </w:rPr>
        <w:t xml:space="preserve"> </w:t>
      </w:r>
      <w:r>
        <w:rPr>
          <w:sz w:val="24"/>
          <w:szCs w:val="24"/>
          <w:lang w:val="da-DK"/>
        </w:rPr>
        <w:t>s</w:t>
      </w:r>
      <w:r w:rsidRPr="0083350E">
        <w:rPr>
          <w:sz w:val="24"/>
          <w:szCs w:val="24"/>
          <w:lang w:val="da-DK"/>
        </w:rPr>
        <w:t>amfundsøkonomiske og erhvervsøkonomiske effekter af miljø-, energi- og klimapolitik</w:t>
      </w:r>
      <w:r>
        <w:rPr>
          <w:sz w:val="24"/>
          <w:szCs w:val="24"/>
          <w:lang w:val="da-DK"/>
        </w:rPr>
        <w:t xml:space="preserve">. (Kirk 2022). </w:t>
      </w:r>
      <w:r w:rsidR="00AE4D98">
        <w:rPr>
          <w:sz w:val="24"/>
          <w:szCs w:val="24"/>
          <w:lang w:val="da-DK"/>
        </w:rPr>
        <w:t>Det</w:t>
      </w:r>
      <w:r>
        <w:rPr>
          <w:sz w:val="24"/>
          <w:szCs w:val="24"/>
          <w:lang w:val="da-DK"/>
        </w:rPr>
        <w:t xml:space="preserve"> er </w:t>
      </w:r>
      <w:r w:rsidR="00AE4D98">
        <w:rPr>
          <w:sz w:val="24"/>
          <w:szCs w:val="24"/>
          <w:lang w:val="da-DK"/>
        </w:rPr>
        <w:t xml:space="preserve">her </w:t>
      </w:r>
      <w:r>
        <w:rPr>
          <w:sz w:val="24"/>
          <w:szCs w:val="24"/>
          <w:lang w:val="da-DK"/>
        </w:rPr>
        <w:t xml:space="preserve">vigtigt at påpege, at </w:t>
      </w:r>
      <w:r w:rsidR="00AE4D98">
        <w:rPr>
          <w:sz w:val="24"/>
          <w:szCs w:val="24"/>
          <w:lang w:val="da-DK"/>
        </w:rPr>
        <w:t xml:space="preserve">der er en gensidig afhængighed mellem </w:t>
      </w:r>
      <w:proofErr w:type="spellStart"/>
      <w:r w:rsidR="00AE4D98">
        <w:rPr>
          <w:sz w:val="24"/>
          <w:szCs w:val="24"/>
          <w:lang w:val="da-DK"/>
        </w:rPr>
        <w:t>makroøkoonomien</w:t>
      </w:r>
      <w:proofErr w:type="spellEnd"/>
      <w:r w:rsidR="00AE4D98">
        <w:rPr>
          <w:sz w:val="24"/>
          <w:szCs w:val="24"/>
          <w:lang w:val="da-DK"/>
        </w:rPr>
        <w:t xml:space="preserve"> og miljøet, hvorfor en model bør være i stand til at behandle begge </w:t>
      </w:r>
      <w:proofErr w:type="spellStart"/>
      <w:r w:rsidR="00AE4D98">
        <w:rPr>
          <w:sz w:val="24"/>
          <w:szCs w:val="24"/>
          <w:lang w:val="da-DK"/>
        </w:rPr>
        <w:t>kausaliteter</w:t>
      </w:r>
      <w:proofErr w:type="spellEnd"/>
      <w:r w:rsidR="00AE4D98">
        <w:rPr>
          <w:sz w:val="24"/>
          <w:szCs w:val="24"/>
          <w:lang w:val="da-DK"/>
        </w:rPr>
        <w:t xml:space="preserve">. Her ser Grøn-reform-modellen udelukkende på, hvordan økonomien påvirker miljøet og klimaet, og indeholder derfor ikke feedback mekanismer mellem ændringer i klimaet/miljø og makroøkonomien. </w:t>
      </w:r>
      <w:r w:rsidR="00AE4D98">
        <w:rPr>
          <w:lang w:val="da-DK"/>
        </w:rPr>
        <w:t xml:space="preserve">Derudover, er </w:t>
      </w:r>
      <w:r w:rsidR="00AE4D98">
        <w:rPr>
          <w:sz w:val="24"/>
          <w:szCs w:val="24"/>
          <w:lang w:val="da-DK"/>
        </w:rPr>
        <w:t>e</w:t>
      </w:r>
      <w:r w:rsidR="00654872" w:rsidRPr="003F2A63">
        <w:rPr>
          <w:sz w:val="24"/>
          <w:szCs w:val="24"/>
          <w:lang w:val="da-DK"/>
        </w:rPr>
        <w:t xml:space="preserve">n ulempe ved Grøn </w:t>
      </w:r>
      <w:r w:rsidR="00777E9D">
        <w:rPr>
          <w:sz w:val="24"/>
          <w:szCs w:val="24"/>
          <w:lang w:val="da-DK"/>
        </w:rPr>
        <w:t>R</w:t>
      </w:r>
      <w:r w:rsidR="00654872" w:rsidRPr="003F2A63">
        <w:rPr>
          <w:sz w:val="24"/>
          <w:szCs w:val="24"/>
          <w:lang w:val="da-DK"/>
        </w:rPr>
        <w:t>eform</w:t>
      </w:r>
      <w:r w:rsidR="00777E9D">
        <w:rPr>
          <w:sz w:val="24"/>
          <w:szCs w:val="24"/>
          <w:lang w:val="da-DK"/>
        </w:rPr>
        <w:t xml:space="preserve"> M</w:t>
      </w:r>
      <w:r w:rsidR="00654872" w:rsidRPr="003F2A63">
        <w:rPr>
          <w:sz w:val="24"/>
          <w:szCs w:val="24"/>
          <w:lang w:val="da-DK"/>
        </w:rPr>
        <w:t>odellen den</w:t>
      </w:r>
      <w:r w:rsidR="00777E9D">
        <w:rPr>
          <w:sz w:val="24"/>
          <w:szCs w:val="24"/>
          <w:lang w:val="da-DK"/>
        </w:rPr>
        <w:t>s</w:t>
      </w:r>
      <w:r w:rsidR="00654872" w:rsidRPr="003F2A63">
        <w:rPr>
          <w:sz w:val="24"/>
          <w:szCs w:val="24"/>
          <w:lang w:val="da-DK"/>
        </w:rPr>
        <w:t xml:space="preserve"> manglende sammenhæng mellem den finansielle</w:t>
      </w:r>
      <w:r w:rsidR="00777E9D">
        <w:rPr>
          <w:sz w:val="24"/>
          <w:szCs w:val="24"/>
          <w:lang w:val="da-DK"/>
        </w:rPr>
        <w:t xml:space="preserve"> sektor,</w:t>
      </w:r>
      <w:r w:rsidR="00654872" w:rsidRPr="003F2A63">
        <w:rPr>
          <w:sz w:val="24"/>
          <w:szCs w:val="24"/>
          <w:lang w:val="da-DK"/>
        </w:rPr>
        <w:t xml:space="preserve"> </w:t>
      </w:r>
      <w:r w:rsidR="003F2A63" w:rsidRPr="003F2A63">
        <w:rPr>
          <w:sz w:val="24"/>
          <w:szCs w:val="24"/>
          <w:lang w:val="da-DK"/>
        </w:rPr>
        <w:t>realøkonomien</w:t>
      </w:r>
      <w:r w:rsidR="00777E9D">
        <w:rPr>
          <w:sz w:val="24"/>
          <w:szCs w:val="24"/>
          <w:lang w:val="da-DK"/>
        </w:rPr>
        <w:t>,</w:t>
      </w:r>
      <w:r w:rsidR="00654872" w:rsidRPr="003F2A63">
        <w:rPr>
          <w:sz w:val="24"/>
          <w:szCs w:val="24"/>
          <w:lang w:val="da-DK"/>
        </w:rPr>
        <w:t xml:space="preserve"> samt miljø. Dette kan have en stor betydning for bestemmelsen af de politiske tiltag</w:t>
      </w:r>
      <w:r w:rsidR="00777E9D">
        <w:rPr>
          <w:sz w:val="24"/>
          <w:szCs w:val="24"/>
          <w:lang w:val="da-DK"/>
        </w:rPr>
        <w:t>,</w:t>
      </w:r>
      <w:r w:rsidR="00654872" w:rsidRPr="003F2A63">
        <w:rPr>
          <w:sz w:val="24"/>
          <w:szCs w:val="24"/>
          <w:lang w:val="da-DK"/>
        </w:rPr>
        <w:t xml:space="preserve"> der kan få Danmark i mål med den grønne omstilling, </w:t>
      </w:r>
      <w:r w:rsidR="00777E9D">
        <w:rPr>
          <w:sz w:val="24"/>
          <w:szCs w:val="24"/>
          <w:lang w:val="da-DK"/>
        </w:rPr>
        <w:t>derfor finder</w:t>
      </w:r>
      <w:r w:rsidR="003F2A63" w:rsidRPr="003F2A63">
        <w:rPr>
          <w:sz w:val="24"/>
          <w:szCs w:val="24"/>
          <w:lang w:val="da-DK"/>
        </w:rPr>
        <w:t xml:space="preserve"> vi det</w:t>
      </w:r>
      <w:r w:rsidR="00777E9D">
        <w:rPr>
          <w:sz w:val="24"/>
          <w:szCs w:val="24"/>
          <w:lang w:val="da-DK"/>
        </w:rPr>
        <w:t xml:space="preserve"> meget</w:t>
      </w:r>
      <w:r w:rsidR="003F2A63" w:rsidRPr="003F2A63">
        <w:rPr>
          <w:sz w:val="24"/>
          <w:szCs w:val="24"/>
          <w:lang w:val="da-DK"/>
        </w:rPr>
        <w:t xml:space="preserve"> vigtigt at bruge en </w:t>
      </w:r>
      <w:r w:rsidR="00777E9D">
        <w:rPr>
          <w:sz w:val="24"/>
          <w:szCs w:val="24"/>
          <w:lang w:val="da-DK"/>
        </w:rPr>
        <w:t xml:space="preserve">model </w:t>
      </w:r>
      <w:r w:rsidR="003F2A63" w:rsidRPr="003F2A63">
        <w:rPr>
          <w:sz w:val="24"/>
          <w:szCs w:val="24"/>
          <w:lang w:val="da-DK"/>
        </w:rPr>
        <w:t>opbygning der kan opfange d</w:t>
      </w:r>
      <w:r w:rsidR="00777E9D">
        <w:rPr>
          <w:sz w:val="24"/>
          <w:szCs w:val="24"/>
          <w:lang w:val="da-DK"/>
        </w:rPr>
        <w:t>isse</w:t>
      </w:r>
      <w:r w:rsidR="003F2A63" w:rsidRPr="003F2A63">
        <w:rPr>
          <w:sz w:val="24"/>
          <w:szCs w:val="24"/>
          <w:lang w:val="da-DK"/>
        </w:rPr>
        <w:t xml:space="preserve"> sammenhæng</w:t>
      </w:r>
      <w:r w:rsidR="00777E9D">
        <w:rPr>
          <w:sz w:val="24"/>
          <w:szCs w:val="24"/>
          <w:lang w:val="da-DK"/>
        </w:rPr>
        <w:t>e</w:t>
      </w:r>
      <w:r w:rsidR="003F2A63" w:rsidRPr="003F2A63">
        <w:rPr>
          <w:sz w:val="24"/>
          <w:szCs w:val="24"/>
          <w:lang w:val="da-DK"/>
        </w:rPr>
        <w:t xml:space="preserve">. </w:t>
      </w:r>
      <w:r w:rsidR="00654872" w:rsidRPr="003F2A63">
        <w:rPr>
          <w:sz w:val="24"/>
          <w:szCs w:val="24"/>
          <w:lang w:val="da-DK"/>
        </w:rPr>
        <w:t xml:space="preserve"> </w:t>
      </w:r>
    </w:p>
    <w:p w14:paraId="0374BAA2" w14:textId="77777777" w:rsidR="00614D5C" w:rsidRPr="0038354E" w:rsidRDefault="00614D5C" w:rsidP="00E3078C">
      <w:pPr>
        <w:rPr>
          <w:lang w:val="da-DK"/>
        </w:rPr>
      </w:pPr>
    </w:p>
    <w:p w14:paraId="0E082617" w14:textId="693577BB" w:rsidR="000430C2" w:rsidRDefault="00CC0961" w:rsidP="00CC0961">
      <w:pPr>
        <w:pStyle w:val="Overskrift1"/>
        <w:rPr>
          <w:lang w:val="da-DK"/>
        </w:rPr>
      </w:pPr>
      <w:commentRangeStart w:id="1"/>
      <w:r>
        <w:rPr>
          <w:lang w:val="da-DK"/>
        </w:rPr>
        <w:t>Projektforslag</w:t>
      </w:r>
      <w:commentRangeEnd w:id="1"/>
      <w:r w:rsidR="00787FFD">
        <w:rPr>
          <w:rStyle w:val="Kommentarhenvisning"/>
          <w:rFonts w:asciiTheme="minorHAnsi" w:eastAsiaTheme="minorHAnsi" w:hAnsiTheme="minorHAnsi" w:cstheme="minorBidi"/>
          <w:color w:val="auto"/>
        </w:rPr>
        <w:commentReference w:id="1"/>
      </w:r>
    </w:p>
    <w:p w14:paraId="6A46AEC2" w14:textId="34AB435C" w:rsidR="00CC0961" w:rsidRDefault="00CC0961" w:rsidP="00CC0961">
      <w:pPr>
        <w:rPr>
          <w:lang w:val="da-DK"/>
        </w:rPr>
      </w:pPr>
    </w:p>
    <w:p w14:paraId="1F2AF6C2" w14:textId="340CE770" w:rsidR="006E0FD1" w:rsidRDefault="003C33FF" w:rsidP="00936B7D">
      <w:pPr>
        <w:spacing w:line="360" w:lineRule="auto"/>
        <w:rPr>
          <w:sz w:val="24"/>
          <w:szCs w:val="24"/>
          <w:lang w:val="da-DK"/>
        </w:rPr>
      </w:pPr>
      <w:r>
        <w:rPr>
          <w:sz w:val="24"/>
          <w:szCs w:val="24"/>
          <w:lang w:val="da-DK"/>
        </w:rPr>
        <w:t>Det</w:t>
      </w:r>
      <w:r w:rsidR="00CC0961" w:rsidRPr="00936B7D">
        <w:rPr>
          <w:sz w:val="24"/>
          <w:szCs w:val="24"/>
          <w:lang w:val="da-DK"/>
        </w:rPr>
        <w:t xml:space="preserve"> overordnede projektforslag</w:t>
      </w:r>
      <w:r w:rsidR="00AE4D98">
        <w:rPr>
          <w:sz w:val="24"/>
          <w:szCs w:val="24"/>
          <w:lang w:val="da-DK"/>
        </w:rPr>
        <w:t xml:space="preserve"> vil arbejde med samme problemstilling som Grøn </w:t>
      </w:r>
      <w:proofErr w:type="gramStart"/>
      <w:r w:rsidR="00AE4D98">
        <w:rPr>
          <w:sz w:val="24"/>
          <w:szCs w:val="24"/>
          <w:lang w:val="da-DK"/>
        </w:rPr>
        <w:t>reform modellen</w:t>
      </w:r>
      <w:proofErr w:type="gramEnd"/>
      <w:r w:rsidR="00AE4D98">
        <w:rPr>
          <w:sz w:val="24"/>
          <w:szCs w:val="24"/>
          <w:lang w:val="da-DK"/>
        </w:rPr>
        <w:t xml:space="preserve"> om at integrere miljø og klimaelementerne i en økonomiske model. Dog vil projektet afvige på netop de to konkrete punkter, der fremhæves som svagheder i Grøn-reform-modellen: i) </w:t>
      </w:r>
      <w:r w:rsidR="00AE4D98">
        <w:rPr>
          <w:sz w:val="24"/>
          <w:szCs w:val="24"/>
          <w:lang w:val="da-DK"/>
        </w:rPr>
        <w:lastRenderedPageBreak/>
        <w:t xml:space="preserve">valg af modeltype og ii) </w:t>
      </w:r>
      <w:r w:rsidR="006E0FD1">
        <w:rPr>
          <w:sz w:val="24"/>
          <w:szCs w:val="24"/>
          <w:lang w:val="da-DK"/>
        </w:rPr>
        <w:t>kausaliteten mellem økonomien og ’</w:t>
      </w:r>
      <w:proofErr w:type="spellStart"/>
      <w:r w:rsidR="006E0FD1">
        <w:rPr>
          <w:sz w:val="24"/>
          <w:szCs w:val="24"/>
          <w:lang w:val="da-DK"/>
        </w:rPr>
        <w:t>øko-systemet</w:t>
      </w:r>
      <w:proofErr w:type="spellEnd"/>
      <w:r w:rsidR="006E0FD1">
        <w:rPr>
          <w:sz w:val="24"/>
          <w:szCs w:val="24"/>
          <w:lang w:val="da-DK"/>
        </w:rPr>
        <w:t>’. Projektet</w:t>
      </w:r>
      <w:r w:rsidR="00CC0961" w:rsidRPr="00936B7D">
        <w:rPr>
          <w:sz w:val="24"/>
          <w:szCs w:val="24"/>
          <w:lang w:val="da-DK"/>
        </w:rPr>
        <w:t xml:space="preserve"> inkluderer </w:t>
      </w:r>
      <w:r w:rsidR="006E0FD1">
        <w:rPr>
          <w:sz w:val="24"/>
          <w:szCs w:val="24"/>
          <w:lang w:val="da-DK"/>
        </w:rPr>
        <w:t xml:space="preserve">derfor </w:t>
      </w:r>
      <w:r w:rsidR="00CC0961" w:rsidRPr="00936B7D">
        <w:rPr>
          <w:sz w:val="24"/>
          <w:szCs w:val="24"/>
          <w:lang w:val="da-DK"/>
        </w:rPr>
        <w:t>empiriske analyser</w:t>
      </w:r>
      <w:r w:rsidR="006E0FD1">
        <w:rPr>
          <w:sz w:val="24"/>
          <w:szCs w:val="24"/>
          <w:lang w:val="da-DK"/>
        </w:rPr>
        <w:t xml:space="preserve"> såvel som opbygning af modeller og </w:t>
      </w:r>
      <w:proofErr w:type="spellStart"/>
      <w:r w:rsidR="006E0FD1">
        <w:rPr>
          <w:sz w:val="24"/>
          <w:szCs w:val="24"/>
          <w:lang w:val="da-DK"/>
        </w:rPr>
        <w:t>forecasting</w:t>
      </w:r>
      <w:proofErr w:type="spellEnd"/>
      <w:r w:rsidR="00CC0961" w:rsidRPr="00936B7D">
        <w:rPr>
          <w:sz w:val="24"/>
          <w:szCs w:val="24"/>
          <w:lang w:val="da-DK"/>
        </w:rPr>
        <w:t xml:space="preserve">. </w:t>
      </w:r>
    </w:p>
    <w:p w14:paraId="73A72BAE" w14:textId="429AF77C" w:rsidR="00CC0961" w:rsidRDefault="006E0FD1" w:rsidP="00936B7D">
      <w:pPr>
        <w:spacing w:line="360" w:lineRule="auto"/>
        <w:rPr>
          <w:sz w:val="24"/>
          <w:szCs w:val="24"/>
          <w:lang w:val="da-DK"/>
        </w:rPr>
      </w:pPr>
      <w:r>
        <w:rPr>
          <w:sz w:val="24"/>
          <w:szCs w:val="24"/>
          <w:lang w:val="da-DK"/>
        </w:rPr>
        <w:t>Den valgte modeltype tage</w:t>
      </w:r>
      <w:r w:rsidR="007E2AB9">
        <w:rPr>
          <w:sz w:val="24"/>
          <w:szCs w:val="24"/>
          <w:lang w:val="da-DK"/>
        </w:rPr>
        <w:t>r</w:t>
      </w:r>
      <w:r w:rsidR="00CC0961" w:rsidRPr="00936B7D">
        <w:rPr>
          <w:sz w:val="24"/>
          <w:szCs w:val="24"/>
          <w:lang w:val="da-DK"/>
        </w:rPr>
        <w:t xml:space="preserve"> udgangspunkt i </w:t>
      </w:r>
      <w:r>
        <w:rPr>
          <w:sz w:val="24"/>
          <w:szCs w:val="24"/>
          <w:lang w:val="da-DK"/>
        </w:rPr>
        <w:t xml:space="preserve">de </w:t>
      </w:r>
      <w:r w:rsidR="00CC0961" w:rsidRPr="00936B7D">
        <w:rPr>
          <w:sz w:val="24"/>
          <w:szCs w:val="24"/>
          <w:lang w:val="da-DK"/>
        </w:rPr>
        <w:t xml:space="preserve">Stock-Flow </w:t>
      </w:r>
      <w:proofErr w:type="spellStart"/>
      <w:r w:rsidR="00CC0961" w:rsidRPr="00936B7D">
        <w:rPr>
          <w:sz w:val="24"/>
          <w:szCs w:val="24"/>
          <w:lang w:val="da-DK"/>
        </w:rPr>
        <w:t>Consistent</w:t>
      </w:r>
      <w:proofErr w:type="spellEnd"/>
      <w:r w:rsidR="00CC0961" w:rsidRPr="00936B7D">
        <w:rPr>
          <w:sz w:val="24"/>
          <w:szCs w:val="24"/>
          <w:lang w:val="da-DK"/>
        </w:rPr>
        <w:t xml:space="preserve"> modeller, der </w:t>
      </w:r>
      <w:r>
        <w:rPr>
          <w:sz w:val="24"/>
          <w:szCs w:val="24"/>
          <w:lang w:val="da-DK"/>
        </w:rPr>
        <w:t>i</w:t>
      </w:r>
      <w:r w:rsidR="00CC0961" w:rsidRPr="00936B7D">
        <w:rPr>
          <w:sz w:val="24"/>
          <w:szCs w:val="24"/>
          <w:lang w:val="da-DK"/>
        </w:rPr>
        <w:t xml:space="preserve"> modsætning til den før omtalte Grøn </w:t>
      </w:r>
      <w:r w:rsidR="003C33FF">
        <w:rPr>
          <w:sz w:val="24"/>
          <w:szCs w:val="24"/>
          <w:lang w:val="da-DK"/>
        </w:rPr>
        <w:t>R</w:t>
      </w:r>
      <w:r w:rsidR="00CC0961" w:rsidRPr="00936B7D">
        <w:rPr>
          <w:sz w:val="24"/>
          <w:szCs w:val="24"/>
          <w:lang w:val="da-DK"/>
        </w:rPr>
        <w:t xml:space="preserve">eform </w:t>
      </w:r>
      <w:r w:rsidR="003C33FF">
        <w:rPr>
          <w:sz w:val="24"/>
          <w:szCs w:val="24"/>
          <w:lang w:val="da-DK"/>
        </w:rPr>
        <w:t>M</w:t>
      </w:r>
      <w:r w:rsidR="00CC0961" w:rsidRPr="00936B7D">
        <w:rPr>
          <w:sz w:val="24"/>
          <w:szCs w:val="24"/>
          <w:lang w:val="da-DK"/>
        </w:rPr>
        <w:t xml:space="preserve">odel </w:t>
      </w:r>
      <w:r w:rsidR="00936B7D" w:rsidRPr="00936B7D">
        <w:rPr>
          <w:sz w:val="24"/>
          <w:szCs w:val="24"/>
          <w:lang w:val="da-DK"/>
        </w:rPr>
        <w:t>inkluderer</w:t>
      </w:r>
      <w:r w:rsidR="00CC0961" w:rsidRPr="00936B7D">
        <w:rPr>
          <w:sz w:val="24"/>
          <w:szCs w:val="24"/>
          <w:lang w:val="da-DK"/>
        </w:rPr>
        <w:t xml:space="preserve"> et link mellem den finansielle og reale side af økonomien, og gør det dermed muligt at inkluderer finansielle aktiver i modellen. Modeltypen tilbyder dermed e</w:t>
      </w:r>
      <w:r w:rsidR="00936B7D" w:rsidRPr="00936B7D">
        <w:rPr>
          <w:sz w:val="24"/>
          <w:szCs w:val="24"/>
          <w:lang w:val="da-DK"/>
        </w:rPr>
        <w:t xml:space="preserve">t set-up der forbinder beholdninger og strømme i økonomien, igennem regnskabs identiteter og adfærdsligninger. </w:t>
      </w:r>
      <w:r w:rsidR="00936B7D">
        <w:rPr>
          <w:sz w:val="24"/>
          <w:szCs w:val="24"/>
          <w:lang w:val="da-DK"/>
        </w:rPr>
        <w:t xml:space="preserve">I forbindelse med udgivelsen af det nye System of </w:t>
      </w:r>
      <w:proofErr w:type="spellStart"/>
      <w:r w:rsidR="00936B7D">
        <w:rPr>
          <w:sz w:val="24"/>
          <w:szCs w:val="24"/>
          <w:lang w:val="da-DK"/>
        </w:rPr>
        <w:t>Environmental-Economic</w:t>
      </w:r>
      <w:proofErr w:type="spellEnd"/>
      <w:r w:rsidR="00936B7D">
        <w:rPr>
          <w:sz w:val="24"/>
          <w:szCs w:val="24"/>
          <w:lang w:val="da-DK"/>
        </w:rPr>
        <w:t xml:space="preserve"> Accounting (SEEA) data, fremgår SFC fremgangsmåden som oplagt til </w:t>
      </w:r>
      <w:r w:rsidR="00AE4D98">
        <w:rPr>
          <w:sz w:val="24"/>
          <w:szCs w:val="24"/>
          <w:lang w:val="da-DK"/>
        </w:rPr>
        <w:t xml:space="preserve">ligeledes </w:t>
      </w:r>
      <w:r w:rsidR="00936B7D">
        <w:rPr>
          <w:sz w:val="24"/>
          <w:szCs w:val="24"/>
          <w:lang w:val="da-DK"/>
        </w:rPr>
        <w:t xml:space="preserve">at integrere den grønne omstilling i et model set-up. </w:t>
      </w:r>
      <w:r w:rsidR="00AE4D98">
        <w:rPr>
          <w:sz w:val="24"/>
          <w:szCs w:val="24"/>
          <w:lang w:val="da-DK"/>
        </w:rPr>
        <w:t>Modeltypens fokus på strømme og beholdninger er særdeles relevant i forhold til hele diskussionen om udledning (strømme) og ændringer i beholdninger (temperaturændringer, mængde CO2 i atmosfæren osv.)</w:t>
      </w:r>
    </w:p>
    <w:p w14:paraId="54A77832" w14:textId="0B339004" w:rsidR="004138A0" w:rsidRDefault="004138A0" w:rsidP="00936B7D">
      <w:pPr>
        <w:spacing w:line="360" w:lineRule="auto"/>
        <w:rPr>
          <w:sz w:val="24"/>
          <w:szCs w:val="24"/>
          <w:lang w:val="da-DK"/>
        </w:rPr>
      </w:pPr>
      <w:proofErr w:type="spellStart"/>
      <w:r>
        <w:rPr>
          <w:sz w:val="24"/>
          <w:szCs w:val="24"/>
          <w:lang w:val="da-DK"/>
        </w:rPr>
        <w:t>Forecasting</w:t>
      </w:r>
      <w:proofErr w:type="spellEnd"/>
      <w:r>
        <w:rPr>
          <w:sz w:val="24"/>
          <w:szCs w:val="24"/>
          <w:lang w:val="da-DK"/>
        </w:rPr>
        <w:t xml:space="preserve"> vil </w:t>
      </w:r>
      <w:r w:rsidR="00214994">
        <w:rPr>
          <w:sz w:val="24"/>
          <w:szCs w:val="24"/>
          <w:lang w:val="da-DK"/>
        </w:rPr>
        <w:t>tage</w:t>
      </w:r>
      <w:r w:rsidR="00214994">
        <w:rPr>
          <w:sz w:val="24"/>
          <w:szCs w:val="24"/>
          <w:lang w:val="da-DK"/>
        </w:rPr>
        <w:t xml:space="preserve"> </w:t>
      </w:r>
      <w:r>
        <w:rPr>
          <w:sz w:val="24"/>
          <w:szCs w:val="24"/>
          <w:lang w:val="da-DK"/>
        </w:rPr>
        <w:t>udgangspunkt i økonometriske metoder såvel som machine</w:t>
      </w:r>
      <w:r w:rsidR="001B460E">
        <w:rPr>
          <w:sz w:val="24"/>
          <w:szCs w:val="24"/>
          <w:lang w:val="da-DK"/>
        </w:rPr>
        <w:t>-</w:t>
      </w:r>
      <w:r>
        <w:rPr>
          <w:sz w:val="24"/>
          <w:szCs w:val="24"/>
          <w:lang w:val="da-DK"/>
        </w:rPr>
        <w:t xml:space="preserve">learning samt </w:t>
      </w:r>
      <w:proofErr w:type="spellStart"/>
      <w:r>
        <w:rPr>
          <w:sz w:val="24"/>
          <w:szCs w:val="24"/>
          <w:lang w:val="da-DK"/>
        </w:rPr>
        <w:t>deep</w:t>
      </w:r>
      <w:proofErr w:type="spellEnd"/>
      <w:r w:rsidR="006E0FD1">
        <w:rPr>
          <w:sz w:val="24"/>
          <w:szCs w:val="24"/>
          <w:lang w:val="da-DK"/>
        </w:rPr>
        <w:t>-</w:t>
      </w:r>
      <w:r>
        <w:rPr>
          <w:sz w:val="24"/>
          <w:szCs w:val="24"/>
          <w:lang w:val="da-DK"/>
        </w:rPr>
        <w:t xml:space="preserve">learning metoder. </w:t>
      </w:r>
      <w:r w:rsidR="001B460E">
        <w:rPr>
          <w:sz w:val="24"/>
          <w:szCs w:val="24"/>
          <w:lang w:val="da-DK"/>
        </w:rPr>
        <w:t xml:space="preserve">De økonometriske metoder indebærer både </w:t>
      </w:r>
      <w:proofErr w:type="spellStart"/>
      <w:r w:rsidR="001B460E">
        <w:rPr>
          <w:sz w:val="24"/>
          <w:szCs w:val="24"/>
          <w:lang w:val="da-DK"/>
        </w:rPr>
        <w:t>forecasting</w:t>
      </w:r>
      <w:proofErr w:type="spellEnd"/>
      <w:r w:rsidR="001B460E">
        <w:rPr>
          <w:sz w:val="24"/>
          <w:szCs w:val="24"/>
          <w:lang w:val="da-DK"/>
        </w:rPr>
        <w:t xml:space="preserve"> ved brug af </w:t>
      </w:r>
      <w:proofErr w:type="spellStart"/>
      <w:r w:rsidR="001B460E">
        <w:rPr>
          <w:sz w:val="24"/>
          <w:szCs w:val="24"/>
          <w:lang w:val="da-DK"/>
        </w:rPr>
        <w:t>univariate</w:t>
      </w:r>
      <w:proofErr w:type="spellEnd"/>
      <w:r w:rsidR="001B460E">
        <w:rPr>
          <w:sz w:val="24"/>
          <w:szCs w:val="24"/>
          <w:lang w:val="da-DK"/>
        </w:rPr>
        <w:t xml:space="preserve"> samt </w:t>
      </w:r>
      <w:proofErr w:type="spellStart"/>
      <w:r w:rsidR="001B460E">
        <w:rPr>
          <w:sz w:val="24"/>
          <w:szCs w:val="24"/>
          <w:lang w:val="da-DK"/>
        </w:rPr>
        <w:t>multivariate</w:t>
      </w:r>
      <w:proofErr w:type="spellEnd"/>
      <w:r w:rsidR="001B460E">
        <w:rPr>
          <w:sz w:val="24"/>
          <w:szCs w:val="24"/>
          <w:lang w:val="da-DK"/>
        </w:rPr>
        <w:t xml:space="preserve"> modeller. Nyere metoder inden for machine-learning samt </w:t>
      </w:r>
      <w:proofErr w:type="spellStart"/>
      <w:r w:rsidR="001B460E">
        <w:rPr>
          <w:sz w:val="24"/>
          <w:szCs w:val="24"/>
          <w:lang w:val="da-DK"/>
        </w:rPr>
        <w:t>deep</w:t>
      </w:r>
      <w:proofErr w:type="spellEnd"/>
      <w:r w:rsidR="001B460E">
        <w:rPr>
          <w:sz w:val="24"/>
          <w:szCs w:val="24"/>
          <w:lang w:val="da-DK"/>
        </w:rPr>
        <w:t xml:space="preserve">-learning vil også blive anvendt, hvis relevant. </w:t>
      </w:r>
    </w:p>
    <w:p w14:paraId="7D20F11A" w14:textId="1C769FA5" w:rsidR="009D3688" w:rsidRDefault="003C33FF" w:rsidP="00936B7D">
      <w:pPr>
        <w:spacing w:line="360" w:lineRule="auto"/>
        <w:rPr>
          <w:sz w:val="24"/>
          <w:szCs w:val="24"/>
          <w:lang w:val="da-DK"/>
        </w:rPr>
      </w:pPr>
      <w:r>
        <w:rPr>
          <w:sz w:val="24"/>
          <w:szCs w:val="24"/>
          <w:lang w:val="da-DK"/>
        </w:rPr>
        <w:t xml:space="preserve">Brugen af empiriske analyser vil som udgangspunkt indebære </w:t>
      </w:r>
      <w:proofErr w:type="spellStart"/>
      <w:r>
        <w:rPr>
          <w:sz w:val="24"/>
          <w:szCs w:val="24"/>
          <w:lang w:val="da-DK"/>
        </w:rPr>
        <w:t>estimation</w:t>
      </w:r>
      <w:proofErr w:type="spellEnd"/>
      <w:r>
        <w:rPr>
          <w:sz w:val="24"/>
          <w:szCs w:val="24"/>
          <w:lang w:val="da-DK"/>
        </w:rPr>
        <w:t xml:space="preserve"> af de vigtigste adfærds relationer der indgår i modelopbygningen, analyse</w:t>
      </w:r>
      <w:r w:rsidR="001B460E">
        <w:rPr>
          <w:sz w:val="24"/>
          <w:szCs w:val="24"/>
          <w:lang w:val="da-DK"/>
        </w:rPr>
        <w:t>rne vil være</w:t>
      </w:r>
      <w:r>
        <w:rPr>
          <w:sz w:val="24"/>
          <w:szCs w:val="24"/>
          <w:lang w:val="da-DK"/>
        </w:rPr>
        <w:t xml:space="preserve"> baseret på både m</w:t>
      </w:r>
      <w:r w:rsidR="00214994">
        <w:rPr>
          <w:sz w:val="24"/>
          <w:szCs w:val="24"/>
          <w:lang w:val="da-DK"/>
        </w:rPr>
        <w:t>i</w:t>
      </w:r>
      <w:r>
        <w:rPr>
          <w:sz w:val="24"/>
          <w:szCs w:val="24"/>
          <w:lang w:val="da-DK"/>
        </w:rPr>
        <w:t>kro og makroøkonomisk data. Brugen af metoder vil tage udgangspunkt i både tidsserie, cross-</w:t>
      </w:r>
      <w:proofErr w:type="spellStart"/>
      <w:r>
        <w:rPr>
          <w:sz w:val="24"/>
          <w:szCs w:val="24"/>
          <w:lang w:val="da-DK"/>
        </w:rPr>
        <w:t>section</w:t>
      </w:r>
      <w:proofErr w:type="spellEnd"/>
      <w:r>
        <w:rPr>
          <w:sz w:val="24"/>
          <w:szCs w:val="24"/>
          <w:lang w:val="da-DK"/>
        </w:rPr>
        <w:t xml:space="preserve"> og panel data, analyseret ved bruge af metoder indenfor økonometri samt kausale effekter. </w:t>
      </w:r>
    </w:p>
    <w:p w14:paraId="19B884DA" w14:textId="303DC63C" w:rsidR="001B460E" w:rsidRDefault="00614D5C" w:rsidP="00936B7D">
      <w:pPr>
        <w:spacing w:line="360" w:lineRule="auto"/>
        <w:rPr>
          <w:sz w:val="24"/>
          <w:szCs w:val="24"/>
          <w:lang w:val="da-DK"/>
        </w:rPr>
      </w:pPr>
      <w:r>
        <w:rPr>
          <w:sz w:val="24"/>
          <w:szCs w:val="24"/>
          <w:lang w:val="da-DK"/>
        </w:rPr>
        <w:t xml:space="preserve">Det overordnede projekt vil blive delt op i 3 dele, der til sidst skal ende ud med en simpel SFC-model for den Danske økonomi, der er i stand til at evaluere politiske tiltag. De politiske tiltag skal kunne vurderes på følgende kriterier: Hvorvidt de bringer Danmark i mål med ovenstående klimamål, </w:t>
      </w:r>
      <w:r w:rsidR="009D3688">
        <w:rPr>
          <w:sz w:val="24"/>
          <w:szCs w:val="24"/>
          <w:lang w:val="da-DK"/>
        </w:rPr>
        <w:t xml:space="preserve">vedligeholdelse af økonomisk vækst, samt menneskelige levevilkår. </w:t>
      </w:r>
      <w:r>
        <w:rPr>
          <w:sz w:val="24"/>
          <w:szCs w:val="24"/>
          <w:lang w:val="da-DK"/>
        </w:rPr>
        <w:t xml:space="preserve"> </w:t>
      </w:r>
    </w:p>
    <w:p w14:paraId="3ED91558" w14:textId="2DE3BC91" w:rsidR="006E0FD1" w:rsidRDefault="006E0FD1" w:rsidP="00936B7D">
      <w:pPr>
        <w:spacing w:line="360" w:lineRule="auto"/>
        <w:rPr>
          <w:b/>
          <w:bCs/>
          <w:sz w:val="24"/>
          <w:szCs w:val="24"/>
          <w:lang w:val="da-DK"/>
        </w:rPr>
      </w:pPr>
      <w:r>
        <w:rPr>
          <w:b/>
          <w:bCs/>
          <w:sz w:val="24"/>
          <w:szCs w:val="24"/>
          <w:lang w:val="da-DK"/>
        </w:rPr>
        <w:t>Trin 1 Opbygningen af en makroøkonomisk benchmark model, der integrerer miljøaspektet</w:t>
      </w:r>
    </w:p>
    <w:p w14:paraId="14C5D042" w14:textId="2F4C2013" w:rsidR="006E0FD1" w:rsidRPr="004E3624" w:rsidRDefault="006E0FD1" w:rsidP="00936B7D">
      <w:pPr>
        <w:spacing w:line="360" w:lineRule="auto"/>
        <w:rPr>
          <w:sz w:val="24"/>
          <w:szCs w:val="24"/>
          <w:lang w:val="da-DK"/>
        </w:rPr>
      </w:pPr>
      <w:r w:rsidRPr="004E3624">
        <w:rPr>
          <w:sz w:val="24"/>
          <w:szCs w:val="24"/>
          <w:lang w:val="da-DK"/>
        </w:rPr>
        <w:t xml:space="preserve">For at være i stand til </w:t>
      </w:r>
      <w:r w:rsidR="003D4AD5" w:rsidRPr="004E3624">
        <w:rPr>
          <w:sz w:val="24"/>
          <w:szCs w:val="24"/>
          <w:lang w:val="da-DK"/>
        </w:rPr>
        <w:t xml:space="preserve">at </w:t>
      </w:r>
      <w:r w:rsidRPr="004E3624">
        <w:rPr>
          <w:sz w:val="24"/>
          <w:szCs w:val="24"/>
          <w:lang w:val="da-DK"/>
        </w:rPr>
        <w:t xml:space="preserve">undersøge </w:t>
      </w:r>
      <w:r w:rsidR="00255617" w:rsidRPr="004E3624">
        <w:rPr>
          <w:sz w:val="24"/>
          <w:szCs w:val="24"/>
          <w:lang w:val="da-DK"/>
        </w:rPr>
        <w:t>sammenhængen</w:t>
      </w:r>
      <w:r w:rsidRPr="004E3624">
        <w:rPr>
          <w:sz w:val="24"/>
          <w:szCs w:val="24"/>
          <w:lang w:val="da-DK"/>
        </w:rPr>
        <w:t xml:space="preserve"> mellem økonomien og miljøet opstilles en kalibreret benchmark-model for en lille åben økonomi, der kan </w:t>
      </w:r>
      <w:proofErr w:type="spellStart"/>
      <w:r w:rsidRPr="004E3624">
        <w:rPr>
          <w:sz w:val="24"/>
          <w:szCs w:val="24"/>
          <w:lang w:val="da-DK"/>
        </w:rPr>
        <w:t>replikere</w:t>
      </w:r>
      <w:proofErr w:type="spellEnd"/>
      <w:r w:rsidR="00255617" w:rsidRPr="004E3624">
        <w:rPr>
          <w:sz w:val="24"/>
          <w:szCs w:val="24"/>
          <w:lang w:val="da-DK"/>
        </w:rPr>
        <w:t xml:space="preserve"> centrale elementer for</w:t>
      </w:r>
      <w:r w:rsidRPr="004E3624">
        <w:rPr>
          <w:sz w:val="24"/>
          <w:szCs w:val="24"/>
          <w:lang w:val="da-DK"/>
        </w:rPr>
        <w:t xml:space="preserve"> den danske økonomi. </w:t>
      </w:r>
      <w:r w:rsidR="00255617" w:rsidRPr="004E3624">
        <w:rPr>
          <w:sz w:val="24"/>
          <w:szCs w:val="24"/>
          <w:lang w:val="da-DK"/>
        </w:rPr>
        <w:t xml:space="preserve">Modellen tager udgangspunkt i de post-keynesianske SFC-modeller og følger traditionen hos </w:t>
      </w:r>
      <w:proofErr w:type="spellStart"/>
      <w:r w:rsidR="00255617" w:rsidRPr="004E3624">
        <w:rPr>
          <w:sz w:val="24"/>
          <w:szCs w:val="24"/>
          <w:lang w:val="da-DK"/>
        </w:rPr>
        <w:t>Espagne</w:t>
      </w:r>
      <w:proofErr w:type="spellEnd"/>
      <w:r w:rsidR="00255617" w:rsidRPr="004E3624">
        <w:rPr>
          <w:sz w:val="24"/>
          <w:szCs w:val="24"/>
          <w:lang w:val="da-DK"/>
        </w:rPr>
        <w:t xml:space="preserve"> et al. (2022), Jackson og </w:t>
      </w:r>
      <w:proofErr w:type="gramStart"/>
      <w:r w:rsidR="00255617" w:rsidRPr="004E3624">
        <w:rPr>
          <w:sz w:val="24"/>
          <w:szCs w:val="24"/>
          <w:lang w:val="da-DK"/>
        </w:rPr>
        <w:t>Victor(</w:t>
      </w:r>
      <w:proofErr w:type="gramEnd"/>
      <w:r w:rsidR="00255617" w:rsidRPr="004E3624">
        <w:rPr>
          <w:sz w:val="24"/>
          <w:szCs w:val="24"/>
          <w:lang w:val="da-DK"/>
        </w:rPr>
        <w:t xml:space="preserve">2019) og Jackson (2022). </w:t>
      </w:r>
      <w:r w:rsidRPr="004E3624">
        <w:rPr>
          <w:sz w:val="24"/>
          <w:szCs w:val="24"/>
          <w:lang w:val="da-DK"/>
        </w:rPr>
        <w:t xml:space="preserve">Formålet med </w:t>
      </w:r>
      <w:r w:rsidRPr="004E3624">
        <w:rPr>
          <w:sz w:val="24"/>
          <w:szCs w:val="24"/>
          <w:lang w:val="da-DK"/>
        </w:rPr>
        <w:lastRenderedPageBreak/>
        <w:t xml:space="preserve">denne model er at identificere og modellere de </w:t>
      </w:r>
      <w:r w:rsidR="00255617" w:rsidRPr="004E3624">
        <w:rPr>
          <w:sz w:val="24"/>
          <w:szCs w:val="24"/>
          <w:lang w:val="da-DK"/>
        </w:rPr>
        <w:t>relevante</w:t>
      </w:r>
      <w:r w:rsidRPr="004E3624">
        <w:rPr>
          <w:sz w:val="24"/>
          <w:szCs w:val="24"/>
          <w:lang w:val="da-DK"/>
        </w:rPr>
        <w:t xml:space="preserve"> links mellem den reale </w:t>
      </w:r>
      <w:r w:rsidR="00255617" w:rsidRPr="004E3624">
        <w:rPr>
          <w:sz w:val="24"/>
          <w:szCs w:val="24"/>
          <w:lang w:val="da-DK"/>
        </w:rPr>
        <w:t>og</w:t>
      </w:r>
      <w:r w:rsidRPr="004E3624">
        <w:rPr>
          <w:sz w:val="24"/>
          <w:szCs w:val="24"/>
          <w:lang w:val="da-DK"/>
        </w:rPr>
        <w:t xml:space="preserve"> den finansielle side</w:t>
      </w:r>
      <w:r w:rsidR="00255617" w:rsidRPr="004E3624">
        <w:rPr>
          <w:sz w:val="24"/>
          <w:szCs w:val="24"/>
          <w:lang w:val="da-DK"/>
        </w:rPr>
        <w:t xml:space="preserve"> af økonomien, samt</w:t>
      </w:r>
      <w:r w:rsidRPr="004E3624">
        <w:rPr>
          <w:sz w:val="24"/>
          <w:szCs w:val="24"/>
          <w:lang w:val="da-DK"/>
        </w:rPr>
        <w:t xml:space="preserve"> hele </w:t>
      </w:r>
      <w:proofErr w:type="spellStart"/>
      <w:r w:rsidRPr="004E3624">
        <w:rPr>
          <w:sz w:val="24"/>
          <w:szCs w:val="24"/>
          <w:lang w:val="da-DK"/>
        </w:rPr>
        <w:t>øko-systemet</w:t>
      </w:r>
      <w:proofErr w:type="spellEnd"/>
      <w:r w:rsidR="00255617" w:rsidRPr="004E3624">
        <w:rPr>
          <w:sz w:val="24"/>
          <w:szCs w:val="24"/>
          <w:lang w:val="da-DK"/>
        </w:rPr>
        <w:t xml:space="preserve">, for på denne måde at være i stand til at undersøge </w:t>
      </w:r>
      <w:proofErr w:type="spellStart"/>
      <w:r w:rsidR="00255617" w:rsidRPr="004E3624">
        <w:rPr>
          <w:sz w:val="24"/>
          <w:szCs w:val="24"/>
          <w:lang w:val="da-DK"/>
        </w:rPr>
        <w:t>udviklinge</w:t>
      </w:r>
      <w:proofErr w:type="spellEnd"/>
      <w:r w:rsidR="00255617" w:rsidRPr="004E3624">
        <w:rPr>
          <w:sz w:val="24"/>
          <w:szCs w:val="24"/>
          <w:lang w:val="da-DK"/>
        </w:rPr>
        <w:t xml:space="preserve"> for en række centrale variable på kort, mellem og langt sigt. Dette giver muligheden for at undersøge effekten af forskellige politiske tiltag, hvor der tages højde for feedback-mekanismer i begge retninger mellem det økonomiske kredsløb og </w:t>
      </w:r>
      <w:proofErr w:type="spellStart"/>
      <w:r w:rsidR="00255617" w:rsidRPr="004E3624">
        <w:rPr>
          <w:sz w:val="24"/>
          <w:szCs w:val="24"/>
          <w:lang w:val="da-DK"/>
        </w:rPr>
        <w:t>øko-systemet</w:t>
      </w:r>
      <w:proofErr w:type="spellEnd"/>
      <w:r w:rsidR="00255617" w:rsidRPr="004E3624">
        <w:rPr>
          <w:sz w:val="24"/>
          <w:szCs w:val="24"/>
          <w:lang w:val="da-DK"/>
        </w:rPr>
        <w:t>.</w:t>
      </w:r>
      <w:r w:rsidRPr="004E3624">
        <w:rPr>
          <w:sz w:val="24"/>
          <w:szCs w:val="24"/>
          <w:lang w:val="da-DK"/>
        </w:rPr>
        <w:t xml:space="preserve"> </w:t>
      </w:r>
      <w:r w:rsidR="00255617" w:rsidRPr="004E3624">
        <w:rPr>
          <w:sz w:val="24"/>
          <w:szCs w:val="24"/>
          <w:lang w:val="da-DK"/>
        </w:rPr>
        <w:t xml:space="preserve">I forbindelse med selve løsningen af modellen udarbejdes digitale værktøjer, der kan såvel simulere modellen som er i stand til at undersøge effekten af forskellige policy-tiltag på kort, mellem og langt sigt. </w:t>
      </w:r>
    </w:p>
    <w:p w14:paraId="7C59453A" w14:textId="7A1FF157" w:rsidR="008636B3" w:rsidRPr="00214994" w:rsidRDefault="008636B3" w:rsidP="008636B3">
      <w:pPr>
        <w:spacing w:line="360" w:lineRule="auto"/>
        <w:rPr>
          <w:b/>
          <w:bCs/>
          <w:sz w:val="24"/>
          <w:szCs w:val="24"/>
          <w:lang w:val="da-DK"/>
        </w:rPr>
      </w:pPr>
      <w:r>
        <w:rPr>
          <w:b/>
          <w:bCs/>
          <w:sz w:val="24"/>
          <w:szCs w:val="24"/>
          <w:lang w:val="da-DK"/>
        </w:rPr>
        <w:t>Trin</w:t>
      </w:r>
      <w:r w:rsidRPr="008636B3">
        <w:rPr>
          <w:b/>
          <w:bCs/>
          <w:sz w:val="24"/>
          <w:szCs w:val="24"/>
          <w:lang w:val="da-DK"/>
        </w:rPr>
        <w:t xml:space="preserve"> 2 Opbygning af en </w:t>
      </w:r>
      <w:r w:rsidRPr="00214994">
        <w:rPr>
          <w:b/>
          <w:bCs/>
          <w:sz w:val="24"/>
          <w:szCs w:val="24"/>
          <w:lang w:val="da-DK"/>
        </w:rPr>
        <w:t xml:space="preserve">Stock-flow </w:t>
      </w:r>
      <w:proofErr w:type="spellStart"/>
      <w:r w:rsidRPr="00214994">
        <w:rPr>
          <w:b/>
          <w:bCs/>
          <w:sz w:val="24"/>
          <w:szCs w:val="24"/>
          <w:lang w:val="da-DK"/>
        </w:rPr>
        <w:t>consistent</w:t>
      </w:r>
      <w:proofErr w:type="spellEnd"/>
      <w:r w:rsidRPr="00214994">
        <w:rPr>
          <w:b/>
          <w:bCs/>
          <w:sz w:val="24"/>
          <w:szCs w:val="24"/>
          <w:lang w:val="da-DK"/>
        </w:rPr>
        <w:t xml:space="preserve"> databank for Danmark</w:t>
      </w:r>
    </w:p>
    <w:p w14:paraId="16773812" w14:textId="0B51D265" w:rsidR="008636B3" w:rsidRPr="004E3624" w:rsidRDefault="008636B3" w:rsidP="008636B3">
      <w:pPr>
        <w:autoSpaceDE w:val="0"/>
        <w:autoSpaceDN w:val="0"/>
        <w:adjustRightInd w:val="0"/>
        <w:spacing w:after="0" w:line="360" w:lineRule="auto"/>
        <w:rPr>
          <w:sz w:val="24"/>
          <w:szCs w:val="24"/>
          <w:lang w:val="da-DK"/>
        </w:rPr>
      </w:pPr>
      <w:r w:rsidRPr="004E3624">
        <w:rPr>
          <w:sz w:val="24"/>
          <w:szCs w:val="24"/>
          <w:lang w:val="da-DK"/>
        </w:rPr>
        <w:t xml:space="preserve">Anden del af projektet indeholder opbygningen af en databank for den danske økonomi, som kan anvendes til såvel modellen i trin 3 som til empiriske analyser. I databanken integreres input-output data med det klassiske nationalregnskab, det finansielle nationalregnskab, samt det nye grønne nationalregnskab i en konsistent databank. Selve indsamlingen af data kræver stort kendskab til data, ligesom behandlingen af data vil kræve et stort arbejde, men samtidigt give et unikt kendskab til data. </w:t>
      </w:r>
    </w:p>
    <w:p w14:paraId="5D011CF2" w14:textId="77777777" w:rsidR="008636B3" w:rsidRDefault="008636B3" w:rsidP="00214994">
      <w:pPr>
        <w:autoSpaceDE w:val="0"/>
        <w:autoSpaceDN w:val="0"/>
        <w:adjustRightInd w:val="0"/>
        <w:spacing w:after="0" w:line="360" w:lineRule="auto"/>
        <w:rPr>
          <w:b/>
          <w:bCs/>
          <w:sz w:val="24"/>
          <w:szCs w:val="24"/>
          <w:lang w:val="da-DK"/>
        </w:rPr>
      </w:pPr>
    </w:p>
    <w:p w14:paraId="3C77CC13" w14:textId="6D21AEA8" w:rsidR="00614D5C" w:rsidRPr="008636B3" w:rsidRDefault="00614D5C" w:rsidP="00936B7D">
      <w:pPr>
        <w:spacing w:line="360" w:lineRule="auto"/>
        <w:rPr>
          <w:b/>
          <w:bCs/>
          <w:sz w:val="24"/>
          <w:szCs w:val="24"/>
          <w:lang w:val="da-DK"/>
        </w:rPr>
      </w:pPr>
      <w:r w:rsidRPr="008636B3">
        <w:rPr>
          <w:b/>
          <w:bCs/>
          <w:sz w:val="24"/>
          <w:szCs w:val="24"/>
          <w:lang w:val="da-DK"/>
        </w:rPr>
        <w:t xml:space="preserve">Step </w:t>
      </w:r>
      <w:r w:rsidR="008636B3">
        <w:rPr>
          <w:b/>
          <w:bCs/>
          <w:sz w:val="24"/>
          <w:szCs w:val="24"/>
          <w:lang w:val="da-DK"/>
        </w:rPr>
        <w:t>3</w:t>
      </w:r>
      <w:r w:rsidRPr="008636B3">
        <w:rPr>
          <w:b/>
          <w:bCs/>
          <w:sz w:val="24"/>
          <w:szCs w:val="24"/>
          <w:lang w:val="da-DK"/>
        </w:rPr>
        <w:t xml:space="preserve"> Opbygning af en Empirisk Stock-Flow-</w:t>
      </w:r>
      <w:proofErr w:type="spellStart"/>
      <w:r w:rsidRPr="008636B3">
        <w:rPr>
          <w:b/>
          <w:bCs/>
          <w:sz w:val="24"/>
          <w:szCs w:val="24"/>
          <w:lang w:val="da-DK"/>
        </w:rPr>
        <w:t>Consistent</w:t>
      </w:r>
      <w:proofErr w:type="spellEnd"/>
      <w:r w:rsidRPr="008636B3">
        <w:rPr>
          <w:b/>
          <w:bCs/>
          <w:sz w:val="24"/>
          <w:szCs w:val="24"/>
          <w:lang w:val="da-DK"/>
        </w:rPr>
        <w:t xml:space="preserve"> model</w:t>
      </w:r>
      <w:r w:rsidR="00941E04" w:rsidRPr="008636B3">
        <w:rPr>
          <w:b/>
          <w:bCs/>
          <w:sz w:val="24"/>
          <w:szCs w:val="24"/>
          <w:lang w:val="da-DK"/>
        </w:rPr>
        <w:t xml:space="preserve">: </w:t>
      </w:r>
    </w:p>
    <w:p w14:paraId="7A99BB5B" w14:textId="7168F8DF" w:rsidR="006433A7" w:rsidRDefault="00941E04" w:rsidP="00936B7D">
      <w:pPr>
        <w:spacing w:line="360" w:lineRule="auto"/>
        <w:rPr>
          <w:sz w:val="24"/>
          <w:szCs w:val="24"/>
          <w:lang w:val="da-DK"/>
        </w:rPr>
      </w:pPr>
      <w:r w:rsidRPr="00941E04">
        <w:rPr>
          <w:sz w:val="24"/>
          <w:szCs w:val="24"/>
          <w:lang w:val="da-DK"/>
        </w:rPr>
        <w:t>Denne del</w:t>
      </w:r>
      <w:r>
        <w:rPr>
          <w:i/>
          <w:iCs/>
          <w:sz w:val="24"/>
          <w:szCs w:val="24"/>
          <w:lang w:val="da-DK"/>
        </w:rPr>
        <w:t xml:space="preserve"> </w:t>
      </w:r>
      <w:r>
        <w:rPr>
          <w:sz w:val="24"/>
          <w:szCs w:val="24"/>
          <w:lang w:val="da-DK"/>
        </w:rPr>
        <w:t>vil indebære opbygning af en simpel SFC-model for Danmark</w:t>
      </w:r>
      <w:r w:rsidR="005D5CDC">
        <w:rPr>
          <w:sz w:val="24"/>
          <w:szCs w:val="24"/>
          <w:lang w:val="da-DK"/>
        </w:rPr>
        <w:t xml:space="preserve"> baseret på årligt data fra Danmarks statistik, modellen tænkes at</w:t>
      </w:r>
      <w:r>
        <w:rPr>
          <w:sz w:val="24"/>
          <w:szCs w:val="24"/>
          <w:lang w:val="da-DK"/>
        </w:rPr>
        <w:t xml:space="preserve"> inkluderer de</w:t>
      </w:r>
      <w:r w:rsidR="006E0FD1">
        <w:rPr>
          <w:sz w:val="24"/>
          <w:szCs w:val="24"/>
          <w:lang w:val="da-DK"/>
        </w:rPr>
        <w:t xml:space="preserve"> fire</w:t>
      </w:r>
      <w:r>
        <w:rPr>
          <w:sz w:val="24"/>
          <w:szCs w:val="24"/>
          <w:lang w:val="da-DK"/>
        </w:rPr>
        <w:t xml:space="preserve"> følgende sektorer: En privat sektor, en offentlig sektor, </w:t>
      </w:r>
      <w:r w:rsidR="006E0FD1">
        <w:rPr>
          <w:sz w:val="24"/>
          <w:szCs w:val="24"/>
          <w:lang w:val="da-DK"/>
        </w:rPr>
        <w:t xml:space="preserve">udlandet </w:t>
      </w:r>
      <w:r>
        <w:rPr>
          <w:sz w:val="24"/>
          <w:szCs w:val="24"/>
          <w:lang w:val="da-DK"/>
        </w:rPr>
        <w:t xml:space="preserve">og en </w:t>
      </w:r>
      <w:r w:rsidR="00A77910">
        <w:rPr>
          <w:sz w:val="24"/>
          <w:szCs w:val="24"/>
          <w:lang w:val="da-DK"/>
        </w:rPr>
        <w:t>miljøsektor</w:t>
      </w:r>
      <w:r>
        <w:rPr>
          <w:sz w:val="24"/>
          <w:szCs w:val="24"/>
          <w:lang w:val="da-DK"/>
        </w:rPr>
        <w:t xml:space="preserve">. Dette simple set-up vil udgøre en benchmark model der i modsætning til de før omtalte </w:t>
      </w:r>
      <w:r w:rsidR="006433A7">
        <w:rPr>
          <w:sz w:val="24"/>
          <w:szCs w:val="24"/>
          <w:lang w:val="da-DK"/>
        </w:rPr>
        <w:t>IAM-modeller</w:t>
      </w:r>
      <w:r>
        <w:rPr>
          <w:sz w:val="24"/>
          <w:szCs w:val="24"/>
          <w:lang w:val="da-DK"/>
        </w:rPr>
        <w:t xml:space="preserve"> tillader os at analysere hvordan klima politik påvirker </w:t>
      </w:r>
      <w:r w:rsidR="006433A7">
        <w:rPr>
          <w:sz w:val="24"/>
          <w:szCs w:val="24"/>
          <w:lang w:val="da-DK"/>
        </w:rPr>
        <w:t xml:space="preserve">indkomstfordelingen i </w:t>
      </w:r>
      <w:r w:rsidR="001B460E">
        <w:rPr>
          <w:sz w:val="24"/>
          <w:szCs w:val="24"/>
          <w:lang w:val="da-DK"/>
        </w:rPr>
        <w:t>Danmark. Opbygningen vil</w:t>
      </w:r>
      <w:r w:rsidR="006433A7">
        <w:rPr>
          <w:sz w:val="24"/>
          <w:szCs w:val="24"/>
          <w:lang w:val="da-DK"/>
        </w:rPr>
        <w:t xml:space="preserve"> </w:t>
      </w:r>
      <w:r w:rsidR="001B460E">
        <w:rPr>
          <w:sz w:val="24"/>
          <w:szCs w:val="24"/>
          <w:lang w:val="da-DK"/>
        </w:rPr>
        <w:t xml:space="preserve">herudover, </w:t>
      </w:r>
      <w:r w:rsidR="006433A7">
        <w:rPr>
          <w:sz w:val="24"/>
          <w:szCs w:val="24"/>
          <w:lang w:val="da-DK"/>
        </w:rPr>
        <w:t>og</w:t>
      </w:r>
      <w:r w:rsidR="001B460E">
        <w:rPr>
          <w:sz w:val="24"/>
          <w:szCs w:val="24"/>
          <w:lang w:val="da-DK"/>
        </w:rPr>
        <w:t>så</w:t>
      </w:r>
      <w:r w:rsidR="006433A7">
        <w:rPr>
          <w:sz w:val="24"/>
          <w:szCs w:val="24"/>
          <w:lang w:val="da-DK"/>
        </w:rPr>
        <w:t xml:space="preserve"> tillade os at udføre sektor specifikke politiske tiltag. Finansieringen af de klima politiske tiltag vil her være mere synlige, da modellen vil inkludere de mest nødvendige finansielle aktiver i hver af de tre </w:t>
      </w:r>
      <w:r w:rsidR="008636B3">
        <w:rPr>
          <w:sz w:val="24"/>
          <w:szCs w:val="24"/>
          <w:lang w:val="da-DK"/>
        </w:rPr>
        <w:t xml:space="preserve">’økonomiske’ </w:t>
      </w:r>
      <w:r w:rsidR="006433A7">
        <w:rPr>
          <w:sz w:val="24"/>
          <w:szCs w:val="24"/>
          <w:lang w:val="da-DK"/>
        </w:rPr>
        <w:t>sektorer.</w:t>
      </w:r>
    </w:p>
    <w:p w14:paraId="22F60506" w14:textId="60F6812A" w:rsidR="008636B3" w:rsidRPr="006C2B91" w:rsidRDefault="006433A7" w:rsidP="008636B3">
      <w:pPr>
        <w:spacing w:line="360" w:lineRule="auto"/>
        <w:rPr>
          <w:sz w:val="24"/>
          <w:szCs w:val="24"/>
          <w:lang w:val="da-DK"/>
        </w:rPr>
      </w:pPr>
      <w:r>
        <w:rPr>
          <w:sz w:val="24"/>
          <w:szCs w:val="24"/>
          <w:lang w:val="da-DK"/>
        </w:rPr>
        <w:t xml:space="preserve">Den simple opbygning med kun </w:t>
      </w:r>
      <w:r w:rsidR="00214994">
        <w:rPr>
          <w:sz w:val="24"/>
          <w:szCs w:val="24"/>
          <w:lang w:val="da-DK"/>
        </w:rPr>
        <w:t>4</w:t>
      </w:r>
      <w:r>
        <w:rPr>
          <w:sz w:val="24"/>
          <w:szCs w:val="24"/>
          <w:lang w:val="da-DK"/>
        </w:rPr>
        <w:t xml:space="preserve"> </w:t>
      </w:r>
      <w:r w:rsidR="00214994">
        <w:rPr>
          <w:sz w:val="24"/>
          <w:szCs w:val="24"/>
          <w:lang w:val="da-DK"/>
        </w:rPr>
        <w:t>sektorer</w:t>
      </w:r>
      <w:r>
        <w:rPr>
          <w:sz w:val="24"/>
          <w:szCs w:val="24"/>
          <w:lang w:val="da-DK"/>
        </w:rPr>
        <w:t xml:space="preserve"> skal derudover gøre det muligt at inkludere feedback effekter fra klimaændringer på </w:t>
      </w:r>
      <w:r w:rsidR="001B460E">
        <w:rPr>
          <w:sz w:val="24"/>
          <w:szCs w:val="24"/>
          <w:lang w:val="da-DK"/>
        </w:rPr>
        <w:t xml:space="preserve">den danske </w:t>
      </w:r>
      <w:r>
        <w:rPr>
          <w:sz w:val="24"/>
          <w:szCs w:val="24"/>
          <w:lang w:val="da-DK"/>
        </w:rPr>
        <w:t xml:space="preserve">økonomi, herunder tænkes der på </w:t>
      </w:r>
      <w:r w:rsidR="001B460E">
        <w:rPr>
          <w:sz w:val="24"/>
          <w:szCs w:val="24"/>
          <w:lang w:val="da-DK"/>
        </w:rPr>
        <w:t xml:space="preserve">en </w:t>
      </w:r>
      <w:r>
        <w:rPr>
          <w:sz w:val="24"/>
          <w:szCs w:val="24"/>
          <w:lang w:val="da-DK"/>
        </w:rPr>
        <w:t xml:space="preserve">stigende temperatur, stigende vandstand, samt stigende chance for naturkatastrofer. </w:t>
      </w:r>
      <w:r>
        <w:rPr>
          <w:sz w:val="24"/>
          <w:szCs w:val="24"/>
          <w:lang w:val="da-DK"/>
        </w:rPr>
        <w:br/>
        <w:t xml:space="preserve">Modellens egenskaber vil </w:t>
      </w:r>
      <w:r w:rsidR="00A77910">
        <w:rPr>
          <w:sz w:val="24"/>
          <w:szCs w:val="24"/>
          <w:lang w:val="da-DK"/>
        </w:rPr>
        <w:t>muliggøre</w:t>
      </w:r>
      <w:r>
        <w:rPr>
          <w:sz w:val="24"/>
          <w:szCs w:val="24"/>
          <w:lang w:val="da-DK"/>
        </w:rPr>
        <w:t xml:space="preserve"> udførelsen af flere scenarier der hver inkludere forskellige klimapolitiske tiltag</w:t>
      </w:r>
      <w:r w:rsidR="00A77910">
        <w:rPr>
          <w:sz w:val="24"/>
          <w:szCs w:val="24"/>
          <w:lang w:val="da-DK"/>
        </w:rPr>
        <w:t xml:space="preserve">, med målet om at finde de mest optimale politiske tiltag der indfrier målene </w:t>
      </w:r>
      <w:r w:rsidR="00A77910">
        <w:rPr>
          <w:sz w:val="24"/>
          <w:szCs w:val="24"/>
          <w:lang w:val="da-DK"/>
        </w:rPr>
        <w:lastRenderedPageBreak/>
        <w:t>for en grøn omstilling, uden at være på bekostning af økonomiske eller menneskelige konsekvenser</w:t>
      </w:r>
      <w:r>
        <w:rPr>
          <w:sz w:val="24"/>
          <w:szCs w:val="24"/>
          <w:lang w:val="da-DK"/>
        </w:rPr>
        <w:t xml:space="preserve">. </w:t>
      </w:r>
    </w:p>
    <w:p w14:paraId="0FCD404C" w14:textId="77777777" w:rsidR="006C2B91" w:rsidRDefault="006C2B91" w:rsidP="006C2B91">
      <w:pPr>
        <w:spacing w:line="360" w:lineRule="auto"/>
        <w:rPr>
          <w:b/>
          <w:bCs/>
          <w:sz w:val="24"/>
          <w:szCs w:val="24"/>
          <w:lang w:val="da-DK"/>
        </w:rPr>
      </w:pPr>
      <w:r w:rsidRPr="006C2B91">
        <w:rPr>
          <w:b/>
          <w:bCs/>
          <w:sz w:val="24"/>
          <w:szCs w:val="24"/>
          <w:lang w:val="da-DK"/>
        </w:rPr>
        <w:t xml:space="preserve">Step 4: </w:t>
      </w:r>
      <w:proofErr w:type="spellStart"/>
      <w:r w:rsidRPr="006C2B91">
        <w:rPr>
          <w:b/>
          <w:bCs/>
          <w:sz w:val="24"/>
          <w:szCs w:val="24"/>
          <w:lang w:val="da-DK"/>
        </w:rPr>
        <w:t>Forecastting</w:t>
      </w:r>
      <w:proofErr w:type="spellEnd"/>
      <w:r w:rsidRPr="006C2B91">
        <w:rPr>
          <w:b/>
          <w:bCs/>
          <w:sz w:val="24"/>
          <w:szCs w:val="24"/>
          <w:lang w:val="da-DK"/>
        </w:rPr>
        <w:t xml:space="preserve"> af modellen</w:t>
      </w:r>
      <w:r>
        <w:rPr>
          <w:b/>
          <w:bCs/>
          <w:sz w:val="24"/>
          <w:szCs w:val="24"/>
          <w:lang w:val="da-DK"/>
        </w:rPr>
        <w:t>:</w:t>
      </w:r>
    </w:p>
    <w:p w14:paraId="3DA28E64" w14:textId="41CB200E" w:rsidR="00777E9D" w:rsidRPr="000F6CFC" w:rsidDel="004E3624" w:rsidRDefault="006C2B91" w:rsidP="006C2B91">
      <w:pPr>
        <w:spacing w:line="360" w:lineRule="auto"/>
        <w:rPr>
          <w:del w:id="2" w:author="Simon Thomsen" w:date="2022-12-02T13:30:00Z"/>
          <w:sz w:val="24"/>
          <w:szCs w:val="24"/>
          <w:lang w:val="da-DK"/>
        </w:rPr>
      </w:pPr>
      <w:r>
        <w:rPr>
          <w:sz w:val="24"/>
          <w:szCs w:val="24"/>
          <w:lang w:val="da-DK"/>
        </w:rPr>
        <w:t>Da specielt de klimamæssige effekter på økonomien ikke påtænkes at ske på kort-</w:t>
      </w:r>
      <w:r w:rsidR="002768BE">
        <w:rPr>
          <w:sz w:val="24"/>
          <w:szCs w:val="24"/>
          <w:lang w:val="da-DK"/>
        </w:rPr>
        <w:t>sigt,</w:t>
      </w:r>
      <w:r>
        <w:rPr>
          <w:sz w:val="24"/>
          <w:szCs w:val="24"/>
          <w:lang w:val="da-DK"/>
        </w:rPr>
        <w:t xml:space="preserve"> vil der h</w:t>
      </w:r>
      <w:r w:rsidRPr="006C2B91">
        <w:rPr>
          <w:sz w:val="24"/>
          <w:szCs w:val="24"/>
          <w:lang w:val="da-DK"/>
        </w:rPr>
        <w:t>er</w:t>
      </w:r>
      <w:r>
        <w:rPr>
          <w:sz w:val="24"/>
          <w:szCs w:val="24"/>
          <w:lang w:val="da-DK"/>
        </w:rPr>
        <w:t xml:space="preserve"> udføres en fremskrivning af modellens resultater</w:t>
      </w:r>
      <w:r w:rsidR="00611117">
        <w:rPr>
          <w:sz w:val="24"/>
          <w:szCs w:val="24"/>
          <w:lang w:val="da-DK"/>
        </w:rPr>
        <w:t>.</w:t>
      </w:r>
      <w:r>
        <w:rPr>
          <w:sz w:val="24"/>
          <w:szCs w:val="24"/>
          <w:lang w:val="da-DK"/>
        </w:rPr>
        <w:t xml:space="preserve"> </w:t>
      </w:r>
      <w:r w:rsidR="00611117">
        <w:rPr>
          <w:sz w:val="24"/>
          <w:szCs w:val="24"/>
          <w:lang w:val="da-DK"/>
        </w:rPr>
        <w:t>H</w:t>
      </w:r>
      <w:r>
        <w:rPr>
          <w:sz w:val="24"/>
          <w:szCs w:val="24"/>
          <w:lang w:val="da-DK"/>
        </w:rPr>
        <w:t>er er det specielt vigtigt at vi har opnået de korrekte adfærdsmæssige relationer</w:t>
      </w:r>
      <w:r w:rsidR="00611117">
        <w:rPr>
          <w:sz w:val="24"/>
          <w:szCs w:val="24"/>
          <w:lang w:val="da-DK"/>
        </w:rPr>
        <w:t>,</w:t>
      </w:r>
      <w:r>
        <w:rPr>
          <w:sz w:val="24"/>
          <w:szCs w:val="24"/>
          <w:lang w:val="da-DK"/>
        </w:rPr>
        <w:t xml:space="preserve"> </w:t>
      </w:r>
      <w:r w:rsidR="00611117">
        <w:rPr>
          <w:sz w:val="24"/>
          <w:szCs w:val="24"/>
          <w:lang w:val="da-DK"/>
        </w:rPr>
        <w:t>der dermed vil resultere i en</w:t>
      </w:r>
      <w:r>
        <w:rPr>
          <w:sz w:val="24"/>
          <w:szCs w:val="24"/>
          <w:lang w:val="da-DK"/>
        </w:rPr>
        <w:t xml:space="preserve"> </w:t>
      </w:r>
      <w:r w:rsidR="00611117">
        <w:rPr>
          <w:sz w:val="24"/>
          <w:szCs w:val="24"/>
          <w:lang w:val="da-DK"/>
        </w:rPr>
        <w:t>realistisk</w:t>
      </w:r>
      <w:r>
        <w:rPr>
          <w:sz w:val="24"/>
          <w:szCs w:val="24"/>
          <w:lang w:val="da-DK"/>
        </w:rPr>
        <w:t xml:space="preserve"> udvikling af økonomien og klimaet.</w:t>
      </w:r>
      <w:r w:rsidR="002768BE">
        <w:rPr>
          <w:sz w:val="24"/>
          <w:szCs w:val="24"/>
          <w:lang w:val="da-DK"/>
        </w:rPr>
        <w:t xml:space="preserve"> Samtidig vil den simple opbygning fra Step </w:t>
      </w:r>
      <w:r w:rsidR="008636B3">
        <w:rPr>
          <w:sz w:val="24"/>
          <w:szCs w:val="24"/>
          <w:lang w:val="da-DK"/>
        </w:rPr>
        <w:t>3</w:t>
      </w:r>
      <w:r w:rsidR="002768BE">
        <w:rPr>
          <w:sz w:val="24"/>
          <w:szCs w:val="24"/>
          <w:lang w:val="da-DK"/>
        </w:rPr>
        <w:t xml:space="preserve"> simpelgøre fremskrivningen af de eksogene variable. Til fremskrivningen af de </w:t>
      </w:r>
      <w:r w:rsidR="00611117">
        <w:rPr>
          <w:sz w:val="24"/>
          <w:szCs w:val="24"/>
          <w:lang w:val="da-DK"/>
        </w:rPr>
        <w:t>disse</w:t>
      </w:r>
      <w:r w:rsidR="002768BE">
        <w:rPr>
          <w:sz w:val="24"/>
          <w:szCs w:val="24"/>
          <w:lang w:val="da-DK"/>
        </w:rPr>
        <w:t>, vil der benyttes b</w:t>
      </w:r>
      <w:r w:rsidR="00611117">
        <w:rPr>
          <w:sz w:val="24"/>
          <w:szCs w:val="24"/>
          <w:lang w:val="da-DK"/>
        </w:rPr>
        <w:t>å</w:t>
      </w:r>
      <w:r w:rsidR="002768BE">
        <w:rPr>
          <w:sz w:val="24"/>
          <w:szCs w:val="24"/>
          <w:lang w:val="da-DK"/>
        </w:rPr>
        <w:t xml:space="preserve">de økonometriske metoder, såvel som machine-learning, og </w:t>
      </w:r>
      <w:proofErr w:type="spellStart"/>
      <w:r w:rsidR="002768BE">
        <w:rPr>
          <w:sz w:val="24"/>
          <w:szCs w:val="24"/>
          <w:lang w:val="da-DK"/>
        </w:rPr>
        <w:t>deep</w:t>
      </w:r>
      <w:proofErr w:type="spellEnd"/>
      <w:r w:rsidR="002768BE">
        <w:rPr>
          <w:sz w:val="24"/>
          <w:szCs w:val="24"/>
          <w:lang w:val="da-DK"/>
        </w:rPr>
        <w:t xml:space="preserve">-learning, med henblik på at kunne </w:t>
      </w:r>
      <w:proofErr w:type="spellStart"/>
      <w:r w:rsidR="002768BE">
        <w:rPr>
          <w:sz w:val="24"/>
          <w:szCs w:val="24"/>
          <w:lang w:val="da-DK"/>
        </w:rPr>
        <w:t>forecaste</w:t>
      </w:r>
      <w:proofErr w:type="spellEnd"/>
      <w:r w:rsidR="002768BE">
        <w:rPr>
          <w:sz w:val="24"/>
          <w:szCs w:val="24"/>
          <w:lang w:val="da-DK"/>
        </w:rPr>
        <w:t xml:space="preserve"> på mellem- og lang-sigt. </w:t>
      </w:r>
    </w:p>
    <w:p w14:paraId="6FFE18B2" w14:textId="77777777" w:rsidR="00777E9D" w:rsidRPr="00CB6726" w:rsidRDefault="00777E9D" w:rsidP="006C2B91">
      <w:pPr>
        <w:spacing w:line="360" w:lineRule="auto"/>
        <w:rPr>
          <w:b/>
          <w:bCs/>
          <w:sz w:val="24"/>
          <w:szCs w:val="24"/>
          <w:lang w:val="da-DK"/>
        </w:rPr>
      </w:pPr>
    </w:p>
    <w:p w14:paraId="58BC6B59" w14:textId="16BDCA57" w:rsidR="002768BE" w:rsidRDefault="008636B3" w:rsidP="00CB6726">
      <w:pPr>
        <w:pStyle w:val="Overskrift1"/>
        <w:rPr>
          <w:lang w:val="da-DK"/>
        </w:rPr>
      </w:pPr>
      <w:r>
        <w:rPr>
          <w:lang w:val="da-DK"/>
        </w:rPr>
        <w:t>Output</w:t>
      </w:r>
    </w:p>
    <w:p w14:paraId="5D552043" w14:textId="25C39B8F" w:rsidR="00CB6726" w:rsidRDefault="00CB6726" w:rsidP="00CB6726">
      <w:pPr>
        <w:rPr>
          <w:lang w:val="da-DK"/>
        </w:rPr>
      </w:pPr>
    </w:p>
    <w:p w14:paraId="3BD074DA" w14:textId="77777777" w:rsidR="00E946E1" w:rsidRDefault="008636B3" w:rsidP="00CB6726">
      <w:pPr>
        <w:spacing w:line="360" w:lineRule="auto"/>
        <w:rPr>
          <w:sz w:val="24"/>
          <w:szCs w:val="24"/>
          <w:lang w:val="da-DK"/>
        </w:rPr>
      </w:pPr>
      <w:r>
        <w:rPr>
          <w:sz w:val="24"/>
          <w:szCs w:val="24"/>
          <w:lang w:val="da-DK"/>
        </w:rPr>
        <w:t xml:space="preserve">Det endelige output af projektet er en </w:t>
      </w:r>
      <w:proofErr w:type="spellStart"/>
      <w:r>
        <w:rPr>
          <w:sz w:val="24"/>
          <w:szCs w:val="24"/>
          <w:lang w:val="da-DK"/>
        </w:rPr>
        <w:t>PhD-afhandling</w:t>
      </w:r>
      <w:proofErr w:type="spellEnd"/>
      <w:r>
        <w:rPr>
          <w:sz w:val="24"/>
          <w:szCs w:val="24"/>
          <w:lang w:val="da-DK"/>
        </w:rPr>
        <w:t xml:space="preserve">, der forventes indleveret på AAU i 2026. Udover selve afhandlingen vil såvel den teoretiske model (trin 1) som den empiriske model (trin 3) </w:t>
      </w:r>
      <w:r w:rsidR="00E946E1">
        <w:rPr>
          <w:sz w:val="24"/>
          <w:szCs w:val="24"/>
          <w:lang w:val="da-DK"/>
        </w:rPr>
        <w:t xml:space="preserve">blive forsøgt indleveret til relevante tidsskrifter. Databasen udviklet i trin 2 vil udgøre databanken bag modellen i trin 3, men vil ligeledes blive gjort tilgængelig, sådan at andre forskere på AAU eller andre steder kan genbruge databasen med henblik på at foretage empiriske analyser. Endelig vil modelfilerne tilknyttet såvel den teoretiske som empiriske model gøres tilgængelige, sådan at andre kan lade sig inspirere af dette arbejde. </w:t>
      </w:r>
    </w:p>
    <w:p w14:paraId="44F42A82" w14:textId="00C08137" w:rsidR="008636B3" w:rsidRDefault="00E946E1" w:rsidP="00CB6726">
      <w:pPr>
        <w:spacing w:line="360" w:lineRule="auto"/>
        <w:rPr>
          <w:sz w:val="24"/>
          <w:szCs w:val="24"/>
          <w:lang w:val="da-DK"/>
        </w:rPr>
      </w:pPr>
      <w:r>
        <w:rPr>
          <w:sz w:val="24"/>
          <w:szCs w:val="24"/>
          <w:lang w:val="da-DK"/>
        </w:rPr>
        <w:t xml:space="preserve">Resultaterne fra de enkelte trin vil blive præsenteret på forskellige nationale og internationale konferencer og workshops, med henblik på at modtage konstruktivt feedback. </w:t>
      </w:r>
      <w:r w:rsidR="008636B3">
        <w:rPr>
          <w:sz w:val="24"/>
          <w:szCs w:val="24"/>
          <w:lang w:val="da-DK"/>
        </w:rPr>
        <w:t xml:space="preserve"> </w:t>
      </w:r>
    </w:p>
    <w:p w14:paraId="6E4B1ADD" w14:textId="0C611643" w:rsidR="006E0FD1" w:rsidRDefault="006E0FD1" w:rsidP="00CB6726">
      <w:pPr>
        <w:spacing w:line="360" w:lineRule="auto"/>
        <w:rPr>
          <w:sz w:val="24"/>
          <w:szCs w:val="24"/>
          <w:lang w:val="da-DK"/>
        </w:rPr>
      </w:pPr>
    </w:p>
    <w:p w14:paraId="0F936505" w14:textId="2B5252E8" w:rsidR="006E0FD1" w:rsidRDefault="006E0FD1" w:rsidP="000F6CFC">
      <w:pPr>
        <w:pStyle w:val="Overskrift1"/>
        <w:rPr>
          <w:lang w:val="da-DK"/>
        </w:rPr>
      </w:pPr>
      <w:commentRangeStart w:id="3"/>
      <w:r>
        <w:rPr>
          <w:lang w:val="da-DK"/>
        </w:rPr>
        <w:t>Baggrund</w:t>
      </w:r>
      <w:commentRangeEnd w:id="3"/>
      <w:r w:rsidR="00E946E1">
        <w:rPr>
          <w:rStyle w:val="Kommentarhenvisning"/>
        </w:rPr>
        <w:commentReference w:id="3"/>
      </w:r>
    </w:p>
    <w:p w14:paraId="104346A1" w14:textId="77777777" w:rsidR="000F6CFC" w:rsidRPr="000F6CFC" w:rsidRDefault="000F6CFC" w:rsidP="000F6CFC">
      <w:pPr>
        <w:rPr>
          <w:lang w:val="da-DK"/>
        </w:rPr>
      </w:pPr>
    </w:p>
    <w:p w14:paraId="29563627" w14:textId="350BA8FE" w:rsidR="00304345" w:rsidRDefault="00D216E3" w:rsidP="00CB6726">
      <w:pPr>
        <w:spacing w:line="360" w:lineRule="auto"/>
        <w:rPr>
          <w:sz w:val="24"/>
          <w:szCs w:val="24"/>
          <w:lang w:val="da-DK"/>
        </w:rPr>
      </w:pPr>
      <w:r>
        <w:rPr>
          <w:sz w:val="24"/>
          <w:szCs w:val="24"/>
          <w:lang w:val="da-DK"/>
        </w:rPr>
        <w:t xml:space="preserve">Jeg er på nuværende tidspunkt ved at færdiggøre min uddannelse som </w:t>
      </w:r>
      <w:proofErr w:type="spellStart"/>
      <w:proofErr w:type="gramStart"/>
      <w:r>
        <w:rPr>
          <w:sz w:val="24"/>
          <w:szCs w:val="24"/>
          <w:lang w:val="da-DK"/>
        </w:rPr>
        <w:t>cand.oecon</w:t>
      </w:r>
      <w:proofErr w:type="spellEnd"/>
      <w:proofErr w:type="gramEnd"/>
      <w:r>
        <w:rPr>
          <w:sz w:val="24"/>
          <w:szCs w:val="24"/>
          <w:lang w:val="da-DK"/>
        </w:rPr>
        <w:t xml:space="preserve"> ved Aalborg universitet. På kandidatdelen har jeg udover at være på Aalborg universitet taget et semester i </w:t>
      </w:r>
      <w:r>
        <w:rPr>
          <w:sz w:val="24"/>
          <w:szCs w:val="24"/>
          <w:lang w:val="da-DK"/>
        </w:rPr>
        <w:lastRenderedPageBreak/>
        <w:t xml:space="preserve">udlandet ved University of Wisconsin-Madison, mit udenlandsophold </w:t>
      </w:r>
      <w:r w:rsidR="00EE0B78">
        <w:rPr>
          <w:sz w:val="24"/>
          <w:szCs w:val="24"/>
          <w:lang w:val="da-DK"/>
        </w:rPr>
        <w:t>introducerede mig for en række nyere metoder indenfor kausale effekter, samt eksperimentel økonomi</w:t>
      </w:r>
      <w:r>
        <w:rPr>
          <w:sz w:val="24"/>
          <w:szCs w:val="24"/>
          <w:lang w:val="da-DK"/>
        </w:rPr>
        <w:t>.</w:t>
      </w:r>
      <w:r w:rsidR="00EE0B78">
        <w:rPr>
          <w:sz w:val="24"/>
          <w:szCs w:val="24"/>
          <w:lang w:val="da-DK"/>
        </w:rPr>
        <w:t xml:space="preserve"> </w:t>
      </w:r>
      <w:r>
        <w:rPr>
          <w:sz w:val="24"/>
          <w:szCs w:val="24"/>
          <w:lang w:val="da-DK"/>
        </w:rPr>
        <w:t xml:space="preserve"> </w:t>
      </w:r>
    </w:p>
    <w:p w14:paraId="18F24F82" w14:textId="1449742B" w:rsidR="00304345" w:rsidRDefault="00304345" w:rsidP="00CB6726">
      <w:pPr>
        <w:spacing w:line="360" w:lineRule="auto"/>
        <w:rPr>
          <w:sz w:val="24"/>
          <w:szCs w:val="24"/>
          <w:lang w:val="da-DK"/>
        </w:rPr>
      </w:pPr>
      <w:r>
        <w:rPr>
          <w:sz w:val="24"/>
          <w:szCs w:val="24"/>
          <w:lang w:val="da-DK"/>
        </w:rPr>
        <w:t xml:space="preserve">I løbet af min studietid, har der været en voksende interesse indenfor modellering samt empirisk </w:t>
      </w:r>
      <w:proofErr w:type="spellStart"/>
      <w:r>
        <w:rPr>
          <w:sz w:val="24"/>
          <w:szCs w:val="24"/>
          <w:lang w:val="da-DK"/>
        </w:rPr>
        <w:t>estimation</w:t>
      </w:r>
      <w:proofErr w:type="spellEnd"/>
      <w:r>
        <w:rPr>
          <w:sz w:val="24"/>
          <w:szCs w:val="24"/>
          <w:lang w:val="da-DK"/>
        </w:rPr>
        <w:t xml:space="preserve">. Interessen for empiriske analyser </w:t>
      </w:r>
      <w:r w:rsidR="002412B7">
        <w:rPr>
          <w:sz w:val="24"/>
          <w:szCs w:val="24"/>
          <w:lang w:val="da-DK"/>
        </w:rPr>
        <w:t xml:space="preserve">følger af økonometri kurser taget ved Aalborg universitet, jeg er også blevet præsenteret i flere alternativer til økonometriske metoder, i form af metoder inden for kausale effekter (gennem udenlandsophold) samt data science. Derudover har størstedelen af mine projekter ved Aalborg universitet indebåret en form for empirisk analyse. </w:t>
      </w:r>
    </w:p>
    <w:p w14:paraId="60FA4FD7" w14:textId="7DD5CA1C" w:rsidR="004339C6" w:rsidRDefault="004339C6" w:rsidP="00CB6726">
      <w:pPr>
        <w:spacing w:line="360" w:lineRule="auto"/>
        <w:rPr>
          <w:sz w:val="24"/>
          <w:szCs w:val="24"/>
          <w:lang w:val="da-DK"/>
        </w:rPr>
      </w:pPr>
    </w:p>
    <w:p w14:paraId="0DB7A0AA" w14:textId="589B6369" w:rsidR="004339C6" w:rsidRDefault="004339C6" w:rsidP="00CB6726">
      <w:pPr>
        <w:spacing w:line="360" w:lineRule="auto"/>
        <w:rPr>
          <w:sz w:val="24"/>
          <w:szCs w:val="24"/>
          <w:lang w:val="da-DK"/>
        </w:rPr>
      </w:pPr>
    </w:p>
    <w:p w14:paraId="5C41A230" w14:textId="5CF7EC9E" w:rsidR="004339C6" w:rsidRDefault="004339C6" w:rsidP="00CB6726">
      <w:pPr>
        <w:spacing w:line="360" w:lineRule="auto"/>
        <w:rPr>
          <w:sz w:val="24"/>
          <w:szCs w:val="24"/>
          <w:lang w:val="da-DK"/>
        </w:rPr>
      </w:pPr>
    </w:p>
    <w:p w14:paraId="2E3D59CB" w14:textId="77777777" w:rsidR="004339C6" w:rsidRDefault="004339C6" w:rsidP="00CB6726">
      <w:pPr>
        <w:spacing w:line="360" w:lineRule="auto"/>
        <w:rPr>
          <w:sz w:val="24"/>
          <w:szCs w:val="24"/>
          <w:lang w:val="da-DK"/>
        </w:rPr>
      </w:pPr>
    </w:p>
    <w:p w14:paraId="701146A4" w14:textId="16EDCECF" w:rsidR="006E0FD1" w:rsidRDefault="00D216E3" w:rsidP="00CB6726">
      <w:pPr>
        <w:spacing w:line="360" w:lineRule="auto"/>
        <w:rPr>
          <w:sz w:val="24"/>
          <w:szCs w:val="24"/>
          <w:lang w:val="da-DK"/>
        </w:rPr>
      </w:pPr>
      <w:r>
        <w:rPr>
          <w:sz w:val="24"/>
          <w:szCs w:val="24"/>
          <w:lang w:val="da-DK"/>
        </w:rPr>
        <w:t xml:space="preserve"> </w:t>
      </w:r>
      <w:r w:rsidR="006E0FD1" w:rsidRPr="00936B7D">
        <w:rPr>
          <w:sz w:val="24"/>
          <w:szCs w:val="24"/>
          <w:lang w:val="da-DK"/>
        </w:rPr>
        <w:t>Jeg har selv tidligere erfaring med opbygning af både empiriske såvel som teoretiske SFC-modeller igennem kurse</w:t>
      </w:r>
      <w:r w:rsidR="006E0FD1">
        <w:rPr>
          <w:sz w:val="24"/>
          <w:szCs w:val="24"/>
          <w:lang w:val="da-DK"/>
        </w:rPr>
        <w:t>rne</w:t>
      </w:r>
      <w:r w:rsidR="006E0FD1" w:rsidRPr="00936B7D">
        <w:rPr>
          <w:sz w:val="24"/>
          <w:szCs w:val="24"/>
          <w:lang w:val="da-DK"/>
        </w:rPr>
        <w:t xml:space="preserve"> økonomiske modeller I, og økonomiske modeller II</w:t>
      </w:r>
      <w:r w:rsidR="006E0FD1">
        <w:rPr>
          <w:sz w:val="24"/>
          <w:szCs w:val="24"/>
          <w:lang w:val="da-DK"/>
        </w:rPr>
        <w:t>, undervist ved Aalborg universitet,</w:t>
      </w:r>
      <w:r w:rsidR="006E0FD1" w:rsidRPr="00936B7D">
        <w:rPr>
          <w:sz w:val="24"/>
          <w:szCs w:val="24"/>
          <w:lang w:val="da-DK"/>
        </w:rPr>
        <w:t xml:space="preserve"> såvel som gennem projekt skrivning ved </w:t>
      </w:r>
      <w:r w:rsidR="006E0FD1">
        <w:rPr>
          <w:sz w:val="24"/>
          <w:szCs w:val="24"/>
          <w:lang w:val="da-DK"/>
        </w:rPr>
        <w:t>selv samme sted</w:t>
      </w:r>
      <w:r w:rsidR="006E0FD1" w:rsidRPr="00936B7D">
        <w:rPr>
          <w:sz w:val="24"/>
          <w:szCs w:val="24"/>
          <w:lang w:val="da-DK"/>
        </w:rPr>
        <w:t xml:space="preserve">. </w:t>
      </w:r>
    </w:p>
    <w:p w14:paraId="1553E95F" w14:textId="4AB5523C" w:rsidR="006E0FD1" w:rsidRDefault="006E0FD1" w:rsidP="00CB6726">
      <w:pPr>
        <w:spacing w:line="360" w:lineRule="auto"/>
        <w:rPr>
          <w:sz w:val="24"/>
          <w:szCs w:val="24"/>
          <w:lang w:val="da-DK"/>
        </w:rPr>
      </w:pPr>
      <w:r>
        <w:rPr>
          <w:sz w:val="24"/>
          <w:szCs w:val="24"/>
          <w:lang w:val="da-DK"/>
        </w:rPr>
        <w:t xml:space="preserve">Jeg har tidligere erfaring med </w:t>
      </w:r>
      <w:proofErr w:type="spellStart"/>
      <w:r>
        <w:rPr>
          <w:sz w:val="24"/>
          <w:szCs w:val="24"/>
          <w:lang w:val="da-DK"/>
        </w:rPr>
        <w:t>forecasting</w:t>
      </w:r>
      <w:proofErr w:type="spellEnd"/>
      <w:r>
        <w:rPr>
          <w:sz w:val="24"/>
          <w:szCs w:val="24"/>
          <w:lang w:val="da-DK"/>
        </w:rPr>
        <w:t xml:space="preserve"> gennem kurser ved Aalborg universitet, samt University of Wisconsin-Madison.</w:t>
      </w:r>
    </w:p>
    <w:p w14:paraId="2920B6EB" w14:textId="3FC5CC1E" w:rsidR="00214994" w:rsidRPr="006E0FD1" w:rsidRDefault="00214994" w:rsidP="00CB6726">
      <w:pPr>
        <w:spacing w:line="360" w:lineRule="auto"/>
        <w:rPr>
          <w:sz w:val="24"/>
          <w:szCs w:val="24"/>
          <w:lang w:val="da-DK"/>
        </w:rPr>
      </w:pPr>
      <w:r>
        <w:rPr>
          <w:sz w:val="24"/>
          <w:szCs w:val="24"/>
          <w:lang w:val="da-DK"/>
        </w:rPr>
        <w:t xml:space="preserve">Igennem undervisning samt projektskrivning på Aalborg universitet har jeg opnået færdigheder indenfor analyse af både tidsserie samt </w:t>
      </w:r>
      <w:proofErr w:type="spellStart"/>
      <w:r>
        <w:rPr>
          <w:sz w:val="24"/>
          <w:szCs w:val="24"/>
          <w:lang w:val="da-DK"/>
        </w:rPr>
        <w:t>cros-section</w:t>
      </w:r>
      <w:proofErr w:type="spellEnd"/>
      <w:r>
        <w:rPr>
          <w:sz w:val="24"/>
          <w:szCs w:val="24"/>
          <w:lang w:val="da-DK"/>
        </w:rPr>
        <w:t xml:space="preserve"> data, derudover, har jeg gennem et udenlandsophold opnået færdigheder til at opnå kausale effekter ved brug af paneldata samt tidsserier.</w:t>
      </w:r>
    </w:p>
    <w:sectPr w:rsidR="00214994" w:rsidRPr="006E0FD1" w:rsidSect="003B524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12-02T13:05:00Z" w:initials="ST">
    <w:p w14:paraId="0FBBE6CE" w14:textId="77777777" w:rsidR="007E2AB9" w:rsidRDefault="007E2AB9" w:rsidP="007B6D59">
      <w:pPr>
        <w:pStyle w:val="Kommentartekst"/>
      </w:pPr>
      <w:r>
        <w:rPr>
          <w:rStyle w:val="Kommentarhenvisning"/>
        </w:rPr>
        <w:annotationRef/>
      </w:r>
      <w:r>
        <w:t>indsæt</w:t>
      </w:r>
    </w:p>
  </w:comment>
  <w:comment w:id="1" w:author="Simon Thomsen" w:date="2022-12-02T14:07:00Z" w:initials="ST">
    <w:p w14:paraId="7780FE42" w14:textId="77777777" w:rsidR="00787FFD" w:rsidRDefault="00787FFD" w:rsidP="00F63729">
      <w:pPr>
        <w:pStyle w:val="Kommentartekst"/>
      </w:pPr>
      <w:r>
        <w:rPr>
          <w:rStyle w:val="Kommentarhenvisning"/>
        </w:rPr>
        <w:annotationRef/>
      </w:r>
      <w:r>
        <w:t xml:space="preserve">Tilføje ekstra til disse beskrivelser: mhs til databanken, nævne hvordan det også har indflydelse på de andre i gruppen </w:t>
      </w:r>
    </w:p>
  </w:comment>
  <w:comment w:id="3" w:author="Mikael Randrup Byrialsen" w:date="2022-12-02T12:47:00Z" w:initials="MRB">
    <w:p w14:paraId="238F63BD" w14:textId="51E0F7F3" w:rsidR="00E946E1" w:rsidRDefault="00E946E1" w:rsidP="00A81557">
      <w:r>
        <w:rPr>
          <w:rStyle w:val="Kommentarhenvisning"/>
        </w:rPr>
        <w:annotationRef/>
      </w:r>
      <w:r>
        <w:rPr>
          <w:sz w:val="20"/>
          <w:szCs w:val="20"/>
        </w:rPr>
        <w:t>Her bør du uddybe din baggrund lidt - du har allerede nævnt lidt, men synes du bør uddybe det.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BBE6CE" w15:done="0"/>
  <w15:commentEx w15:paraId="7780FE42" w15:done="0"/>
  <w15:commentEx w15:paraId="238F63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76A8" w16cex:dateUtc="2022-12-02T12:05:00Z"/>
  <w16cex:commentExtensible w16cex:durableId="2734850E" w16cex:dateUtc="2022-12-02T13:07:00Z"/>
  <w16cex:commentExtensible w16cex:durableId="27347267" w16cex:dateUtc="2022-12-02T1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BBE6CE" w16cid:durableId="273476A8"/>
  <w16cid:commentId w16cid:paraId="7780FE42" w16cid:durableId="2734850E"/>
  <w16cid:commentId w16cid:paraId="238F63BD" w16cid:durableId="273472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E0AE1"/>
    <w:multiLevelType w:val="hybridMultilevel"/>
    <w:tmpl w:val="11D435A0"/>
    <w:lvl w:ilvl="0" w:tplc="9622FF36">
      <w:start w:val="1"/>
      <w:numFmt w:val="bullet"/>
      <w:lvlText w:val="•"/>
      <w:lvlJc w:val="left"/>
      <w:pPr>
        <w:tabs>
          <w:tab w:val="num" w:pos="720"/>
        </w:tabs>
        <w:ind w:left="720" w:hanging="360"/>
      </w:pPr>
      <w:rPr>
        <w:rFonts w:ascii="Arial" w:hAnsi="Arial" w:hint="default"/>
      </w:rPr>
    </w:lvl>
    <w:lvl w:ilvl="1" w:tplc="4692BFD2" w:tentative="1">
      <w:start w:val="1"/>
      <w:numFmt w:val="bullet"/>
      <w:lvlText w:val="•"/>
      <w:lvlJc w:val="left"/>
      <w:pPr>
        <w:tabs>
          <w:tab w:val="num" w:pos="1440"/>
        </w:tabs>
        <w:ind w:left="1440" w:hanging="360"/>
      </w:pPr>
      <w:rPr>
        <w:rFonts w:ascii="Arial" w:hAnsi="Arial" w:hint="default"/>
      </w:rPr>
    </w:lvl>
    <w:lvl w:ilvl="2" w:tplc="77766264" w:tentative="1">
      <w:start w:val="1"/>
      <w:numFmt w:val="bullet"/>
      <w:lvlText w:val="•"/>
      <w:lvlJc w:val="left"/>
      <w:pPr>
        <w:tabs>
          <w:tab w:val="num" w:pos="2160"/>
        </w:tabs>
        <w:ind w:left="2160" w:hanging="360"/>
      </w:pPr>
      <w:rPr>
        <w:rFonts w:ascii="Arial" w:hAnsi="Arial" w:hint="default"/>
      </w:rPr>
    </w:lvl>
    <w:lvl w:ilvl="3" w:tplc="21F4EC26" w:tentative="1">
      <w:start w:val="1"/>
      <w:numFmt w:val="bullet"/>
      <w:lvlText w:val="•"/>
      <w:lvlJc w:val="left"/>
      <w:pPr>
        <w:tabs>
          <w:tab w:val="num" w:pos="2880"/>
        </w:tabs>
        <w:ind w:left="2880" w:hanging="360"/>
      </w:pPr>
      <w:rPr>
        <w:rFonts w:ascii="Arial" w:hAnsi="Arial" w:hint="default"/>
      </w:rPr>
    </w:lvl>
    <w:lvl w:ilvl="4" w:tplc="F8E8A086" w:tentative="1">
      <w:start w:val="1"/>
      <w:numFmt w:val="bullet"/>
      <w:lvlText w:val="•"/>
      <w:lvlJc w:val="left"/>
      <w:pPr>
        <w:tabs>
          <w:tab w:val="num" w:pos="3600"/>
        </w:tabs>
        <w:ind w:left="3600" w:hanging="360"/>
      </w:pPr>
      <w:rPr>
        <w:rFonts w:ascii="Arial" w:hAnsi="Arial" w:hint="default"/>
      </w:rPr>
    </w:lvl>
    <w:lvl w:ilvl="5" w:tplc="C7BE5B06" w:tentative="1">
      <w:start w:val="1"/>
      <w:numFmt w:val="bullet"/>
      <w:lvlText w:val="•"/>
      <w:lvlJc w:val="left"/>
      <w:pPr>
        <w:tabs>
          <w:tab w:val="num" w:pos="4320"/>
        </w:tabs>
        <w:ind w:left="4320" w:hanging="360"/>
      </w:pPr>
      <w:rPr>
        <w:rFonts w:ascii="Arial" w:hAnsi="Arial" w:hint="default"/>
      </w:rPr>
    </w:lvl>
    <w:lvl w:ilvl="6" w:tplc="69C8B866" w:tentative="1">
      <w:start w:val="1"/>
      <w:numFmt w:val="bullet"/>
      <w:lvlText w:val="•"/>
      <w:lvlJc w:val="left"/>
      <w:pPr>
        <w:tabs>
          <w:tab w:val="num" w:pos="5040"/>
        </w:tabs>
        <w:ind w:left="5040" w:hanging="360"/>
      </w:pPr>
      <w:rPr>
        <w:rFonts w:ascii="Arial" w:hAnsi="Arial" w:hint="default"/>
      </w:rPr>
    </w:lvl>
    <w:lvl w:ilvl="7" w:tplc="AE543C8C" w:tentative="1">
      <w:start w:val="1"/>
      <w:numFmt w:val="bullet"/>
      <w:lvlText w:val="•"/>
      <w:lvlJc w:val="left"/>
      <w:pPr>
        <w:tabs>
          <w:tab w:val="num" w:pos="5760"/>
        </w:tabs>
        <w:ind w:left="5760" w:hanging="360"/>
      </w:pPr>
      <w:rPr>
        <w:rFonts w:ascii="Arial" w:hAnsi="Arial" w:hint="default"/>
      </w:rPr>
    </w:lvl>
    <w:lvl w:ilvl="8" w:tplc="557CD1D2" w:tentative="1">
      <w:start w:val="1"/>
      <w:numFmt w:val="bullet"/>
      <w:lvlText w:val="•"/>
      <w:lvlJc w:val="left"/>
      <w:pPr>
        <w:tabs>
          <w:tab w:val="num" w:pos="6480"/>
        </w:tabs>
        <w:ind w:left="6480" w:hanging="360"/>
      </w:pPr>
      <w:rPr>
        <w:rFonts w:ascii="Arial" w:hAnsi="Arial" w:hint="default"/>
      </w:rPr>
    </w:lvl>
  </w:abstractNum>
  <w:num w:numId="1" w16cid:durableId="15464794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Mikael Randrup Byrialsen">
    <w15:presenceInfo w15:providerId="AD" w15:userId="S::randrup@id.aau.dk::67bd5734-9bfb-46dc-b83f-8eb7ab4cd6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D7"/>
    <w:rsid w:val="000430C2"/>
    <w:rsid w:val="000F6CFC"/>
    <w:rsid w:val="00113D52"/>
    <w:rsid w:val="001B460E"/>
    <w:rsid w:val="00200459"/>
    <w:rsid w:val="00214994"/>
    <w:rsid w:val="002412B7"/>
    <w:rsid w:val="00255617"/>
    <w:rsid w:val="002768BE"/>
    <w:rsid w:val="00304345"/>
    <w:rsid w:val="00343996"/>
    <w:rsid w:val="00345F06"/>
    <w:rsid w:val="003674B6"/>
    <w:rsid w:val="0038354E"/>
    <w:rsid w:val="003B5240"/>
    <w:rsid w:val="003C33FF"/>
    <w:rsid w:val="003D4AD5"/>
    <w:rsid w:val="003F2A63"/>
    <w:rsid w:val="0040569F"/>
    <w:rsid w:val="004138A0"/>
    <w:rsid w:val="004339C6"/>
    <w:rsid w:val="004666CF"/>
    <w:rsid w:val="00485A04"/>
    <w:rsid w:val="004E3624"/>
    <w:rsid w:val="00513FD7"/>
    <w:rsid w:val="005D5CDC"/>
    <w:rsid w:val="00611117"/>
    <w:rsid w:val="00614D5C"/>
    <w:rsid w:val="006433A7"/>
    <w:rsid w:val="00654872"/>
    <w:rsid w:val="006C2B91"/>
    <w:rsid w:val="006E0FD1"/>
    <w:rsid w:val="00777E9D"/>
    <w:rsid w:val="00787FFD"/>
    <w:rsid w:val="007B045A"/>
    <w:rsid w:val="007C0A70"/>
    <w:rsid w:val="007E2AB9"/>
    <w:rsid w:val="0083350E"/>
    <w:rsid w:val="00844B05"/>
    <w:rsid w:val="00847DE4"/>
    <w:rsid w:val="008636B3"/>
    <w:rsid w:val="008E41BC"/>
    <w:rsid w:val="00936B7D"/>
    <w:rsid w:val="00941E04"/>
    <w:rsid w:val="009D3688"/>
    <w:rsid w:val="009E11BE"/>
    <w:rsid w:val="00A20CB5"/>
    <w:rsid w:val="00A77910"/>
    <w:rsid w:val="00AE4D98"/>
    <w:rsid w:val="00B179C9"/>
    <w:rsid w:val="00B9601F"/>
    <w:rsid w:val="00C503DD"/>
    <w:rsid w:val="00CB6726"/>
    <w:rsid w:val="00CB7252"/>
    <w:rsid w:val="00CC0961"/>
    <w:rsid w:val="00D216E3"/>
    <w:rsid w:val="00E3078C"/>
    <w:rsid w:val="00E946E1"/>
    <w:rsid w:val="00EA16EF"/>
    <w:rsid w:val="00EE0B78"/>
    <w:rsid w:val="00FD6A0B"/>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CD82"/>
  <w15:chartTrackingRefBased/>
  <w15:docId w15:val="{0C546D04-5452-436D-9490-433ACA10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13F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13FD7"/>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113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13D52"/>
    <w:rPr>
      <w:rFonts w:asciiTheme="majorHAnsi" w:eastAsiaTheme="majorEastAsia" w:hAnsiTheme="majorHAnsi" w:cstheme="majorBidi"/>
      <w:spacing w:val="-10"/>
      <w:kern w:val="28"/>
      <w:sz w:val="56"/>
      <w:szCs w:val="56"/>
    </w:rPr>
  </w:style>
  <w:style w:type="character" w:styleId="Kommentarhenvisning">
    <w:name w:val="annotation reference"/>
    <w:basedOn w:val="Standardskrifttypeiafsnit"/>
    <w:uiPriority w:val="99"/>
    <w:semiHidden/>
    <w:unhideWhenUsed/>
    <w:rsid w:val="008E41BC"/>
    <w:rPr>
      <w:sz w:val="16"/>
      <w:szCs w:val="16"/>
    </w:rPr>
  </w:style>
  <w:style w:type="paragraph" w:styleId="Kommentartekst">
    <w:name w:val="annotation text"/>
    <w:basedOn w:val="Normal"/>
    <w:link w:val="KommentartekstTegn"/>
    <w:uiPriority w:val="99"/>
    <w:unhideWhenUsed/>
    <w:rsid w:val="008E41BC"/>
    <w:pPr>
      <w:spacing w:line="240" w:lineRule="auto"/>
    </w:pPr>
    <w:rPr>
      <w:sz w:val="20"/>
      <w:szCs w:val="20"/>
    </w:rPr>
  </w:style>
  <w:style w:type="character" w:customStyle="1" w:styleId="KommentartekstTegn">
    <w:name w:val="Kommentartekst Tegn"/>
    <w:basedOn w:val="Standardskrifttypeiafsnit"/>
    <w:link w:val="Kommentartekst"/>
    <w:uiPriority w:val="99"/>
    <w:rsid w:val="008E41BC"/>
    <w:rPr>
      <w:sz w:val="20"/>
      <w:szCs w:val="20"/>
    </w:rPr>
  </w:style>
  <w:style w:type="paragraph" w:styleId="Kommentaremne">
    <w:name w:val="annotation subject"/>
    <w:basedOn w:val="Kommentartekst"/>
    <w:next w:val="Kommentartekst"/>
    <w:link w:val="KommentaremneTegn"/>
    <w:uiPriority w:val="99"/>
    <w:semiHidden/>
    <w:unhideWhenUsed/>
    <w:rsid w:val="008E41BC"/>
    <w:rPr>
      <w:b/>
      <w:bCs/>
    </w:rPr>
  </w:style>
  <w:style w:type="character" w:customStyle="1" w:styleId="KommentaremneTegn">
    <w:name w:val="Kommentaremne Tegn"/>
    <w:basedOn w:val="KommentartekstTegn"/>
    <w:link w:val="Kommentaremne"/>
    <w:uiPriority w:val="99"/>
    <w:semiHidden/>
    <w:rsid w:val="008E41BC"/>
    <w:rPr>
      <w:b/>
      <w:bCs/>
      <w:sz w:val="20"/>
      <w:szCs w:val="20"/>
    </w:rPr>
  </w:style>
  <w:style w:type="paragraph" w:styleId="Korrektur">
    <w:name w:val="Revision"/>
    <w:hidden/>
    <w:uiPriority w:val="99"/>
    <w:semiHidden/>
    <w:rsid w:val="0038354E"/>
    <w:pPr>
      <w:spacing w:after="0" w:line="240" w:lineRule="auto"/>
    </w:pPr>
  </w:style>
  <w:style w:type="paragraph" w:styleId="NormalWeb">
    <w:name w:val="Normal (Web)"/>
    <w:basedOn w:val="Normal"/>
    <w:uiPriority w:val="99"/>
    <w:semiHidden/>
    <w:unhideWhenUsed/>
    <w:rsid w:val="0083350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151434">
      <w:bodyDiv w:val="1"/>
      <w:marLeft w:val="0"/>
      <w:marRight w:val="0"/>
      <w:marTop w:val="0"/>
      <w:marBottom w:val="0"/>
      <w:divBdr>
        <w:top w:val="none" w:sz="0" w:space="0" w:color="auto"/>
        <w:left w:val="none" w:sz="0" w:space="0" w:color="auto"/>
        <w:bottom w:val="none" w:sz="0" w:space="0" w:color="auto"/>
        <w:right w:val="none" w:sz="0" w:space="0" w:color="auto"/>
      </w:divBdr>
      <w:divsChild>
        <w:div w:id="2081368475">
          <w:marLeft w:val="346"/>
          <w:marRight w:val="0"/>
          <w:marTop w:val="200"/>
          <w:marBottom w:val="0"/>
          <w:divBdr>
            <w:top w:val="none" w:sz="0" w:space="0" w:color="auto"/>
            <w:left w:val="none" w:sz="0" w:space="0" w:color="auto"/>
            <w:bottom w:val="none" w:sz="0" w:space="0" w:color="auto"/>
            <w:right w:val="none" w:sz="0" w:space="0" w:color="auto"/>
          </w:divBdr>
        </w:div>
        <w:div w:id="1250234246">
          <w:marLeft w:val="3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DF572-4B86-4CA0-AA43-BAF63C01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1899</Words>
  <Characters>10830</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5</cp:revision>
  <dcterms:created xsi:type="dcterms:W3CDTF">2022-12-02T12:33:00Z</dcterms:created>
  <dcterms:modified xsi:type="dcterms:W3CDTF">2022-12-02T13:45:00Z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ies>
</file>