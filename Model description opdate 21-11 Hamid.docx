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E8FEA58" w14:textId="2E509361" w:rsidR="003C249F" w:rsidRDefault="00766C31" w:rsidP="0019115C">
      <w:pPr>
        <w:pStyle w:val="Overskrift1"/>
      </w:pPr>
      <w:r>
        <w:t xml:space="preserve">Section 1: </w:t>
      </w:r>
      <w:r w:rsidR="003C249F" w:rsidRPr="0075752D">
        <w:t>Introdu</w:t>
      </w:r>
      <w:r w:rsidR="007C7EE5">
        <w:t>c</w:t>
      </w:r>
      <w:r w:rsidR="003C249F" w:rsidRPr="0075752D">
        <w:t>tion</w:t>
      </w:r>
    </w:p>
    <w:p w14:paraId="74714E2F" w14:textId="77777777" w:rsidR="00D77EFC" w:rsidRPr="0075752D" w:rsidRDefault="00D77EFC" w:rsidP="003C249F"/>
    <w:p w14:paraId="2302B3C4" w14:textId="28492F9F" w:rsidR="004C0622" w:rsidRPr="00AB3D2F" w:rsidRDefault="004C0FB6" w:rsidP="00843391">
      <w:pPr>
        <w:spacing w:line="360" w:lineRule="auto"/>
        <w:rPr>
          <w:sz w:val="24"/>
          <w:szCs w:val="24"/>
        </w:rPr>
      </w:pPr>
      <w:r w:rsidRPr="00AB3D2F">
        <w:rPr>
          <w:sz w:val="24"/>
          <w:szCs w:val="24"/>
        </w:rPr>
        <w:t xml:space="preserve">The Danish Flexicurity model </w:t>
      </w:r>
      <w:r w:rsidR="00904464" w:rsidRPr="00AB3D2F">
        <w:rPr>
          <w:sz w:val="24"/>
          <w:szCs w:val="24"/>
        </w:rPr>
        <w:t>is well known worldwide, for being one of the most effective in keeping a low and stable unemployment rate compared to the other European countries</w:t>
      </w:r>
      <w:r w:rsidR="00F31B66" w:rsidRPr="00AB3D2F">
        <w:rPr>
          <w:sz w:val="24"/>
          <w:szCs w:val="24"/>
        </w:rPr>
        <w:t xml:space="preserve">. </w:t>
      </w:r>
      <w:r w:rsidR="004A21DF" w:rsidRPr="00AB3D2F">
        <w:rPr>
          <w:sz w:val="24"/>
          <w:szCs w:val="24"/>
        </w:rPr>
        <w:t xml:space="preserve">Looking at the unemployment rate </w:t>
      </w:r>
      <w:r w:rsidR="00602323" w:rsidRPr="00AB3D2F">
        <w:rPr>
          <w:sz w:val="24"/>
          <w:szCs w:val="24"/>
        </w:rPr>
        <w:t>leading up to</w:t>
      </w:r>
      <w:r w:rsidR="004A21DF" w:rsidRPr="00AB3D2F">
        <w:rPr>
          <w:sz w:val="24"/>
          <w:szCs w:val="24"/>
        </w:rPr>
        <w:t xml:space="preserve"> the financial crisis in 2008</w:t>
      </w:r>
      <w:r w:rsidR="002B1E0C">
        <w:rPr>
          <w:sz w:val="24"/>
          <w:szCs w:val="24"/>
        </w:rPr>
        <w:t>,</w:t>
      </w:r>
      <w:r w:rsidR="004A21DF" w:rsidRPr="00AB3D2F">
        <w:rPr>
          <w:sz w:val="24"/>
          <w:szCs w:val="24"/>
        </w:rPr>
        <w:t xml:space="preserve"> </w:t>
      </w:r>
      <w:r w:rsidR="00310D7D" w:rsidRPr="00AB3D2F">
        <w:rPr>
          <w:sz w:val="24"/>
          <w:szCs w:val="24"/>
        </w:rPr>
        <w:t>Denmark ha</w:t>
      </w:r>
      <w:r w:rsidR="00E7001C" w:rsidRPr="00AB3D2F">
        <w:rPr>
          <w:sz w:val="24"/>
          <w:szCs w:val="24"/>
        </w:rPr>
        <w:t>d</w:t>
      </w:r>
      <w:r w:rsidR="00310D7D" w:rsidRPr="00AB3D2F">
        <w:rPr>
          <w:sz w:val="24"/>
          <w:szCs w:val="24"/>
        </w:rPr>
        <w:t xml:space="preserve"> </w:t>
      </w:r>
      <w:r w:rsidR="00602323" w:rsidRPr="00AB3D2F">
        <w:rPr>
          <w:sz w:val="24"/>
          <w:szCs w:val="24"/>
        </w:rPr>
        <w:t>one of the</w:t>
      </w:r>
      <w:r w:rsidR="00310D7D" w:rsidRPr="00AB3D2F">
        <w:rPr>
          <w:sz w:val="24"/>
          <w:szCs w:val="24"/>
        </w:rPr>
        <w:t xml:space="preserve"> lowest rate</w:t>
      </w:r>
      <w:r w:rsidR="00602323" w:rsidRPr="00AB3D2F">
        <w:rPr>
          <w:sz w:val="24"/>
          <w:szCs w:val="24"/>
        </w:rPr>
        <w:t>s</w:t>
      </w:r>
      <w:r w:rsidR="00310D7D" w:rsidRPr="00AB3D2F">
        <w:rPr>
          <w:sz w:val="24"/>
          <w:szCs w:val="24"/>
        </w:rPr>
        <w:t xml:space="preserve"> </w:t>
      </w:r>
      <w:r w:rsidR="004A21DF" w:rsidRPr="00AB3D2F">
        <w:rPr>
          <w:sz w:val="24"/>
          <w:szCs w:val="24"/>
        </w:rPr>
        <w:t>out of all the</w:t>
      </w:r>
      <w:r w:rsidR="00310D7D" w:rsidRPr="00AB3D2F">
        <w:rPr>
          <w:sz w:val="24"/>
          <w:szCs w:val="24"/>
        </w:rPr>
        <w:t xml:space="preserve"> Europ</w:t>
      </w:r>
      <w:r w:rsidR="004A21DF" w:rsidRPr="00AB3D2F">
        <w:rPr>
          <w:sz w:val="24"/>
          <w:szCs w:val="24"/>
        </w:rPr>
        <w:t>ean countries</w:t>
      </w:r>
      <w:r w:rsidR="00943BA1" w:rsidRPr="00AB3D2F">
        <w:rPr>
          <w:sz w:val="24"/>
          <w:szCs w:val="24"/>
        </w:rPr>
        <w:t>.</w:t>
      </w:r>
      <w:r w:rsidR="00267A10" w:rsidRPr="00AB3D2F">
        <w:rPr>
          <w:sz w:val="24"/>
          <w:szCs w:val="24"/>
        </w:rPr>
        <w:t xml:space="preserve"> </w:t>
      </w:r>
      <w:commentRangeStart w:id="0"/>
      <w:commentRangeStart w:id="1"/>
      <w:r w:rsidR="00267A10" w:rsidRPr="00AB3D2F">
        <w:rPr>
          <w:sz w:val="24"/>
          <w:szCs w:val="24"/>
        </w:rPr>
        <w:t xml:space="preserve">What is making the Danish flexicurity model so effective in keeping a low unemployment rate is </w:t>
      </w:r>
      <w:r w:rsidR="00943BA1" w:rsidRPr="00AB3D2F">
        <w:rPr>
          <w:sz w:val="24"/>
          <w:szCs w:val="24"/>
        </w:rPr>
        <w:t xml:space="preserve">described by </w:t>
      </w:r>
      <w:r w:rsidR="00795942" w:rsidRPr="00AB3D2F">
        <w:rPr>
          <w:sz w:val="24"/>
          <w:szCs w:val="24"/>
        </w:rPr>
        <w:fldChar w:fldCharType="begin" w:fldLock="1"/>
      </w:r>
      <w:r w:rsidR="00795942" w:rsidRPr="00AB3D2F">
        <w:rPr>
          <w:sz w:val="24"/>
          <w:szCs w:val="24"/>
        </w:rPr>
        <w:instrText>ADDIN CSL_CITATION {"citationItems":[{"id":"ITEM-1","itemData":{"ISSN":"1610-241X","author":[{"dropping-particle":"","family":"Andersen","given":"Torben M","non-dropping-particle":"","parse-names":false,"suffix":""},{"dropping-particle":"","family":"Svarer","given":"Michael","non-dropping-particle":"","parse-names":false,"suffix":""}],"container-title":"Ekonomisk Debatt","id":"ITEM-1","issue":"April","issued":{"date-parts":[["2006"]]},"page":"17-29","title":"Flexicurity: The Danish Labour-Market Model","type":"article-journal","volume":"1"},"uris":["http://www.mendeley.com/documents/?uuid=f85c5eff-3a31-4544-bca3-2a96621787c6"]}],"mendeley":{"formattedCitation":"(Andersen &amp; Svarer, 2006)","plainTextFormattedCitation":"(Andersen &amp; Svarer, 2006)","previouslyFormattedCitation":"(Andersen &amp; Svarer, 2006)"},"properties":{"noteIndex":0},"schema":"https://github.com/citation-style-language/schema/raw/master/csl-citation.json"}</w:instrText>
      </w:r>
      <w:r w:rsidR="00795942" w:rsidRPr="00AB3D2F">
        <w:rPr>
          <w:sz w:val="24"/>
          <w:szCs w:val="24"/>
        </w:rPr>
        <w:fldChar w:fldCharType="separate"/>
      </w:r>
      <w:r w:rsidR="00795942" w:rsidRPr="00AB3D2F">
        <w:rPr>
          <w:noProof/>
          <w:sz w:val="24"/>
          <w:szCs w:val="24"/>
        </w:rPr>
        <w:t>(Andersen &amp; Svarer, 2006)</w:t>
      </w:r>
      <w:r w:rsidR="00795942" w:rsidRPr="00AB3D2F">
        <w:rPr>
          <w:sz w:val="24"/>
          <w:szCs w:val="24"/>
        </w:rPr>
        <w:fldChar w:fldCharType="end"/>
      </w:r>
      <w:r w:rsidR="00267A10" w:rsidRPr="00AB3D2F">
        <w:rPr>
          <w:sz w:val="24"/>
          <w:szCs w:val="24"/>
        </w:rPr>
        <w:t xml:space="preserve"> as</w:t>
      </w:r>
      <w:r w:rsidR="00943BA1" w:rsidRPr="00AB3D2F">
        <w:rPr>
          <w:sz w:val="24"/>
          <w:szCs w:val="24"/>
        </w:rPr>
        <w:t xml:space="preserve"> t</w:t>
      </w:r>
      <w:r w:rsidR="00E7001C" w:rsidRPr="00AB3D2F">
        <w:rPr>
          <w:sz w:val="24"/>
          <w:szCs w:val="24"/>
        </w:rPr>
        <w:t>he</w:t>
      </w:r>
      <w:r w:rsidR="00267A10" w:rsidRPr="00AB3D2F">
        <w:rPr>
          <w:sz w:val="24"/>
          <w:szCs w:val="24"/>
        </w:rPr>
        <w:t xml:space="preserve">y present the three elements of the </w:t>
      </w:r>
      <w:r w:rsidR="00943BA1" w:rsidRPr="00AB3D2F">
        <w:rPr>
          <w:sz w:val="24"/>
          <w:szCs w:val="24"/>
        </w:rPr>
        <w:t xml:space="preserve"> Danish</w:t>
      </w:r>
      <w:r w:rsidR="00E7001C" w:rsidRPr="00AB3D2F">
        <w:rPr>
          <w:sz w:val="24"/>
          <w:szCs w:val="24"/>
        </w:rPr>
        <w:t xml:space="preserve"> flexicurity </w:t>
      </w:r>
      <w:r w:rsidR="00267A10" w:rsidRPr="00AB3D2F">
        <w:rPr>
          <w:sz w:val="24"/>
          <w:szCs w:val="24"/>
        </w:rPr>
        <w:t>model. T</w:t>
      </w:r>
      <w:r w:rsidR="00943BA1" w:rsidRPr="00AB3D2F">
        <w:rPr>
          <w:sz w:val="24"/>
          <w:szCs w:val="24"/>
        </w:rPr>
        <w:t xml:space="preserve">he first </w:t>
      </w:r>
      <w:r w:rsidR="00267A10" w:rsidRPr="00AB3D2F">
        <w:rPr>
          <w:sz w:val="24"/>
          <w:szCs w:val="24"/>
        </w:rPr>
        <w:t xml:space="preserve">element </w:t>
      </w:r>
      <w:r w:rsidR="003E1EBB">
        <w:rPr>
          <w:sz w:val="24"/>
          <w:szCs w:val="24"/>
        </w:rPr>
        <w:t>being</w:t>
      </w:r>
      <w:r w:rsidR="008C7AAF" w:rsidRPr="00AB3D2F">
        <w:rPr>
          <w:sz w:val="24"/>
          <w:szCs w:val="24"/>
        </w:rPr>
        <w:t xml:space="preserve"> flexibility</w:t>
      </w:r>
      <w:r w:rsidR="004A21DF" w:rsidRPr="00AB3D2F">
        <w:rPr>
          <w:sz w:val="24"/>
          <w:szCs w:val="24"/>
        </w:rPr>
        <w:t xml:space="preserve"> in the form of </w:t>
      </w:r>
      <w:r w:rsidR="00D867D3" w:rsidRPr="00AB3D2F">
        <w:rPr>
          <w:sz w:val="24"/>
          <w:szCs w:val="24"/>
        </w:rPr>
        <w:t xml:space="preserve">low </w:t>
      </w:r>
      <w:r w:rsidR="004A21DF" w:rsidRPr="00AB3D2F">
        <w:rPr>
          <w:sz w:val="24"/>
          <w:szCs w:val="24"/>
        </w:rPr>
        <w:t xml:space="preserve">terms </w:t>
      </w:r>
      <w:r w:rsidR="00D867D3" w:rsidRPr="00AB3D2F">
        <w:rPr>
          <w:sz w:val="24"/>
          <w:szCs w:val="24"/>
        </w:rPr>
        <w:t>for</w:t>
      </w:r>
      <w:r w:rsidR="004A21DF" w:rsidRPr="00AB3D2F">
        <w:rPr>
          <w:sz w:val="24"/>
          <w:szCs w:val="24"/>
        </w:rPr>
        <w:t xml:space="preserve"> </w:t>
      </w:r>
      <w:r w:rsidR="00943BA1" w:rsidRPr="00AB3D2F">
        <w:rPr>
          <w:sz w:val="24"/>
          <w:szCs w:val="24"/>
        </w:rPr>
        <w:t>hiring</w:t>
      </w:r>
      <w:r w:rsidR="00D867D3" w:rsidRPr="00AB3D2F">
        <w:rPr>
          <w:sz w:val="24"/>
          <w:szCs w:val="24"/>
        </w:rPr>
        <w:t xml:space="preserve"> as well as short termination periods</w:t>
      </w:r>
      <w:r w:rsidR="00044FA8" w:rsidRPr="00AB3D2F">
        <w:rPr>
          <w:sz w:val="24"/>
          <w:szCs w:val="24"/>
        </w:rPr>
        <w:t xml:space="preserve">. The second element </w:t>
      </w:r>
      <w:r w:rsidR="00943BA1" w:rsidRPr="00AB3D2F">
        <w:rPr>
          <w:sz w:val="24"/>
          <w:szCs w:val="24"/>
        </w:rPr>
        <w:t xml:space="preserve">being </w:t>
      </w:r>
      <w:r w:rsidR="004A21DF" w:rsidRPr="00AB3D2F">
        <w:rPr>
          <w:sz w:val="24"/>
          <w:szCs w:val="24"/>
        </w:rPr>
        <w:t>security</w:t>
      </w:r>
      <w:r w:rsidR="00943BA1" w:rsidRPr="00AB3D2F">
        <w:rPr>
          <w:sz w:val="24"/>
          <w:szCs w:val="24"/>
        </w:rPr>
        <w:t xml:space="preserve"> in</w:t>
      </w:r>
      <w:r w:rsidR="008C7AAF" w:rsidRPr="00AB3D2F">
        <w:rPr>
          <w:sz w:val="24"/>
          <w:szCs w:val="24"/>
        </w:rPr>
        <w:t xml:space="preserve"> the form of</w:t>
      </w:r>
      <w:r w:rsidR="00D867D3" w:rsidRPr="00AB3D2F">
        <w:rPr>
          <w:sz w:val="24"/>
          <w:szCs w:val="24"/>
        </w:rPr>
        <w:t xml:space="preserve"> generous</w:t>
      </w:r>
      <w:r w:rsidR="008C7AAF" w:rsidRPr="00AB3D2F">
        <w:rPr>
          <w:sz w:val="24"/>
          <w:szCs w:val="24"/>
        </w:rPr>
        <w:t xml:space="preserve"> unemployment benefits</w:t>
      </w:r>
      <w:r w:rsidR="00044FA8" w:rsidRPr="00AB3D2F">
        <w:rPr>
          <w:sz w:val="24"/>
          <w:szCs w:val="24"/>
        </w:rPr>
        <w:t xml:space="preserve">, and the third element being an active labor market policy. </w:t>
      </w:r>
      <w:commentRangeEnd w:id="0"/>
      <w:r w:rsidR="00032F50">
        <w:rPr>
          <w:rStyle w:val="Kommentarhenvisning"/>
        </w:rPr>
        <w:commentReference w:id="0"/>
      </w:r>
      <w:commentRangeEnd w:id="1"/>
      <w:r w:rsidR="00360D6C">
        <w:rPr>
          <w:rStyle w:val="Kommentarhenvisning"/>
        </w:rPr>
        <w:commentReference w:id="1"/>
      </w:r>
      <w:r w:rsidR="00044FA8" w:rsidRPr="00AB3D2F">
        <w:rPr>
          <w:sz w:val="24"/>
          <w:szCs w:val="24"/>
        </w:rPr>
        <w:br/>
        <w:t>The flexible hiring and termination terms ensure that Danish companies can adjust their workforce according to changes in production, without major costs. The worker unions allow these flexibilities for the firm</w:t>
      </w:r>
      <w:r w:rsidR="00267A10" w:rsidRPr="00AB3D2F">
        <w:rPr>
          <w:sz w:val="24"/>
          <w:szCs w:val="24"/>
        </w:rPr>
        <w:t>s</w:t>
      </w:r>
      <w:r w:rsidR="00044FA8" w:rsidRPr="00AB3D2F">
        <w:rPr>
          <w:sz w:val="24"/>
          <w:szCs w:val="24"/>
        </w:rPr>
        <w:t xml:space="preserve"> </w:t>
      </w:r>
      <w:r w:rsidR="003E1EBB">
        <w:rPr>
          <w:sz w:val="24"/>
          <w:szCs w:val="24"/>
        </w:rPr>
        <w:t>because of</w:t>
      </w:r>
      <w:r w:rsidR="00044FA8" w:rsidRPr="00AB3D2F">
        <w:rPr>
          <w:sz w:val="24"/>
          <w:szCs w:val="24"/>
        </w:rPr>
        <w:t xml:space="preserve"> the high security net ensuring that </w:t>
      </w:r>
      <w:r w:rsidR="004C0622" w:rsidRPr="00AB3D2F">
        <w:rPr>
          <w:sz w:val="24"/>
          <w:szCs w:val="24"/>
        </w:rPr>
        <w:t>individuals</w:t>
      </w:r>
      <w:r w:rsidR="00044FA8" w:rsidRPr="00AB3D2F">
        <w:rPr>
          <w:sz w:val="24"/>
          <w:szCs w:val="24"/>
        </w:rPr>
        <w:t xml:space="preserve"> will not risk a major reduction in income</w:t>
      </w:r>
      <w:r w:rsidR="004C0622" w:rsidRPr="00AB3D2F">
        <w:rPr>
          <w:sz w:val="24"/>
          <w:szCs w:val="24"/>
        </w:rPr>
        <w:t xml:space="preserve"> if</w:t>
      </w:r>
      <w:r w:rsidR="00044FA8" w:rsidRPr="00AB3D2F">
        <w:rPr>
          <w:sz w:val="24"/>
          <w:szCs w:val="24"/>
        </w:rPr>
        <w:t xml:space="preserve"> being laid off</w:t>
      </w:r>
      <w:r w:rsidR="004C0622" w:rsidRPr="00AB3D2F">
        <w:rPr>
          <w:sz w:val="24"/>
          <w:szCs w:val="24"/>
        </w:rPr>
        <w:t xml:space="preserve">. </w:t>
      </w:r>
      <w:commentRangeStart w:id="2"/>
      <w:r w:rsidR="004C0622" w:rsidRPr="00AB3D2F">
        <w:rPr>
          <w:sz w:val="24"/>
          <w:szCs w:val="24"/>
        </w:rPr>
        <w:t>To access these generous benefits</w:t>
      </w:r>
      <w:r w:rsidR="003E1EBB">
        <w:rPr>
          <w:sz w:val="24"/>
          <w:szCs w:val="24"/>
        </w:rPr>
        <w:t xml:space="preserve"> the active labor market policy</w:t>
      </w:r>
      <w:r w:rsidR="004C0622" w:rsidRPr="00AB3D2F">
        <w:rPr>
          <w:sz w:val="24"/>
          <w:szCs w:val="24"/>
        </w:rPr>
        <w:t xml:space="preserve"> </w:t>
      </w:r>
      <w:r w:rsidR="003E1EBB">
        <w:rPr>
          <w:sz w:val="24"/>
          <w:szCs w:val="24"/>
        </w:rPr>
        <w:t xml:space="preserve">ensures </w:t>
      </w:r>
      <w:r w:rsidR="004C0622" w:rsidRPr="00AB3D2F">
        <w:rPr>
          <w:sz w:val="24"/>
          <w:szCs w:val="24"/>
        </w:rPr>
        <w:t xml:space="preserve">that </w:t>
      </w:r>
      <w:r w:rsidR="003E1EBB">
        <w:rPr>
          <w:sz w:val="24"/>
          <w:szCs w:val="24"/>
        </w:rPr>
        <w:t>people</w:t>
      </w:r>
      <w:r w:rsidR="004C0622" w:rsidRPr="00AB3D2F">
        <w:rPr>
          <w:sz w:val="24"/>
          <w:szCs w:val="24"/>
        </w:rPr>
        <w:t xml:space="preserve"> </w:t>
      </w:r>
      <w:r w:rsidR="00032F50" w:rsidRPr="00AB3D2F">
        <w:rPr>
          <w:sz w:val="24"/>
          <w:szCs w:val="24"/>
        </w:rPr>
        <w:t>take</w:t>
      </w:r>
      <w:r w:rsidR="004C0622" w:rsidRPr="00AB3D2F">
        <w:rPr>
          <w:sz w:val="24"/>
          <w:szCs w:val="24"/>
        </w:rPr>
        <w:t xml:space="preserve"> part</w:t>
      </w:r>
      <w:r w:rsidR="003E1EBB">
        <w:rPr>
          <w:sz w:val="24"/>
          <w:szCs w:val="24"/>
        </w:rPr>
        <w:t xml:space="preserve"> in</w:t>
      </w:r>
      <w:r w:rsidR="004C0622" w:rsidRPr="00AB3D2F">
        <w:rPr>
          <w:sz w:val="24"/>
          <w:szCs w:val="24"/>
        </w:rPr>
        <w:t xml:space="preserve"> activities</w:t>
      </w:r>
      <w:r w:rsidR="003E1EBB">
        <w:rPr>
          <w:sz w:val="24"/>
          <w:szCs w:val="24"/>
        </w:rPr>
        <w:t xml:space="preserve"> for</w:t>
      </w:r>
      <w:r w:rsidR="004C0622" w:rsidRPr="00AB3D2F">
        <w:rPr>
          <w:sz w:val="24"/>
          <w:szCs w:val="24"/>
        </w:rPr>
        <w:t xml:space="preserve"> up qualifying </w:t>
      </w:r>
      <w:r w:rsidR="003E1EBB">
        <w:rPr>
          <w:sz w:val="24"/>
          <w:szCs w:val="24"/>
        </w:rPr>
        <w:t>their</w:t>
      </w:r>
      <w:r w:rsidR="004C0622" w:rsidRPr="00AB3D2F">
        <w:rPr>
          <w:sz w:val="24"/>
          <w:szCs w:val="24"/>
        </w:rPr>
        <w:t xml:space="preserve"> skills, as well as actively search for a new job.</w:t>
      </w:r>
      <w:commentRangeEnd w:id="2"/>
      <w:r w:rsidR="00032F50">
        <w:rPr>
          <w:rStyle w:val="Kommentarhenvisning"/>
        </w:rPr>
        <w:commentReference w:id="2"/>
      </w:r>
    </w:p>
    <w:commentRangeStart w:id="3"/>
    <w:p w14:paraId="02E8F058" w14:textId="6E52608D" w:rsidR="00BA68BF" w:rsidRPr="00AB3D2F" w:rsidRDefault="00795942" w:rsidP="00843391">
      <w:pPr>
        <w:spacing w:line="360" w:lineRule="auto"/>
        <w:rPr>
          <w:sz w:val="24"/>
          <w:szCs w:val="24"/>
        </w:rPr>
      </w:pPr>
      <w:r w:rsidRPr="00E80F63">
        <w:rPr>
          <w:sz w:val="24"/>
          <w:szCs w:val="24"/>
        </w:rPr>
        <w:fldChar w:fldCharType="begin" w:fldLock="1"/>
      </w:r>
      <w:r w:rsidRPr="00E80F63">
        <w:rPr>
          <w:sz w:val="24"/>
          <w:szCs w:val="24"/>
        </w:rPr>
        <w:instrText>ADDIN CSL_CITATION {"citationItems":[{"id":"ITEM-1","itemData":{"author":[{"dropping-particle":"","family":"Kongshøj","given":"Per","non-dropping-particle":"","parse-names":false,"suffix":""}],"id":"ITEM-1","issue":"1","issued":{"date-parts":[["2015"]]},"page":"5-10","title":"Dansk fl exicurity under pres – både indefra og udefra","type":"article-journal"},"uris":["http://www.mendeley.com/documents/?uuid=6dd5bdbd-b078-4b95-b752-5e6e2af2a82a"]}],"mendeley":{"formattedCitation":"(Kongshøj, 2015)","plainTextFormattedCitation":"(Kongshøj, 2015)","previouslyFormattedCitation":"(Kongshøj, 2015)"},"properties":{"noteIndex":0},"schema":"https://github.com/citation-style-language/schema/raw/master/csl-citation.json"}</w:instrText>
      </w:r>
      <w:r w:rsidRPr="00E80F63">
        <w:rPr>
          <w:sz w:val="24"/>
          <w:szCs w:val="24"/>
        </w:rPr>
        <w:fldChar w:fldCharType="separate"/>
      </w:r>
      <w:r w:rsidRPr="00E80F63">
        <w:rPr>
          <w:noProof/>
          <w:sz w:val="24"/>
          <w:szCs w:val="24"/>
        </w:rPr>
        <w:t>(Kongshøj, 2015)</w:t>
      </w:r>
      <w:r w:rsidRPr="00E80F63">
        <w:rPr>
          <w:sz w:val="24"/>
          <w:szCs w:val="24"/>
        </w:rPr>
        <w:fldChar w:fldCharType="end"/>
      </w:r>
      <w:r w:rsidRPr="00E80F63">
        <w:rPr>
          <w:sz w:val="24"/>
          <w:szCs w:val="24"/>
        </w:rPr>
        <w:t xml:space="preserve"> </w:t>
      </w:r>
      <w:r w:rsidR="00A61B04" w:rsidRPr="00E80F63">
        <w:rPr>
          <w:sz w:val="24"/>
          <w:szCs w:val="24"/>
        </w:rPr>
        <w:t xml:space="preserve">puts up </w:t>
      </w:r>
      <w:r w:rsidR="00045701" w:rsidRPr="00E80F63">
        <w:rPr>
          <w:sz w:val="24"/>
          <w:szCs w:val="24"/>
        </w:rPr>
        <w:t>three</w:t>
      </w:r>
      <w:r w:rsidR="00A61B04" w:rsidRPr="00E80F63">
        <w:rPr>
          <w:sz w:val="24"/>
          <w:szCs w:val="24"/>
        </w:rPr>
        <w:t xml:space="preserve"> main points of view in discussing the perspectives of the Danish flexicurity model. One of them being </w:t>
      </w:r>
      <w:r w:rsidR="004C0622" w:rsidRPr="00E80F63">
        <w:rPr>
          <w:sz w:val="24"/>
          <w:szCs w:val="24"/>
        </w:rPr>
        <w:t>a</w:t>
      </w:r>
      <w:r w:rsidR="005F5CFA" w:rsidRPr="00E80F63">
        <w:rPr>
          <w:sz w:val="24"/>
          <w:szCs w:val="24"/>
        </w:rPr>
        <w:t xml:space="preserve"> deterioration of the income insurance program, </w:t>
      </w:r>
      <w:r w:rsidR="004C0622" w:rsidRPr="00E80F63">
        <w:rPr>
          <w:sz w:val="24"/>
          <w:szCs w:val="24"/>
        </w:rPr>
        <w:t xml:space="preserve">thereby affecting the security </w:t>
      </w:r>
      <w:r w:rsidR="005F5CFA" w:rsidRPr="00E80F63">
        <w:rPr>
          <w:sz w:val="24"/>
          <w:szCs w:val="24"/>
        </w:rPr>
        <w:t>elements of the Danish flexicurity model</w:t>
      </w:r>
      <w:r w:rsidR="004C0622" w:rsidRPr="00E80F63">
        <w:rPr>
          <w:sz w:val="24"/>
          <w:szCs w:val="24"/>
        </w:rPr>
        <w:t xml:space="preserve">. </w:t>
      </w:r>
      <w:r w:rsidR="00C939CA" w:rsidRPr="00E80F63">
        <w:rPr>
          <w:sz w:val="24"/>
          <w:szCs w:val="24"/>
        </w:rPr>
        <w:t xml:space="preserve">A result of the deteriorations of the income insurance program has been that the workers unions have demanded a higher dismissal protection, in form of </w:t>
      </w:r>
      <w:r w:rsidR="003D574E" w:rsidRPr="00E80F63">
        <w:rPr>
          <w:sz w:val="24"/>
          <w:szCs w:val="24"/>
        </w:rPr>
        <w:t xml:space="preserve">allowances when going to unemployment on parts of the private labor market weakening the flexibility. </w:t>
      </w:r>
      <w:r w:rsidR="00BA68BF" w:rsidRPr="00E80F63">
        <w:rPr>
          <w:sz w:val="24"/>
          <w:szCs w:val="24"/>
        </w:rPr>
        <w:t>Another aspect of the generosity of the income insurance program is the fact that being part of the program is not mandatory</w:t>
      </w:r>
      <w:r w:rsidR="00553B3D" w:rsidRPr="00E80F63">
        <w:rPr>
          <w:sz w:val="24"/>
          <w:szCs w:val="24"/>
        </w:rPr>
        <w:t>.</w:t>
      </w:r>
      <w:r w:rsidR="00BA68BF" w:rsidRPr="00E80F63">
        <w:rPr>
          <w:sz w:val="24"/>
          <w:szCs w:val="24"/>
        </w:rPr>
        <w:t xml:space="preserve"> </w:t>
      </w:r>
      <w:r w:rsidR="00553B3D" w:rsidRPr="00E80F63">
        <w:rPr>
          <w:sz w:val="24"/>
          <w:szCs w:val="24"/>
        </w:rPr>
        <w:t>T</w:t>
      </w:r>
      <w:r w:rsidR="00BA68BF" w:rsidRPr="00E80F63">
        <w:rPr>
          <w:sz w:val="24"/>
          <w:szCs w:val="24"/>
        </w:rPr>
        <w:t xml:space="preserve">his leads to an interesting aspect in </w:t>
      </w:r>
      <w:r w:rsidR="00D22628" w:rsidRPr="00E80F63">
        <w:rPr>
          <w:sz w:val="24"/>
          <w:szCs w:val="24"/>
        </w:rPr>
        <w:t>which</w:t>
      </w:r>
      <w:r w:rsidR="00BA68BF" w:rsidRPr="00E80F63">
        <w:rPr>
          <w:sz w:val="24"/>
          <w:szCs w:val="24"/>
        </w:rPr>
        <w:t xml:space="preserve"> lower generosity leads to a l</w:t>
      </w:r>
      <w:r w:rsidR="00D22628" w:rsidRPr="00E80F63">
        <w:rPr>
          <w:sz w:val="24"/>
          <w:szCs w:val="24"/>
        </w:rPr>
        <w:t>ower</w:t>
      </w:r>
      <w:r w:rsidR="00BA68BF" w:rsidRPr="00E80F63">
        <w:rPr>
          <w:sz w:val="24"/>
          <w:szCs w:val="24"/>
        </w:rPr>
        <w:t xml:space="preserve"> attraction towards the program, leading to a </w:t>
      </w:r>
      <w:r w:rsidR="00D22628" w:rsidRPr="00E80F63">
        <w:rPr>
          <w:sz w:val="24"/>
          <w:szCs w:val="24"/>
        </w:rPr>
        <w:t>decrease in the</w:t>
      </w:r>
      <w:r w:rsidR="00BA68BF" w:rsidRPr="00E80F63">
        <w:rPr>
          <w:sz w:val="24"/>
          <w:szCs w:val="24"/>
        </w:rPr>
        <w:t xml:space="preserve"> insurance rate, possibly harming the flexicurity model.</w:t>
      </w:r>
      <w:commentRangeEnd w:id="3"/>
      <w:r w:rsidR="00032F50" w:rsidRPr="00E80F63">
        <w:rPr>
          <w:rStyle w:val="Kommentarhenvisning"/>
        </w:rPr>
        <w:commentReference w:id="3"/>
      </w:r>
    </w:p>
    <w:p w14:paraId="60B9F10A" w14:textId="68732158" w:rsidR="00FC2EF0" w:rsidRPr="00AB3D2F" w:rsidRDefault="00BA68BF" w:rsidP="00843391">
      <w:pPr>
        <w:spacing w:line="360" w:lineRule="auto"/>
        <w:rPr>
          <w:sz w:val="24"/>
          <w:szCs w:val="24"/>
        </w:rPr>
      </w:pPr>
      <w:r w:rsidRPr="00AB3D2F">
        <w:rPr>
          <w:sz w:val="24"/>
          <w:szCs w:val="24"/>
        </w:rPr>
        <w:t xml:space="preserve">Looking at the development of the generosity in Denmark over time </w:t>
      </w:r>
      <w:r w:rsidR="00816EA0" w:rsidRPr="00AB3D2F">
        <w:rPr>
          <w:sz w:val="24"/>
          <w:szCs w:val="24"/>
        </w:rPr>
        <w:t>data from ADAM’s databank suggests</w:t>
      </w:r>
      <w:r w:rsidR="00FC2EF0" w:rsidRPr="00AB3D2F">
        <w:rPr>
          <w:sz w:val="24"/>
          <w:szCs w:val="24"/>
        </w:rPr>
        <w:t xml:space="preserve"> </w:t>
      </w:r>
      <w:r w:rsidRPr="00AB3D2F">
        <w:rPr>
          <w:sz w:val="24"/>
          <w:szCs w:val="24"/>
        </w:rPr>
        <w:t xml:space="preserve">that </w:t>
      </w:r>
      <w:r w:rsidR="00FC2EF0" w:rsidRPr="00AB3D2F">
        <w:rPr>
          <w:sz w:val="24"/>
          <w:szCs w:val="24"/>
        </w:rPr>
        <w:t>the compensation rate</w:t>
      </w:r>
      <w:r w:rsidR="004C34FF" w:rsidRPr="00AB3D2F">
        <w:rPr>
          <w:sz w:val="24"/>
          <w:szCs w:val="24"/>
        </w:rPr>
        <w:t>, measuring the income insurance relative to the wage,</w:t>
      </w:r>
      <w:r w:rsidR="005F74C9" w:rsidRPr="00AB3D2F">
        <w:rPr>
          <w:sz w:val="24"/>
          <w:szCs w:val="24"/>
        </w:rPr>
        <w:t xml:space="preserve"> </w:t>
      </w:r>
      <w:r w:rsidR="00FC2EF0" w:rsidRPr="00AB3D2F">
        <w:rPr>
          <w:sz w:val="24"/>
          <w:szCs w:val="24"/>
        </w:rPr>
        <w:t>has been falling since 1990-20</w:t>
      </w:r>
      <w:r w:rsidR="00691825" w:rsidRPr="00AB3D2F">
        <w:rPr>
          <w:sz w:val="24"/>
          <w:szCs w:val="24"/>
        </w:rPr>
        <w:t>18</w:t>
      </w:r>
      <w:r w:rsidR="00FC2EF0" w:rsidRPr="00AB3D2F">
        <w:rPr>
          <w:sz w:val="24"/>
          <w:szCs w:val="24"/>
        </w:rPr>
        <w:t>:</w:t>
      </w:r>
    </w:p>
    <w:p w14:paraId="751F04DE" w14:textId="57D909AD" w:rsidR="00794ED8" w:rsidRPr="00AB3D2F" w:rsidRDefault="00F548BE" w:rsidP="00EA455C">
      <w:pPr>
        <w:rPr>
          <w:sz w:val="24"/>
          <w:szCs w:val="24"/>
        </w:rPr>
      </w:pPr>
      <w:r w:rsidRPr="00AB3D2F">
        <w:rPr>
          <w:noProof/>
          <w:sz w:val="24"/>
          <w:szCs w:val="24"/>
        </w:rPr>
        <w:lastRenderedPageBreak/>
        <w:drawing>
          <wp:inline distT="0" distB="0" distL="0" distR="0" wp14:anchorId="3C5503F8" wp14:editId="46697CC9">
            <wp:extent cx="6120130" cy="377698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776980"/>
                    </a:xfrm>
                    <a:prstGeom prst="rect">
                      <a:avLst/>
                    </a:prstGeom>
                  </pic:spPr>
                </pic:pic>
              </a:graphicData>
            </a:graphic>
          </wp:inline>
        </w:drawing>
      </w:r>
    </w:p>
    <w:p w14:paraId="48C58140" w14:textId="0340C6C9" w:rsidR="001C1D6F" w:rsidRPr="00AB3D2F" w:rsidRDefault="00843391" w:rsidP="00A85823">
      <w:pPr>
        <w:spacing w:line="360" w:lineRule="auto"/>
        <w:rPr>
          <w:sz w:val="24"/>
          <w:szCs w:val="24"/>
        </w:rPr>
      </w:pPr>
      <w:commentRangeStart w:id="4"/>
      <w:r w:rsidRPr="00AB3D2F">
        <w:rPr>
          <w:sz w:val="24"/>
          <w:szCs w:val="24"/>
        </w:rPr>
        <w:t xml:space="preserve">One of the major contributions to the falling compensation rate is the political regulations towards </w:t>
      </w:r>
      <w:r w:rsidR="00863BC8" w:rsidRPr="00AB3D2F">
        <w:rPr>
          <w:sz w:val="24"/>
          <w:szCs w:val="24"/>
        </w:rPr>
        <w:t xml:space="preserve">the determination of the maximum level of income insurance. In </w:t>
      </w:r>
      <w:r w:rsidR="003A2683" w:rsidRPr="00AB3D2F">
        <w:rPr>
          <w:sz w:val="24"/>
          <w:szCs w:val="24"/>
        </w:rPr>
        <w:t>1995</w:t>
      </w:r>
      <w:r w:rsidR="00863BC8" w:rsidRPr="00AB3D2F">
        <w:rPr>
          <w:sz w:val="24"/>
          <w:szCs w:val="24"/>
        </w:rPr>
        <w:t xml:space="preserve"> the Danish ministry of finance legislated a yearly regulation of unemployment benefits </w:t>
      </w:r>
      <w:r w:rsidR="00F31B66" w:rsidRPr="00AB3D2F">
        <w:rPr>
          <w:sz w:val="24"/>
          <w:szCs w:val="24"/>
        </w:rPr>
        <w:fldChar w:fldCharType="begin" w:fldLock="1"/>
      </w:r>
      <w:r w:rsidR="00F31B66" w:rsidRPr="00AB3D2F">
        <w:rPr>
          <w:sz w:val="24"/>
          <w:szCs w:val="24"/>
        </w:rPr>
        <w:instrText>ADDIN CSL_CITATION {"citationItems":[{"id":"ITEM-1","itemData":{"URL":"https://www.retsinformation.dk/eli/lta/1995/1154","author":[{"dropping-particle":"","family":"Nørgaard","given":"Troels","non-dropping-particle":"","parse-names":false,"suffix":""}],"id":"ITEM-1","issued":{"date-parts":[["1995"]]},"title":"Bekendtgørelse om fastsættelse og regulering af omregningssats","type":"webpage"},"uris":["http://www.mendeley.com/documents/?uuid=f6a50720-56df-405b-9041-875f122021bd"]}],"mendeley":{"formattedCitation":"(Nørgaard, 1995)","plainTextFormattedCitation":"(Nørgaard, 1995)","previouslyFormattedCitation":"(Nørgaard, 1995)"},"properties":{"noteIndex":0},"schema":"https://github.com/citation-style-language/schema/raw/master/csl-citation.json"}</w:instrText>
      </w:r>
      <w:r w:rsidR="00F31B66" w:rsidRPr="00AB3D2F">
        <w:rPr>
          <w:sz w:val="24"/>
          <w:szCs w:val="24"/>
        </w:rPr>
        <w:fldChar w:fldCharType="separate"/>
      </w:r>
      <w:r w:rsidR="00F31B66" w:rsidRPr="00AB3D2F">
        <w:rPr>
          <w:noProof/>
          <w:sz w:val="24"/>
          <w:szCs w:val="24"/>
        </w:rPr>
        <w:t>(Nørgaard, 1995)</w:t>
      </w:r>
      <w:r w:rsidR="00F31B66" w:rsidRPr="00AB3D2F">
        <w:rPr>
          <w:sz w:val="24"/>
          <w:szCs w:val="24"/>
        </w:rPr>
        <w:fldChar w:fldCharType="end"/>
      </w:r>
      <w:r w:rsidR="003E1EBB">
        <w:rPr>
          <w:sz w:val="24"/>
          <w:szCs w:val="24"/>
        </w:rPr>
        <w:t xml:space="preserve">. </w:t>
      </w:r>
      <w:r w:rsidR="00691825" w:rsidRPr="00AB3D2F">
        <w:rPr>
          <w:sz w:val="24"/>
          <w:szCs w:val="24"/>
        </w:rPr>
        <w:t>The</w:t>
      </w:r>
      <w:r w:rsidR="00D87CB3" w:rsidRPr="00AB3D2F">
        <w:rPr>
          <w:sz w:val="24"/>
          <w:szCs w:val="24"/>
        </w:rPr>
        <w:t xml:space="preserve"> regulation goes through the rate regulation percent </w:t>
      </w:r>
      <w:r w:rsidR="00AA5429" w:rsidRPr="00AB3D2F">
        <w:rPr>
          <w:sz w:val="24"/>
          <w:szCs w:val="24"/>
        </w:rPr>
        <w:t xml:space="preserve">which is set to equal 2% each year added by the rate adjustment percent. </w:t>
      </w:r>
      <w:r w:rsidR="002D2C25" w:rsidRPr="00AB3D2F">
        <w:rPr>
          <w:sz w:val="24"/>
          <w:szCs w:val="24"/>
        </w:rPr>
        <w:t>The rate adjustment percent is each year set according to the adjustment percent which is calculated as the change in wage</w:t>
      </w:r>
      <w:r w:rsidR="005F74C9" w:rsidRPr="00AB3D2F">
        <w:rPr>
          <w:sz w:val="24"/>
          <w:szCs w:val="24"/>
        </w:rPr>
        <w:t>s</w:t>
      </w:r>
      <w:r w:rsidR="002D2C25" w:rsidRPr="00AB3D2F">
        <w:rPr>
          <w:sz w:val="24"/>
          <w:szCs w:val="24"/>
        </w:rPr>
        <w:t xml:space="preserve"> </w:t>
      </w:r>
      <w:r w:rsidR="005E538A" w:rsidRPr="00AB3D2F">
        <w:rPr>
          <w:sz w:val="24"/>
          <w:szCs w:val="24"/>
        </w:rPr>
        <w:t>two</w:t>
      </w:r>
      <w:r w:rsidR="002D2C25" w:rsidRPr="00AB3D2F">
        <w:rPr>
          <w:sz w:val="24"/>
          <w:szCs w:val="24"/>
        </w:rPr>
        <w:t xml:space="preserve"> years prior to the financial year</w:t>
      </w:r>
      <w:r w:rsidR="00162CBB" w:rsidRPr="00AB3D2F">
        <w:rPr>
          <w:sz w:val="24"/>
          <w:szCs w:val="24"/>
        </w:rPr>
        <w:t xml:space="preserve"> subtracted by </w:t>
      </w:r>
      <w:r w:rsidR="005E538A" w:rsidRPr="00AB3D2F">
        <w:rPr>
          <w:sz w:val="24"/>
          <w:szCs w:val="24"/>
        </w:rPr>
        <w:t>two</w:t>
      </w:r>
      <w:r w:rsidR="00162CBB" w:rsidRPr="00AB3D2F">
        <w:rPr>
          <w:sz w:val="24"/>
          <w:szCs w:val="24"/>
        </w:rPr>
        <w:t xml:space="preserve"> percent points</w:t>
      </w:r>
      <w:r w:rsidR="002D2C25" w:rsidRPr="00AB3D2F">
        <w:rPr>
          <w:sz w:val="24"/>
          <w:szCs w:val="24"/>
        </w:rPr>
        <w:t>. If the adjustment percent is lower than 0</w:t>
      </w:r>
      <w:r w:rsidR="00A85823" w:rsidRPr="00AB3D2F">
        <w:rPr>
          <w:sz w:val="24"/>
          <w:szCs w:val="24"/>
        </w:rPr>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w:t>
      </w:r>
      <w:commentRangeEnd w:id="4"/>
      <w:r w:rsidR="00032F50">
        <w:rPr>
          <w:rStyle w:val="Kommentarhenvisning"/>
        </w:rPr>
        <w:commentReference w:id="4"/>
      </w:r>
      <w:r w:rsidR="00A85823" w:rsidRPr="00AB3D2F">
        <w:rPr>
          <w:sz w:val="24"/>
          <w:szCs w:val="24"/>
        </w:rPr>
        <w:t xml:space="preserve">This creates a situation </w:t>
      </w:r>
      <w:r w:rsidR="00DE16C7" w:rsidRPr="00AB3D2F">
        <w:rPr>
          <w:sz w:val="24"/>
          <w:szCs w:val="24"/>
        </w:rPr>
        <w:t>in which</w:t>
      </w:r>
      <w:r w:rsidR="00A85823" w:rsidRPr="00AB3D2F">
        <w:rPr>
          <w:sz w:val="24"/>
          <w:szCs w:val="24"/>
        </w:rPr>
        <w:t xml:space="preserve"> wage </w:t>
      </w:r>
      <w:r w:rsidR="00DE16C7" w:rsidRPr="00AB3D2F">
        <w:rPr>
          <w:sz w:val="24"/>
          <w:szCs w:val="24"/>
        </w:rPr>
        <w:t>growth</w:t>
      </w:r>
      <w:r w:rsidR="00A85823" w:rsidRPr="00AB3D2F">
        <w:rPr>
          <w:sz w:val="24"/>
          <w:szCs w:val="24"/>
        </w:rPr>
        <w:t xml:space="preserve"> </w:t>
      </w:r>
      <w:r w:rsidR="00DE16C7" w:rsidRPr="00AB3D2F">
        <w:rPr>
          <w:sz w:val="24"/>
          <w:szCs w:val="24"/>
        </w:rPr>
        <w:t>of</w:t>
      </w:r>
      <w:r w:rsidR="00A85823" w:rsidRPr="00AB3D2F">
        <w:rPr>
          <w:sz w:val="24"/>
          <w:szCs w:val="24"/>
        </w:rPr>
        <w:t xml:space="preserve"> more than 2%</w:t>
      </w:r>
      <w:r w:rsidR="00DE16C7" w:rsidRPr="00AB3D2F">
        <w:rPr>
          <w:sz w:val="24"/>
          <w:szCs w:val="24"/>
        </w:rPr>
        <w:t xml:space="preserve"> would result in the</w:t>
      </w:r>
      <w:r w:rsidR="00A85823" w:rsidRPr="00AB3D2F">
        <w:rPr>
          <w:sz w:val="24"/>
          <w:szCs w:val="24"/>
        </w:rPr>
        <w:t xml:space="preserve"> maximum level of income insurance </w:t>
      </w:r>
      <w:r w:rsidR="00DE16C7" w:rsidRPr="00AB3D2F">
        <w:rPr>
          <w:sz w:val="24"/>
          <w:szCs w:val="24"/>
        </w:rPr>
        <w:t>not following the wage growth</w:t>
      </w:r>
      <w:r w:rsidR="00A85823" w:rsidRPr="00AB3D2F">
        <w:rPr>
          <w:sz w:val="24"/>
          <w:szCs w:val="24"/>
        </w:rPr>
        <w:t xml:space="preserve">, making the compensation rate decline over time. </w:t>
      </w:r>
      <w:r w:rsidR="003107E3" w:rsidRPr="00AB3D2F">
        <w:rPr>
          <w:sz w:val="24"/>
          <w:szCs w:val="24"/>
        </w:rPr>
        <w:t xml:space="preserve">The plot below gives an idea of how often the wage has increased by more than two percent. </w:t>
      </w:r>
    </w:p>
    <w:p w14:paraId="72CEA693" w14:textId="735020DC" w:rsidR="003107E3" w:rsidRPr="00AB3D2F" w:rsidRDefault="008D60D9" w:rsidP="00A85823">
      <w:pPr>
        <w:spacing w:line="360" w:lineRule="auto"/>
        <w:rPr>
          <w:sz w:val="24"/>
          <w:szCs w:val="24"/>
        </w:rPr>
      </w:pPr>
      <w:r w:rsidRPr="00AB3D2F">
        <w:rPr>
          <w:noProof/>
          <w:sz w:val="24"/>
          <w:szCs w:val="24"/>
        </w:rPr>
        <w:lastRenderedPageBreak/>
        <w:drawing>
          <wp:inline distT="0" distB="0" distL="0" distR="0" wp14:anchorId="24DA91E7" wp14:editId="5EC9F2E5">
            <wp:extent cx="6120130" cy="377698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776980"/>
                    </a:xfrm>
                    <a:prstGeom prst="rect">
                      <a:avLst/>
                    </a:prstGeom>
                  </pic:spPr>
                </pic:pic>
              </a:graphicData>
            </a:graphic>
          </wp:inline>
        </w:drawing>
      </w:r>
    </w:p>
    <w:p w14:paraId="39C700D8" w14:textId="77777777" w:rsidR="003107E3" w:rsidRPr="00AB3D2F" w:rsidRDefault="003107E3" w:rsidP="00A85823">
      <w:pPr>
        <w:spacing w:line="360" w:lineRule="auto"/>
        <w:rPr>
          <w:sz w:val="24"/>
          <w:szCs w:val="24"/>
        </w:rPr>
      </w:pPr>
    </w:p>
    <w:p w14:paraId="28E2EAD9" w14:textId="29C3D7F3" w:rsidR="00D75400" w:rsidRPr="00AB3D2F" w:rsidRDefault="001C1D6F" w:rsidP="00BF5E9C">
      <w:pPr>
        <w:spacing w:line="360" w:lineRule="auto"/>
        <w:rPr>
          <w:sz w:val="24"/>
          <w:szCs w:val="24"/>
        </w:rPr>
      </w:pPr>
      <w:r w:rsidRPr="00AB3D2F">
        <w:rPr>
          <w:sz w:val="24"/>
          <w:szCs w:val="24"/>
        </w:rPr>
        <w:t xml:space="preserve">A more recent regulation </w:t>
      </w:r>
      <w:r w:rsidR="00503D9C" w:rsidRPr="00AB3D2F">
        <w:rPr>
          <w:sz w:val="24"/>
          <w:szCs w:val="24"/>
        </w:rPr>
        <w:t xml:space="preserve">is the </w:t>
      </w:r>
      <w:r w:rsidR="00D22628" w:rsidRPr="00AB3D2F">
        <w:rPr>
          <w:sz w:val="24"/>
          <w:szCs w:val="24"/>
        </w:rPr>
        <w:t xml:space="preserve">political decision following </w:t>
      </w:r>
      <w:r w:rsidR="00503D9C" w:rsidRPr="00AB3D2F">
        <w:rPr>
          <w:sz w:val="24"/>
          <w:szCs w:val="24"/>
        </w:rPr>
        <w:t>the</w:t>
      </w:r>
      <w:r w:rsidR="00A56D55" w:rsidRPr="00AB3D2F">
        <w:rPr>
          <w:sz w:val="24"/>
          <w:szCs w:val="24"/>
        </w:rPr>
        <w:t xml:space="preserve"> Danish</w:t>
      </w:r>
      <w:r w:rsidR="00503D9C" w:rsidRPr="00AB3D2F">
        <w:rPr>
          <w:sz w:val="24"/>
          <w:szCs w:val="24"/>
        </w:rPr>
        <w:t xml:space="preserve"> tax reform </w:t>
      </w:r>
      <w:r w:rsidR="00D22628" w:rsidRPr="00AB3D2F">
        <w:rPr>
          <w:sz w:val="24"/>
          <w:szCs w:val="24"/>
        </w:rPr>
        <w:t>in</w:t>
      </w:r>
      <w:r w:rsidR="00A56D55" w:rsidRPr="00AB3D2F">
        <w:rPr>
          <w:sz w:val="24"/>
          <w:szCs w:val="24"/>
        </w:rPr>
        <w:t xml:space="preserve"> 201</w:t>
      </w:r>
      <w:r w:rsidR="007B3DB0" w:rsidRPr="00AB3D2F">
        <w:rPr>
          <w:sz w:val="24"/>
          <w:szCs w:val="24"/>
        </w:rPr>
        <w:t>2</w:t>
      </w:r>
      <w:r w:rsidR="00D22628" w:rsidRPr="00AB3D2F">
        <w:rPr>
          <w:sz w:val="24"/>
          <w:szCs w:val="24"/>
        </w:rPr>
        <w:t xml:space="preserve">, </w:t>
      </w:r>
      <w:r w:rsidR="00A56D55" w:rsidRPr="00AB3D2F">
        <w:rPr>
          <w:sz w:val="24"/>
          <w:szCs w:val="24"/>
        </w:rPr>
        <w:t xml:space="preserve">to suppress the regulations of employment benefits in the period </w:t>
      </w:r>
      <w:r w:rsidR="005F74C9" w:rsidRPr="00AB3D2F">
        <w:rPr>
          <w:sz w:val="24"/>
          <w:szCs w:val="24"/>
        </w:rPr>
        <w:t>of</w:t>
      </w:r>
      <w:r w:rsidR="00A56D55" w:rsidRPr="00AB3D2F">
        <w:rPr>
          <w:sz w:val="24"/>
          <w:szCs w:val="24"/>
        </w:rPr>
        <w:t xml:space="preserve"> 2016-2023. </w:t>
      </w:r>
      <w:r w:rsidR="00D22628" w:rsidRPr="00AB3D2F">
        <w:rPr>
          <w:sz w:val="24"/>
          <w:szCs w:val="24"/>
        </w:rPr>
        <w:t>As stated above the rate regulation percent is set to 2% each year. But starting from 2016, there has been a</w:t>
      </w:r>
      <w:r w:rsidR="005F74C9" w:rsidRPr="00AB3D2F">
        <w:rPr>
          <w:sz w:val="24"/>
          <w:szCs w:val="24"/>
        </w:rPr>
        <w:t xml:space="preserve"> </w:t>
      </w:r>
      <w:r w:rsidR="00BF5E9C" w:rsidRPr="00AB3D2F">
        <w:rPr>
          <w:sz w:val="24"/>
          <w:szCs w:val="24"/>
        </w:rPr>
        <w:t xml:space="preserve">deduction </w:t>
      </w:r>
      <w:r w:rsidR="00D22628" w:rsidRPr="00AB3D2F">
        <w:rPr>
          <w:sz w:val="24"/>
          <w:szCs w:val="24"/>
        </w:rPr>
        <w:t>of</w:t>
      </w:r>
      <w:r w:rsidR="00BF5E9C" w:rsidRPr="00AB3D2F">
        <w:rPr>
          <w:sz w:val="24"/>
          <w:szCs w:val="24"/>
        </w:rPr>
        <w:t xml:space="preserve"> 0.3 percent points</w:t>
      </w:r>
      <w:r w:rsidR="00D22628" w:rsidRPr="00AB3D2F">
        <w:rPr>
          <w:sz w:val="24"/>
          <w:szCs w:val="24"/>
        </w:rPr>
        <w:t xml:space="preserve"> (2016)</w:t>
      </w:r>
      <w:r w:rsidR="00BF5E9C" w:rsidRPr="00AB3D2F">
        <w:rPr>
          <w:sz w:val="24"/>
          <w:szCs w:val="24"/>
        </w:rPr>
        <w:t>,</w:t>
      </w:r>
      <w:r w:rsidR="00D22628" w:rsidRPr="00AB3D2F">
        <w:rPr>
          <w:sz w:val="24"/>
          <w:szCs w:val="24"/>
        </w:rPr>
        <w:t xml:space="preserve"> in the</w:t>
      </w:r>
      <w:r w:rsidR="00BF5E9C" w:rsidRPr="00AB3D2F">
        <w:rPr>
          <w:sz w:val="24"/>
          <w:szCs w:val="24"/>
        </w:rPr>
        <w:t xml:space="preserve"> </w:t>
      </w:r>
      <w:r w:rsidR="005F74C9" w:rsidRPr="00AB3D2F">
        <w:rPr>
          <w:sz w:val="24"/>
          <w:szCs w:val="24"/>
        </w:rPr>
        <w:t>next year</w:t>
      </w:r>
      <w:r w:rsidR="00BF5E9C" w:rsidRPr="00AB3D2F">
        <w:rPr>
          <w:sz w:val="24"/>
          <w:szCs w:val="24"/>
        </w:rPr>
        <w:t xml:space="preserve"> 0.4 percent points</w:t>
      </w:r>
      <w:r w:rsidR="00D22628" w:rsidRPr="00AB3D2F">
        <w:rPr>
          <w:sz w:val="24"/>
          <w:szCs w:val="24"/>
        </w:rPr>
        <w:t xml:space="preserve"> (2017)</w:t>
      </w:r>
      <w:r w:rsidR="00BF5E9C" w:rsidRPr="00AB3D2F">
        <w:rPr>
          <w:sz w:val="24"/>
          <w:szCs w:val="24"/>
        </w:rPr>
        <w:t xml:space="preserve"> and in</w:t>
      </w:r>
      <w:r w:rsidR="00BA68BF" w:rsidRPr="00AB3D2F">
        <w:rPr>
          <w:sz w:val="24"/>
          <w:szCs w:val="24"/>
        </w:rPr>
        <w:t xml:space="preserve"> the</w:t>
      </w:r>
      <w:r w:rsidR="00564CAE" w:rsidRPr="00AB3D2F">
        <w:rPr>
          <w:sz w:val="24"/>
          <w:szCs w:val="24"/>
        </w:rPr>
        <w:t xml:space="preserve"> period</w:t>
      </w:r>
      <w:r w:rsidR="00BF5E9C" w:rsidRPr="00AB3D2F">
        <w:rPr>
          <w:sz w:val="24"/>
          <w:szCs w:val="24"/>
        </w:rPr>
        <w:t xml:space="preserve"> 2018-2023</w:t>
      </w:r>
      <w:r w:rsidR="00D22628" w:rsidRPr="00AB3D2F">
        <w:rPr>
          <w:sz w:val="24"/>
          <w:szCs w:val="24"/>
        </w:rPr>
        <w:t xml:space="preserve"> the deduction was set to</w:t>
      </w:r>
      <w:r w:rsidR="00BF5E9C" w:rsidRPr="00AB3D2F">
        <w:rPr>
          <w:sz w:val="24"/>
          <w:szCs w:val="24"/>
        </w:rPr>
        <w:t xml:space="preserve"> 0.75 percent points. </w:t>
      </w:r>
      <w:r w:rsidR="00795942" w:rsidRPr="00AB3D2F">
        <w:rPr>
          <w:sz w:val="24"/>
          <w:szCs w:val="24"/>
        </w:rPr>
        <w:fldChar w:fldCharType="begin" w:fldLock="1"/>
      </w:r>
      <w:r w:rsidR="007A6CD9" w:rsidRPr="00AB3D2F">
        <w:rPr>
          <w:sz w:val="24"/>
          <w:szCs w:val="24"/>
        </w:rPr>
        <w:instrText>ADDIN CSL_CITATION {"citationItems":[{"id":"ITEM-1","itemData":{"author":[{"dropping-particle":"","family":"Venstre","given":"Det Radikale","non-dropping-particle":"","parse-names":false,"suffix":""},{"dropping-particle":"","family":"Folkeparti","given":"Socialistisk","non-dropping-particle":"","parse-names":false,"suffix":""},{"dropping-particle":"","family":"Folkeparti","given":"Det Konservative","non-dropping-particle":"","parse-names":false,"suffix":""},{"dropping-particle":"","family":"Eu-bidrag","given":"Danmarks","non-dropping-particle":"","parse-names":false,"suffix":""}],"id":"ITEM-1","issued":{"date-parts":[["2012"]]},"page":"1-28","title":"Aftale om skattereform","type":"article-journal"},"uris":["http://www.mendeley.com/documents/?uuid=bcb84391-13a4-4414-b142-7406ad476955"]}],"mendeley":{"formattedCitation":"(Venstre et al., 2012)","plainTextFormattedCitation":"(Venstre et al., 2012)","previouslyFormattedCitation":"(Venstre et al., 2012)"},"properties":{"noteIndex":0},"schema":"https://github.com/citation-style-language/schema/raw/master/csl-citation.json"}</w:instrText>
      </w:r>
      <w:r w:rsidR="00795942" w:rsidRPr="00AB3D2F">
        <w:rPr>
          <w:sz w:val="24"/>
          <w:szCs w:val="24"/>
        </w:rPr>
        <w:fldChar w:fldCharType="separate"/>
      </w:r>
      <w:r w:rsidR="00F31B66" w:rsidRPr="00AB3D2F">
        <w:rPr>
          <w:noProof/>
          <w:sz w:val="24"/>
          <w:szCs w:val="24"/>
        </w:rPr>
        <w:t>(Venstre et al., 2012)</w:t>
      </w:r>
      <w:r w:rsidR="00795942" w:rsidRPr="00AB3D2F">
        <w:rPr>
          <w:sz w:val="24"/>
          <w:szCs w:val="24"/>
        </w:rPr>
        <w:fldChar w:fldCharType="end"/>
      </w:r>
    </w:p>
    <w:p w14:paraId="058B5A24" w14:textId="71B1FD9B" w:rsidR="004D5878" w:rsidRPr="00AB3D2F" w:rsidRDefault="00856060" w:rsidP="000360BB">
      <w:pPr>
        <w:spacing w:line="360" w:lineRule="auto"/>
        <w:rPr>
          <w:sz w:val="24"/>
          <w:szCs w:val="24"/>
        </w:rPr>
      </w:pPr>
      <w:r w:rsidRPr="00AB3D2F">
        <w:rPr>
          <w:sz w:val="24"/>
          <w:szCs w:val="24"/>
        </w:rPr>
        <w:t xml:space="preserve">Other studies </w:t>
      </w:r>
      <w:r w:rsidR="00B65BE8" w:rsidRPr="00AB3D2F">
        <w:rPr>
          <w:sz w:val="24"/>
          <w:szCs w:val="24"/>
        </w:rPr>
        <w:t>discuss whether</w:t>
      </w:r>
      <w:r w:rsidRPr="00AB3D2F">
        <w:rPr>
          <w:sz w:val="24"/>
          <w:szCs w:val="24"/>
        </w:rPr>
        <w:t xml:space="preserve"> a third reason for </w:t>
      </w:r>
      <w:r w:rsidR="00564CAE" w:rsidRPr="00AB3D2F">
        <w:rPr>
          <w:sz w:val="24"/>
          <w:szCs w:val="24"/>
        </w:rPr>
        <w:t>a</w:t>
      </w:r>
      <w:r w:rsidRPr="00AB3D2F">
        <w:rPr>
          <w:sz w:val="24"/>
          <w:szCs w:val="24"/>
        </w:rPr>
        <w:t xml:space="preserve"> falling compensation rate</w:t>
      </w:r>
      <w:r w:rsidR="00B65BE8" w:rsidRPr="00AB3D2F">
        <w:rPr>
          <w:sz w:val="24"/>
          <w:szCs w:val="24"/>
        </w:rPr>
        <w:t xml:space="preserve"> should be included</w:t>
      </w:r>
      <w:r w:rsidR="00D75400" w:rsidRPr="00AB3D2F">
        <w:rPr>
          <w:sz w:val="24"/>
          <w:szCs w:val="24"/>
        </w:rPr>
        <w:t>. When calculating the compensation rate the amount paid to labor market pensions from both the worker and employer is subtracted</w:t>
      </w:r>
      <w:r w:rsidR="00B51E9A" w:rsidRPr="00AB3D2F">
        <w:rPr>
          <w:sz w:val="24"/>
          <w:szCs w:val="24"/>
        </w:rPr>
        <w:t xml:space="preserve"> from</w:t>
      </w:r>
      <w:r w:rsidR="00D75400" w:rsidRPr="00AB3D2F">
        <w:rPr>
          <w:sz w:val="24"/>
          <w:szCs w:val="24"/>
        </w:rPr>
        <w:t xml:space="preserve"> the wage. </w:t>
      </w:r>
      <w:r w:rsidR="00710D24" w:rsidRPr="00AB3D2F">
        <w:rPr>
          <w:sz w:val="24"/>
          <w:szCs w:val="24"/>
        </w:rPr>
        <w:t xml:space="preserve">Therefor a larger share of the wage paid to labor market pensions will result in a </w:t>
      </w:r>
      <w:r w:rsidR="00B51E9A" w:rsidRPr="00AB3D2F">
        <w:rPr>
          <w:sz w:val="24"/>
          <w:szCs w:val="24"/>
        </w:rPr>
        <w:t>higher</w:t>
      </w:r>
      <w:r w:rsidR="00710D24" w:rsidRPr="00AB3D2F">
        <w:rPr>
          <w:sz w:val="24"/>
          <w:szCs w:val="24"/>
        </w:rPr>
        <w:t xml:space="preserve"> rate of </w:t>
      </w:r>
      <w:r w:rsidR="00B51E9A" w:rsidRPr="00AB3D2F">
        <w:rPr>
          <w:sz w:val="24"/>
          <w:szCs w:val="24"/>
        </w:rPr>
        <w:t>de</w:t>
      </w:r>
      <w:r w:rsidR="00710D24" w:rsidRPr="00AB3D2F">
        <w:rPr>
          <w:sz w:val="24"/>
          <w:szCs w:val="24"/>
        </w:rPr>
        <w:t xml:space="preserve">crease in the compensation rate. </w:t>
      </w:r>
      <w:r w:rsidR="00C964B0" w:rsidRPr="00AB3D2F">
        <w:rPr>
          <w:sz w:val="24"/>
          <w:szCs w:val="24"/>
        </w:rPr>
        <w:t>One of t</w:t>
      </w:r>
      <w:r w:rsidR="00710D24" w:rsidRPr="00AB3D2F">
        <w:rPr>
          <w:sz w:val="24"/>
          <w:szCs w:val="24"/>
        </w:rPr>
        <w:t xml:space="preserve">he </w:t>
      </w:r>
      <w:r w:rsidR="008406D1" w:rsidRPr="00AB3D2F">
        <w:rPr>
          <w:sz w:val="24"/>
          <w:szCs w:val="24"/>
        </w:rPr>
        <w:t>argumentations</w:t>
      </w:r>
      <w:r w:rsidR="00710D24" w:rsidRPr="00AB3D2F">
        <w:rPr>
          <w:sz w:val="24"/>
          <w:szCs w:val="24"/>
        </w:rPr>
        <w:t xml:space="preserve"> for including the development in the share of the wage paid to labor market pensions is that employed will benefit</w:t>
      </w:r>
      <w:r w:rsidR="00564CAE" w:rsidRPr="00AB3D2F">
        <w:rPr>
          <w:sz w:val="24"/>
          <w:szCs w:val="24"/>
        </w:rPr>
        <w:t xml:space="preserve"> from their pensions</w:t>
      </w:r>
      <w:r w:rsidR="00710D24" w:rsidRPr="00AB3D2F">
        <w:rPr>
          <w:sz w:val="24"/>
          <w:szCs w:val="24"/>
        </w:rPr>
        <w:t xml:space="preserve"> later</w:t>
      </w:r>
      <w:r w:rsidR="00564CAE" w:rsidRPr="00AB3D2F">
        <w:rPr>
          <w:sz w:val="24"/>
          <w:szCs w:val="24"/>
        </w:rPr>
        <w:t xml:space="preserve"> in their lives</w:t>
      </w:r>
      <w:r w:rsidR="00710D24" w:rsidRPr="00AB3D2F">
        <w:rPr>
          <w:sz w:val="24"/>
          <w:szCs w:val="24"/>
        </w:rPr>
        <w:t xml:space="preserve">. </w:t>
      </w:r>
      <w:r w:rsidR="00710D24" w:rsidRPr="00AB3D2F">
        <w:rPr>
          <w:sz w:val="24"/>
          <w:szCs w:val="24"/>
        </w:rPr>
        <w:br/>
        <w:t xml:space="preserve">This third effect is not included in the graph showing the </w:t>
      </w:r>
      <w:r w:rsidR="00CA6774" w:rsidRPr="00AB3D2F">
        <w:rPr>
          <w:sz w:val="24"/>
          <w:szCs w:val="24"/>
        </w:rPr>
        <w:t xml:space="preserve">compensation over </w:t>
      </w:r>
      <w:r w:rsidR="00EE6C6F" w:rsidRPr="00AB3D2F">
        <w:rPr>
          <w:sz w:val="24"/>
          <w:szCs w:val="24"/>
        </w:rPr>
        <w:t>time but</w:t>
      </w:r>
      <w:r w:rsidR="00CA6774" w:rsidRPr="00AB3D2F">
        <w:rPr>
          <w:sz w:val="24"/>
          <w:szCs w:val="24"/>
        </w:rPr>
        <w:t xml:space="preserve"> including this effect </w:t>
      </w:r>
      <w:r w:rsidR="00564CAE" w:rsidRPr="00AB3D2F">
        <w:rPr>
          <w:sz w:val="24"/>
          <w:szCs w:val="24"/>
        </w:rPr>
        <w:t>should</w:t>
      </w:r>
      <w:r w:rsidR="00CA6774" w:rsidRPr="00AB3D2F">
        <w:rPr>
          <w:sz w:val="24"/>
          <w:szCs w:val="24"/>
        </w:rPr>
        <w:t xml:space="preserve"> up the rate of decrease </w:t>
      </w:r>
      <w:r w:rsidR="00564CAE" w:rsidRPr="00AB3D2F">
        <w:rPr>
          <w:sz w:val="24"/>
          <w:szCs w:val="24"/>
        </w:rPr>
        <w:t>and thereby make the fall in the compensation rate even larger</w:t>
      </w:r>
      <w:r w:rsidR="00EE6C6F" w:rsidRPr="00AB3D2F">
        <w:rPr>
          <w:sz w:val="24"/>
          <w:szCs w:val="24"/>
        </w:rPr>
        <w:t xml:space="preserve"> over time.</w:t>
      </w:r>
      <w:r w:rsidR="00CE325F" w:rsidRPr="00AB3D2F">
        <w:rPr>
          <w:sz w:val="24"/>
          <w:szCs w:val="24"/>
        </w:rPr>
        <w:t xml:space="preserve"> </w:t>
      </w:r>
      <w:r w:rsidR="00EE6C6F" w:rsidRPr="00AB3D2F">
        <w:rPr>
          <w:sz w:val="24"/>
          <w:szCs w:val="24"/>
        </w:rPr>
        <w:t>T</w:t>
      </w:r>
      <w:r w:rsidR="004C59CA" w:rsidRPr="00AB3D2F">
        <w:rPr>
          <w:sz w:val="24"/>
          <w:szCs w:val="24"/>
        </w:rPr>
        <w:t>he worker insurance started in the 1960s paying 0.9% of the wage</w:t>
      </w:r>
      <w:r w:rsidR="00CE325F" w:rsidRPr="00AB3D2F">
        <w:rPr>
          <w:sz w:val="24"/>
          <w:szCs w:val="24"/>
        </w:rPr>
        <w:t>, but</w:t>
      </w:r>
      <w:r w:rsidR="004C59CA" w:rsidRPr="00AB3D2F">
        <w:rPr>
          <w:sz w:val="24"/>
          <w:szCs w:val="24"/>
        </w:rPr>
        <w:t xml:space="preserve"> </w:t>
      </w:r>
      <w:r w:rsidR="00CE325F" w:rsidRPr="00AB3D2F">
        <w:rPr>
          <w:sz w:val="24"/>
          <w:szCs w:val="24"/>
        </w:rPr>
        <w:t>o</w:t>
      </w:r>
      <w:r w:rsidR="004C59CA" w:rsidRPr="00AB3D2F">
        <w:rPr>
          <w:sz w:val="24"/>
          <w:szCs w:val="24"/>
        </w:rPr>
        <w:t xml:space="preserve">ver </w:t>
      </w:r>
      <w:r w:rsidR="004C59CA" w:rsidRPr="00AB3D2F">
        <w:rPr>
          <w:sz w:val="24"/>
          <w:szCs w:val="24"/>
        </w:rPr>
        <w:lastRenderedPageBreak/>
        <w:t xml:space="preserve">time this percentage has increased hitting 12% in 2010, where it has mostly stayed fixed. </w:t>
      </w:r>
      <w:r w:rsidR="00BC0838" w:rsidRPr="00AB3D2F">
        <w:rPr>
          <w:sz w:val="24"/>
          <w:szCs w:val="24"/>
        </w:rPr>
        <w:fldChar w:fldCharType="begin" w:fldLock="1"/>
      </w:r>
      <w:r w:rsidR="002F2BA9" w:rsidRPr="00AB3D2F">
        <w:rPr>
          <w:sz w:val="24"/>
          <w:szCs w:val="24"/>
        </w:rPr>
        <w:instrText>ADDIN CSL_CITATION {"citationItems":[{"id":"ITEM-1","itemData":{"ISBN":"9788793531154","author":[{"dropping-particle":"","family":"Finansministeriet","given":"","non-dropping-particle":"","parse-names":false,"suffix":""}],"id":"ITEM-1","issued":{"date-parts":[["2017"]]},"number-of-pages":"184","title":"Det danske pensionssystem nu og i fremtiden","type":"book"},"uris":["http://www.mendeley.com/documents/?uuid=bac3ee88-b88f-4c51-be1d-625efa6846c8"]}],"mendeley":{"formattedCitation":"(Finansministeriet, 2017)","plainTextFormattedCitation":"(Finansministeriet, 2017)","previouslyFormattedCitation":"(Finansministeriet, 2017)"},"properties":{"noteIndex":0},"schema":"https://github.com/citation-style-language/schema/raw/master/csl-citation.json"}</w:instrText>
      </w:r>
      <w:r w:rsidR="00BC0838" w:rsidRPr="00AB3D2F">
        <w:rPr>
          <w:sz w:val="24"/>
          <w:szCs w:val="24"/>
        </w:rPr>
        <w:fldChar w:fldCharType="separate"/>
      </w:r>
      <w:r w:rsidR="00BC0838" w:rsidRPr="00AB3D2F">
        <w:rPr>
          <w:noProof/>
          <w:sz w:val="24"/>
          <w:szCs w:val="24"/>
        </w:rPr>
        <w:t>(Finansministeriet, 2017)</w:t>
      </w:r>
      <w:r w:rsidR="00BC0838" w:rsidRPr="00AB3D2F">
        <w:rPr>
          <w:sz w:val="24"/>
          <w:szCs w:val="24"/>
        </w:rPr>
        <w:fldChar w:fldCharType="end"/>
      </w:r>
    </w:p>
    <w:p w14:paraId="78271DA2" w14:textId="3F13B82F" w:rsidR="008A0E83" w:rsidRPr="00AB3D2F" w:rsidRDefault="004D5878" w:rsidP="000360BB">
      <w:pPr>
        <w:spacing w:line="360" w:lineRule="auto"/>
        <w:rPr>
          <w:sz w:val="24"/>
          <w:szCs w:val="24"/>
        </w:rPr>
      </w:pPr>
      <w:r w:rsidRPr="00AB3D2F">
        <w:rPr>
          <w:sz w:val="24"/>
          <w:szCs w:val="24"/>
        </w:rPr>
        <w:t xml:space="preserve">Despite the three main effects described above lowering the compensation rate over time, other political decisions have been made towards the income insurance program over the </w:t>
      </w:r>
      <w:r w:rsidR="003E1EBB">
        <w:rPr>
          <w:sz w:val="24"/>
          <w:szCs w:val="24"/>
        </w:rPr>
        <w:t>last couple of decades</w:t>
      </w:r>
      <w:r w:rsidRPr="00AB3D2F">
        <w:rPr>
          <w:sz w:val="24"/>
          <w:szCs w:val="24"/>
        </w:rPr>
        <w:t>.</w:t>
      </w:r>
      <w:r w:rsidR="008A0E83" w:rsidRPr="00AB3D2F">
        <w:rPr>
          <w:sz w:val="24"/>
          <w:szCs w:val="24"/>
        </w:rPr>
        <w:t xml:space="preserve"> I</w:t>
      </w:r>
      <w:r w:rsidR="00C964B0" w:rsidRPr="00AB3D2F">
        <w:rPr>
          <w:sz w:val="24"/>
          <w:szCs w:val="24"/>
        </w:rPr>
        <w:t xml:space="preserve">n </w:t>
      </w:r>
      <w:r w:rsidR="00BC4A00" w:rsidRPr="00AB3D2F">
        <w:rPr>
          <w:sz w:val="24"/>
          <w:szCs w:val="24"/>
        </w:rPr>
        <w:t xml:space="preserve">2010 a new income Insurance reform was </w:t>
      </w:r>
      <w:r w:rsidR="002F2BA9" w:rsidRPr="00AB3D2F">
        <w:rPr>
          <w:sz w:val="24"/>
          <w:szCs w:val="24"/>
        </w:rPr>
        <w:t>adopted</w:t>
      </w:r>
      <w:r w:rsidR="00BC4A00" w:rsidRPr="00AB3D2F">
        <w:rPr>
          <w:sz w:val="24"/>
          <w:szCs w:val="24"/>
        </w:rPr>
        <w:t xml:space="preserve">, decreasing the period in which an unemployed could receive income insurance from 4 years till 2 years, </w:t>
      </w:r>
      <w:r w:rsidR="00604AA6" w:rsidRPr="00AB3D2F">
        <w:rPr>
          <w:sz w:val="24"/>
          <w:szCs w:val="24"/>
        </w:rPr>
        <w:t>as well</w:t>
      </w:r>
      <w:r w:rsidR="00BC4A00" w:rsidRPr="00AB3D2F">
        <w:rPr>
          <w:sz w:val="24"/>
          <w:szCs w:val="24"/>
        </w:rPr>
        <w:t xml:space="preserve"> as increasing the requirements for receiving income insurance </w:t>
      </w:r>
      <w:r w:rsidR="002F2BA9" w:rsidRPr="00AB3D2F">
        <w:rPr>
          <w:sz w:val="24"/>
          <w:szCs w:val="24"/>
        </w:rPr>
        <w:fldChar w:fldCharType="begin" w:fldLock="1"/>
      </w:r>
      <w:r w:rsidR="00B23402" w:rsidRPr="00AB3D2F">
        <w:rPr>
          <w:sz w:val="24"/>
          <w:szCs w:val="24"/>
        </w:rPr>
        <w:instrText>ADDIN CSL_CITATION {"citationItems":[{"id":"ITEM-1","itemData":{"author":[{"dropping-particle":"","family":"Dagpengekommissionens sekretariat","given":"","non-dropping-particle":"","parse-names":false,"suffix":""}],"container-title":"Beskæftigelsesmi","id":"ITEM-1","issued":{"date-parts":[["2015"]]},"title":"Dagpengemodellen teknisk analyserapport","type":"article-journal"},"uris":["http://www.mendeley.com/documents/?uuid=959efcf8-5b02-45cf-ac0c-22b4b70e17a8"]}],"mendeley":{"formattedCitation":"(Dagpengekommissionens sekretariat, 2015)","plainTextFormattedCitation":"(Dagpengekommissionens sekretariat, 2015)","previouslyFormattedCitation":"(Dagpengekommissionens sekretariat, 2015)"},"properties":{"noteIndex":0},"schema":"https://github.com/citation-style-language/schema/raw/master/csl-citation.json"}</w:instrText>
      </w:r>
      <w:r w:rsidR="002F2BA9" w:rsidRPr="00AB3D2F">
        <w:rPr>
          <w:sz w:val="24"/>
          <w:szCs w:val="24"/>
        </w:rPr>
        <w:fldChar w:fldCharType="separate"/>
      </w:r>
      <w:r w:rsidR="002F2BA9" w:rsidRPr="00AB3D2F">
        <w:rPr>
          <w:noProof/>
          <w:sz w:val="24"/>
          <w:szCs w:val="24"/>
        </w:rPr>
        <w:t>(Dagpengekommissionens sekretariat, 2015)</w:t>
      </w:r>
      <w:r w:rsidR="002F2BA9" w:rsidRPr="00AB3D2F">
        <w:rPr>
          <w:sz w:val="24"/>
          <w:szCs w:val="24"/>
        </w:rPr>
        <w:fldChar w:fldCharType="end"/>
      </w:r>
      <w:r w:rsidR="00604AA6" w:rsidRPr="00AB3D2F">
        <w:rPr>
          <w:sz w:val="24"/>
          <w:szCs w:val="24"/>
        </w:rPr>
        <w:t xml:space="preserve">. Later, to make the cutoff date less </w:t>
      </w:r>
      <w:r w:rsidR="00776DA3" w:rsidRPr="00AB3D2F">
        <w:rPr>
          <w:sz w:val="24"/>
          <w:szCs w:val="24"/>
        </w:rPr>
        <w:t>strict updates</w:t>
      </w:r>
      <w:r w:rsidR="00604AA6" w:rsidRPr="00AB3D2F">
        <w:rPr>
          <w:sz w:val="24"/>
          <w:szCs w:val="24"/>
        </w:rPr>
        <w:t xml:space="preserve"> to the period in which a person could receive insurance were redone making it a </w:t>
      </w:r>
      <w:r w:rsidR="00776DA3" w:rsidRPr="00AB3D2F">
        <w:rPr>
          <w:sz w:val="24"/>
          <w:szCs w:val="24"/>
        </w:rPr>
        <w:t>smoother</w:t>
      </w:r>
      <w:r w:rsidR="00604AA6" w:rsidRPr="00AB3D2F">
        <w:rPr>
          <w:sz w:val="24"/>
          <w:szCs w:val="24"/>
        </w:rPr>
        <w:t xml:space="preserve"> </w:t>
      </w:r>
      <w:r w:rsidR="008A0E83" w:rsidRPr="00AB3D2F">
        <w:rPr>
          <w:sz w:val="24"/>
          <w:szCs w:val="24"/>
        </w:rPr>
        <w:t>transition</w:t>
      </w:r>
      <w:r w:rsidR="00604AA6" w:rsidRPr="00AB3D2F">
        <w:rPr>
          <w:sz w:val="24"/>
          <w:szCs w:val="24"/>
        </w:rPr>
        <w:t xml:space="preserve"> from the </w:t>
      </w:r>
      <w:r w:rsidR="008A0E83" w:rsidRPr="00AB3D2F">
        <w:rPr>
          <w:sz w:val="24"/>
          <w:szCs w:val="24"/>
        </w:rPr>
        <w:t xml:space="preserve">4-year period </w:t>
      </w:r>
      <w:r w:rsidR="00604AA6" w:rsidRPr="00AB3D2F">
        <w:rPr>
          <w:sz w:val="24"/>
          <w:szCs w:val="24"/>
        </w:rPr>
        <w:t xml:space="preserve">to </w:t>
      </w:r>
      <w:r w:rsidR="008A0E83" w:rsidRPr="00AB3D2F">
        <w:rPr>
          <w:sz w:val="24"/>
          <w:szCs w:val="24"/>
        </w:rPr>
        <w:t xml:space="preserve">instead </w:t>
      </w:r>
      <w:r w:rsidR="00604AA6" w:rsidRPr="00AB3D2F">
        <w:rPr>
          <w:sz w:val="24"/>
          <w:szCs w:val="24"/>
        </w:rPr>
        <w:t xml:space="preserve">2 years. </w:t>
      </w:r>
      <w:r w:rsidR="00C964B0" w:rsidRPr="00AB3D2F">
        <w:rPr>
          <w:sz w:val="24"/>
          <w:szCs w:val="24"/>
        </w:rPr>
        <w:t xml:space="preserve">A more recent </w:t>
      </w:r>
      <w:r w:rsidRPr="00AB3D2F">
        <w:rPr>
          <w:sz w:val="24"/>
          <w:szCs w:val="24"/>
        </w:rPr>
        <w:t xml:space="preserve">decision is </w:t>
      </w:r>
      <w:r w:rsidR="008A0E83" w:rsidRPr="00AB3D2F">
        <w:rPr>
          <w:sz w:val="24"/>
          <w:szCs w:val="24"/>
        </w:rPr>
        <w:t>made</w:t>
      </w:r>
      <w:r w:rsidR="00C964B0" w:rsidRPr="00AB3D2F">
        <w:rPr>
          <w:sz w:val="24"/>
          <w:szCs w:val="24"/>
        </w:rPr>
        <w:t xml:space="preserve"> in 2022 making two important adjustments to the</w:t>
      </w:r>
      <w:r w:rsidR="008A0E83" w:rsidRPr="00AB3D2F">
        <w:rPr>
          <w:sz w:val="24"/>
          <w:szCs w:val="24"/>
        </w:rPr>
        <w:t xml:space="preserve"> IS-</w:t>
      </w:r>
      <w:r w:rsidR="00C964B0" w:rsidRPr="00AB3D2F">
        <w:rPr>
          <w:sz w:val="24"/>
          <w:szCs w:val="24"/>
        </w:rPr>
        <w:t xml:space="preserve">program. First, </w:t>
      </w:r>
      <w:r w:rsidR="008A0E83" w:rsidRPr="00AB3D2F">
        <w:rPr>
          <w:sz w:val="24"/>
          <w:szCs w:val="24"/>
        </w:rPr>
        <w:t>increasing</w:t>
      </w:r>
      <w:r w:rsidR="00C964B0" w:rsidRPr="00AB3D2F">
        <w:rPr>
          <w:sz w:val="24"/>
          <w:szCs w:val="24"/>
        </w:rPr>
        <w:t xml:space="preserve"> the amount one can get in the first 3 months </w:t>
      </w:r>
      <w:r w:rsidR="00D7453A" w:rsidRPr="00AB3D2F">
        <w:rPr>
          <w:sz w:val="24"/>
          <w:szCs w:val="24"/>
        </w:rPr>
        <w:t>for people with a strong working history</w:t>
      </w:r>
      <w:r w:rsidR="008A0E83" w:rsidRPr="00AB3D2F">
        <w:rPr>
          <w:sz w:val="24"/>
          <w:szCs w:val="24"/>
        </w:rPr>
        <w:t>.</w:t>
      </w:r>
      <w:r w:rsidR="00D7453A" w:rsidRPr="00AB3D2F">
        <w:rPr>
          <w:sz w:val="24"/>
          <w:szCs w:val="24"/>
        </w:rPr>
        <w:t xml:space="preserve"> </w:t>
      </w:r>
      <w:r w:rsidR="008A0E83" w:rsidRPr="00AB3D2F">
        <w:rPr>
          <w:sz w:val="24"/>
          <w:szCs w:val="24"/>
        </w:rPr>
        <w:t>Second, lowering</w:t>
      </w:r>
      <w:r w:rsidR="00D7453A" w:rsidRPr="00AB3D2F">
        <w:rPr>
          <w:sz w:val="24"/>
          <w:szCs w:val="24"/>
        </w:rPr>
        <w:t xml:space="preserve"> the amount one can get going directly from education to unemployment</w:t>
      </w:r>
      <w:r w:rsidRPr="00AB3D2F">
        <w:rPr>
          <w:sz w:val="24"/>
          <w:szCs w:val="24"/>
        </w:rPr>
        <w:t xml:space="preserve">  </w:t>
      </w:r>
      <w:r w:rsidRPr="00AB3D2F">
        <w:rPr>
          <w:sz w:val="24"/>
          <w:szCs w:val="24"/>
        </w:rPr>
        <w:fldChar w:fldCharType="begin" w:fldLock="1"/>
      </w:r>
      <w:r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Pr="00AB3D2F">
        <w:rPr>
          <w:sz w:val="24"/>
          <w:szCs w:val="24"/>
        </w:rPr>
        <w:fldChar w:fldCharType="separate"/>
      </w:r>
      <w:r w:rsidRPr="00AB3D2F">
        <w:rPr>
          <w:noProof/>
          <w:sz w:val="24"/>
          <w:szCs w:val="24"/>
        </w:rPr>
        <w:t>(De Økonomiske Råd, 2022)</w:t>
      </w:r>
      <w:r w:rsidRPr="00AB3D2F">
        <w:rPr>
          <w:sz w:val="24"/>
          <w:szCs w:val="24"/>
        </w:rPr>
        <w:fldChar w:fldCharType="end"/>
      </w:r>
      <w:r w:rsidR="00D7453A" w:rsidRPr="00AB3D2F">
        <w:rPr>
          <w:sz w:val="24"/>
          <w:szCs w:val="24"/>
        </w:rPr>
        <w:t xml:space="preserve">. </w:t>
      </w:r>
      <w:r w:rsidRPr="00AB3D2F">
        <w:rPr>
          <w:sz w:val="24"/>
          <w:szCs w:val="24"/>
        </w:rPr>
        <w:t>Even though these political decisions are important for the income insurance program, t</w:t>
      </w:r>
      <w:r w:rsidR="00D7453A" w:rsidRPr="00AB3D2F">
        <w:rPr>
          <w:sz w:val="24"/>
          <w:szCs w:val="24"/>
        </w:rPr>
        <w:t>he effects of these reforms will not be included in the analysis.</w:t>
      </w:r>
      <w:r w:rsidRPr="00AB3D2F">
        <w:rPr>
          <w:sz w:val="24"/>
          <w:szCs w:val="24"/>
        </w:rPr>
        <w:t xml:space="preserve"> </w:t>
      </w:r>
    </w:p>
    <w:p w14:paraId="075D15D0" w14:textId="1E49DD7A" w:rsidR="009029C0" w:rsidRPr="00AB3D2F" w:rsidRDefault="00D7453A" w:rsidP="000360BB">
      <w:pPr>
        <w:spacing w:line="360" w:lineRule="auto"/>
        <w:rPr>
          <w:sz w:val="24"/>
          <w:szCs w:val="24"/>
        </w:rPr>
      </w:pPr>
      <w:r w:rsidRPr="00AB3D2F">
        <w:rPr>
          <w:sz w:val="24"/>
          <w:szCs w:val="24"/>
        </w:rPr>
        <w:t>Instead, this</w:t>
      </w:r>
      <w:r w:rsidR="009029C0" w:rsidRPr="00AB3D2F">
        <w:rPr>
          <w:sz w:val="24"/>
          <w:szCs w:val="24"/>
        </w:rPr>
        <w:t xml:space="preserve"> paper attempts to analyze th</w:t>
      </w:r>
      <w:r w:rsidR="008A0E83" w:rsidRPr="00AB3D2F">
        <w:rPr>
          <w:sz w:val="24"/>
          <w:szCs w:val="24"/>
        </w:rPr>
        <w:t>e relationship</w:t>
      </w:r>
      <w:r w:rsidR="009029C0" w:rsidRPr="00AB3D2F">
        <w:rPr>
          <w:sz w:val="24"/>
          <w:szCs w:val="24"/>
        </w:rPr>
        <w:t xml:space="preserve"> </w:t>
      </w:r>
      <w:r w:rsidR="008A0E83" w:rsidRPr="00AB3D2F">
        <w:rPr>
          <w:sz w:val="24"/>
          <w:szCs w:val="24"/>
        </w:rPr>
        <w:t xml:space="preserve">between the </w:t>
      </w:r>
      <w:r w:rsidR="009029C0" w:rsidRPr="00AB3D2F">
        <w:rPr>
          <w:sz w:val="24"/>
          <w:szCs w:val="24"/>
        </w:rPr>
        <w:t>macro</w:t>
      </w:r>
      <w:r w:rsidR="008A0E83" w:rsidRPr="00AB3D2F">
        <w:rPr>
          <w:sz w:val="24"/>
          <w:szCs w:val="24"/>
        </w:rPr>
        <w:t xml:space="preserve"> and micro- </w:t>
      </w:r>
      <w:r w:rsidR="009029C0" w:rsidRPr="00AB3D2F">
        <w:rPr>
          <w:sz w:val="24"/>
          <w:szCs w:val="24"/>
        </w:rPr>
        <w:t>economic effect</w:t>
      </w:r>
      <w:r w:rsidR="008A0E83" w:rsidRPr="00AB3D2F">
        <w:rPr>
          <w:sz w:val="24"/>
          <w:szCs w:val="24"/>
        </w:rPr>
        <w:t>s</w:t>
      </w:r>
      <w:r w:rsidR="00AD3A32" w:rsidRPr="00AB3D2F">
        <w:rPr>
          <w:sz w:val="24"/>
          <w:szCs w:val="24"/>
        </w:rPr>
        <w:t xml:space="preserve">, </w:t>
      </w:r>
      <w:r w:rsidR="002316D6" w:rsidRPr="00AB3D2F">
        <w:rPr>
          <w:sz w:val="24"/>
          <w:szCs w:val="24"/>
        </w:rPr>
        <w:t>thereby obtaining the tools to validate</w:t>
      </w:r>
      <w:r w:rsidR="00AD3A32" w:rsidRPr="00AB3D2F">
        <w:rPr>
          <w:sz w:val="24"/>
          <w:szCs w:val="24"/>
        </w:rPr>
        <w:t xml:space="preserve"> </w:t>
      </w:r>
      <w:r w:rsidR="009B386C" w:rsidRPr="00AB3D2F">
        <w:rPr>
          <w:sz w:val="24"/>
          <w:szCs w:val="24"/>
        </w:rPr>
        <w:t>the</w:t>
      </w:r>
      <w:r w:rsidR="00162CD9" w:rsidRPr="00AB3D2F">
        <w:rPr>
          <w:sz w:val="24"/>
          <w:szCs w:val="24"/>
        </w:rPr>
        <w:t xml:space="preserve"> </w:t>
      </w:r>
      <w:r w:rsidR="008A0E83" w:rsidRPr="00AB3D2F">
        <w:rPr>
          <w:sz w:val="24"/>
          <w:szCs w:val="24"/>
        </w:rPr>
        <w:t>initiative from the tax-reform presented in 2012</w:t>
      </w:r>
      <w:r w:rsidR="004C34FF" w:rsidRPr="00AB3D2F">
        <w:rPr>
          <w:sz w:val="24"/>
          <w:szCs w:val="24"/>
        </w:rPr>
        <w:t xml:space="preserve"> of</w:t>
      </w:r>
      <w:r w:rsidR="008A0E83" w:rsidRPr="00AB3D2F">
        <w:rPr>
          <w:sz w:val="24"/>
          <w:szCs w:val="24"/>
        </w:rPr>
        <w:t xml:space="preserve"> suppressing the rate regulation rate </w:t>
      </w:r>
      <w:r w:rsidR="002316D6" w:rsidRPr="00AB3D2F">
        <w:rPr>
          <w:sz w:val="24"/>
          <w:szCs w:val="24"/>
        </w:rPr>
        <w:t>looking at the</w:t>
      </w:r>
      <w:r w:rsidR="00AD3A32" w:rsidRPr="00AB3D2F">
        <w:rPr>
          <w:sz w:val="24"/>
          <w:szCs w:val="24"/>
        </w:rPr>
        <w:t xml:space="preserve"> welfare in the Danish economy</w:t>
      </w:r>
      <w:r w:rsidR="009029C0" w:rsidRPr="00AB3D2F">
        <w:rPr>
          <w:sz w:val="24"/>
          <w:szCs w:val="24"/>
        </w:rPr>
        <w:t>. W</w:t>
      </w:r>
      <w:r w:rsidR="00162CD9" w:rsidRPr="00AB3D2F">
        <w:rPr>
          <w:sz w:val="24"/>
          <w:szCs w:val="24"/>
        </w:rPr>
        <w:t>e use a stock-flow consistent model as this</w:t>
      </w:r>
      <w:r w:rsidR="004D5878" w:rsidRPr="00AB3D2F">
        <w:rPr>
          <w:sz w:val="24"/>
          <w:szCs w:val="24"/>
        </w:rPr>
        <w:t xml:space="preserve"> first of all</w:t>
      </w:r>
      <w:r w:rsidR="00162CD9" w:rsidRPr="00AB3D2F">
        <w:rPr>
          <w:sz w:val="24"/>
          <w:szCs w:val="24"/>
        </w:rPr>
        <w:t xml:space="preserve"> enables us to</w:t>
      </w:r>
      <w:r w:rsidR="004D5878" w:rsidRPr="00AB3D2F">
        <w:rPr>
          <w:sz w:val="24"/>
          <w:szCs w:val="24"/>
        </w:rPr>
        <w:t xml:space="preserve"> isolate the effect of the suppressing of the rate regulation rate, thereby not letting the just mentioned reforms affect the results. Second, it enables us to</w:t>
      </w:r>
      <w:r w:rsidR="00162CD9" w:rsidRPr="00AB3D2F">
        <w:rPr>
          <w:sz w:val="24"/>
          <w:szCs w:val="24"/>
        </w:rPr>
        <w:t xml:space="preserve"> include the effects of changes in stock</w:t>
      </w:r>
      <w:r w:rsidRPr="00AB3D2F">
        <w:rPr>
          <w:sz w:val="24"/>
          <w:szCs w:val="24"/>
        </w:rPr>
        <w:t xml:space="preserve">s, </w:t>
      </w:r>
      <w:r w:rsidR="00AD3A32" w:rsidRPr="00AB3D2F">
        <w:rPr>
          <w:sz w:val="24"/>
          <w:szCs w:val="24"/>
        </w:rPr>
        <w:t xml:space="preserve">as well as including the feedback effects of changing the level of income insurance </w:t>
      </w:r>
      <w:r w:rsidRPr="00AB3D2F">
        <w:rPr>
          <w:sz w:val="24"/>
          <w:szCs w:val="24"/>
        </w:rPr>
        <w:t xml:space="preserve">which should be of great interest when assessing the </w:t>
      </w:r>
      <w:r w:rsidR="004D5878" w:rsidRPr="00AB3D2F">
        <w:rPr>
          <w:sz w:val="24"/>
          <w:szCs w:val="24"/>
        </w:rPr>
        <w:t>effects over time</w:t>
      </w:r>
      <w:r w:rsidR="003F7A29" w:rsidRPr="00AB3D2F">
        <w:rPr>
          <w:sz w:val="24"/>
          <w:szCs w:val="24"/>
        </w:rPr>
        <w:t xml:space="preserve">. </w:t>
      </w:r>
      <w:r w:rsidR="00AD3A32" w:rsidRPr="00AB3D2F">
        <w:rPr>
          <w:sz w:val="24"/>
          <w:szCs w:val="24"/>
        </w:rPr>
        <w:t>Former</w:t>
      </w:r>
      <w:r w:rsidR="003F7A29" w:rsidRPr="00AB3D2F">
        <w:rPr>
          <w:sz w:val="24"/>
          <w:szCs w:val="24"/>
        </w:rPr>
        <w:t xml:space="preserve"> studies trying to analyze the relationship between the micro and macro elasticity</w:t>
      </w:r>
      <w:r w:rsidR="008A0E83" w:rsidRPr="00AB3D2F">
        <w:rPr>
          <w:sz w:val="24"/>
          <w:szCs w:val="24"/>
        </w:rPr>
        <w:t xml:space="preserve"> of income insurance</w:t>
      </w:r>
      <w:r w:rsidR="00CC6A92" w:rsidRPr="00AB3D2F">
        <w:rPr>
          <w:sz w:val="24"/>
          <w:szCs w:val="24"/>
        </w:rPr>
        <w:t xml:space="preserve"> on unemployment</w:t>
      </w:r>
      <w:r w:rsidR="003F7A29" w:rsidRPr="00AB3D2F">
        <w:rPr>
          <w:sz w:val="24"/>
          <w:szCs w:val="24"/>
        </w:rPr>
        <w:t>, have used boarder-based approaches,</w:t>
      </w:r>
      <w:r w:rsidR="008A0E83" w:rsidRPr="00AB3D2F">
        <w:rPr>
          <w:sz w:val="24"/>
          <w:szCs w:val="24"/>
        </w:rPr>
        <w:t xml:space="preserve"> </w:t>
      </w:r>
      <w:r w:rsidR="004D5878" w:rsidRPr="00AB3D2F">
        <w:rPr>
          <w:sz w:val="24"/>
          <w:szCs w:val="24"/>
        </w:rPr>
        <w:t>this has led to</w:t>
      </w:r>
      <w:r w:rsidR="003F7A29" w:rsidRPr="00AB3D2F">
        <w:rPr>
          <w:sz w:val="24"/>
          <w:szCs w:val="24"/>
        </w:rPr>
        <w:t xml:space="preserve"> </w:t>
      </w:r>
      <w:r w:rsidR="008A0E83" w:rsidRPr="00AB3D2F">
        <w:rPr>
          <w:sz w:val="24"/>
          <w:szCs w:val="24"/>
        </w:rPr>
        <w:t>mixed</w:t>
      </w:r>
      <w:r w:rsidR="003F7A29" w:rsidRPr="00AB3D2F">
        <w:rPr>
          <w:sz w:val="24"/>
          <w:szCs w:val="24"/>
        </w:rPr>
        <w:t xml:space="preserve"> results possibly </w:t>
      </w:r>
      <w:r w:rsidR="008A0E83" w:rsidRPr="00AB3D2F">
        <w:rPr>
          <w:sz w:val="24"/>
          <w:szCs w:val="24"/>
        </w:rPr>
        <w:t>duo to</w:t>
      </w:r>
      <w:r w:rsidR="003F7A29" w:rsidRPr="00AB3D2F">
        <w:rPr>
          <w:sz w:val="24"/>
          <w:szCs w:val="24"/>
        </w:rPr>
        <w:t xml:space="preserve"> biased estimates </w:t>
      </w:r>
      <w:r w:rsidR="004E2A76" w:rsidRPr="00AB3D2F">
        <w:rPr>
          <w:sz w:val="24"/>
          <w:szCs w:val="24"/>
        </w:rPr>
        <w:t>based on violations of the assumptions required for these methods.</w:t>
      </w:r>
      <w:r w:rsidR="003F7A29" w:rsidRPr="00AB3D2F">
        <w:rPr>
          <w:sz w:val="24"/>
          <w:szCs w:val="24"/>
        </w:rPr>
        <w:t xml:space="preserve"> </w:t>
      </w:r>
      <w:r w:rsidR="004E2A76" w:rsidRPr="00AB3D2F">
        <w:rPr>
          <w:sz w:val="24"/>
          <w:szCs w:val="24"/>
        </w:rPr>
        <w:t>A</w:t>
      </w:r>
      <w:r w:rsidR="003F7A29" w:rsidRPr="00AB3D2F">
        <w:rPr>
          <w:sz w:val="24"/>
          <w:szCs w:val="24"/>
        </w:rPr>
        <w:t xml:space="preserve"> Stock-Flow consistent model will overcome these biases</w:t>
      </w:r>
      <w:r w:rsidR="00CC6A92" w:rsidRPr="00AB3D2F">
        <w:rPr>
          <w:sz w:val="24"/>
          <w:szCs w:val="24"/>
        </w:rPr>
        <w:t xml:space="preserve">, and by comparing the results with a micro founded model </w:t>
      </w:r>
      <w:r w:rsidR="00AD3A32" w:rsidRPr="00AB3D2F">
        <w:rPr>
          <w:sz w:val="24"/>
          <w:szCs w:val="24"/>
        </w:rPr>
        <w:t>in the form of</w:t>
      </w:r>
      <w:r w:rsidR="00CC6A92" w:rsidRPr="00AB3D2F">
        <w:rPr>
          <w:sz w:val="24"/>
          <w:szCs w:val="24"/>
        </w:rPr>
        <w:t xml:space="preserve"> the income insurance </w:t>
      </w:r>
      <w:r w:rsidR="00AD3A32" w:rsidRPr="00AB3D2F">
        <w:rPr>
          <w:sz w:val="24"/>
          <w:szCs w:val="24"/>
        </w:rPr>
        <w:t>model build in</w:t>
      </w:r>
      <w:r w:rsidR="00CC6A92" w:rsidRPr="00AB3D2F">
        <w:rPr>
          <w:sz w:val="24"/>
          <w:szCs w:val="24"/>
        </w:rPr>
        <w:t xml:space="preserve"> 2015, we get an idea of the relationship </w:t>
      </w:r>
      <w:r w:rsidR="004E2A76" w:rsidRPr="00AB3D2F">
        <w:rPr>
          <w:sz w:val="24"/>
          <w:szCs w:val="24"/>
        </w:rPr>
        <w:t>between</w:t>
      </w:r>
      <w:r w:rsidR="00CC6A92" w:rsidRPr="00AB3D2F">
        <w:rPr>
          <w:sz w:val="24"/>
          <w:szCs w:val="24"/>
        </w:rPr>
        <w:t xml:space="preserve"> the micro and macro elasticity of income insurance on unemployment, making it possible to discuss the</w:t>
      </w:r>
      <w:r w:rsidR="00AD3A32" w:rsidRPr="00AB3D2F">
        <w:rPr>
          <w:sz w:val="24"/>
          <w:szCs w:val="24"/>
        </w:rPr>
        <w:t xml:space="preserve"> changes in economic welfare by</w:t>
      </w:r>
      <w:r w:rsidR="00CC6A92" w:rsidRPr="00AB3D2F">
        <w:rPr>
          <w:sz w:val="24"/>
          <w:szCs w:val="24"/>
        </w:rPr>
        <w:t xml:space="preserve"> complet</w:t>
      </w:r>
      <w:r w:rsidR="00AD3A32" w:rsidRPr="00AB3D2F">
        <w:rPr>
          <w:sz w:val="24"/>
          <w:szCs w:val="24"/>
        </w:rPr>
        <w:t>ing</w:t>
      </w:r>
      <w:r w:rsidR="00CC6A92" w:rsidRPr="00AB3D2F">
        <w:rPr>
          <w:sz w:val="24"/>
          <w:szCs w:val="24"/>
        </w:rPr>
        <w:t xml:space="preserve"> the political initiative made in 2012.</w:t>
      </w:r>
      <w:r w:rsidR="004E2A76" w:rsidRPr="00AB3D2F">
        <w:rPr>
          <w:sz w:val="24"/>
          <w:szCs w:val="24"/>
        </w:rPr>
        <w:t xml:space="preserve"> </w:t>
      </w:r>
    </w:p>
    <w:p w14:paraId="66C151EA" w14:textId="02C6C660" w:rsidR="000360BB" w:rsidRPr="00AB3D2F" w:rsidRDefault="009029C0" w:rsidP="000360BB">
      <w:pPr>
        <w:spacing w:line="360" w:lineRule="auto"/>
        <w:rPr>
          <w:sz w:val="24"/>
          <w:szCs w:val="24"/>
        </w:rPr>
      </w:pPr>
      <w:r w:rsidRPr="00AB3D2F">
        <w:rPr>
          <w:sz w:val="24"/>
          <w:szCs w:val="24"/>
        </w:rPr>
        <w:lastRenderedPageBreak/>
        <w:t xml:space="preserve">This paper makes </w:t>
      </w:r>
      <w:r w:rsidR="0075752D" w:rsidRPr="00AB3D2F">
        <w:rPr>
          <w:sz w:val="24"/>
          <w:szCs w:val="24"/>
        </w:rPr>
        <w:t>three</w:t>
      </w:r>
      <w:r w:rsidRPr="00AB3D2F">
        <w:rPr>
          <w:sz w:val="24"/>
          <w:szCs w:val="24"/>
        </w:rPr>
        <w:t xml:space="preserve"> important contributions</w:t>
      </w:r>
      <w:r w:rsidR="00F064D3" w:rsidRPr="00AB3D2F">
        <w:rPr>
          <w:sz w:val="24"/>
          <w:szCs w:val="24"/>
        </w:rPr>
        <w:t>. First, we develop an empirical SFC-model integrating the dynamics of the Danish labor market, specifically including the variables that are used for political regulation of the unemployment benefits.  Second, we do a counterfactual analysis</w:t>
      </w:r>
      <w:r w:rsidR="00AD3A32" w:rsidRPr="00AB3D2F">
        <w:rPr>
          <w:sz w:val="24"/>
          <w:szCs w:val="24"/>
        </w:rPr>
        <w:t xml:space="preserve"> looking at the change in welfare</w:t>
      </w:r>
      <w:r w:rsidR="00F064D3" w:rsidRPr="00AB3D2F">
        <w:rPr>
          <w:sz w:val="24"/>
          <w:szCs w:val="24"/>
        </w:rPr>
        <w:t xml:space="preserve"> of the regulations made towards the unemployment benefits</w:t>
      </w:r>
      <w:r w:rsidR="00CC6A92" w:rsidRPr="00AB3D2F">
        <w:rPr>
          <w:sz w:val="24"/>
          <w:szCs w:val="24"/>
        </w:rPr>
        <w:t xml:space="preserve"> in the tax reform of 2012</w:t>
      </w:r>
      <w:r w:rsidR="00BC22EB" w:rsidRPr="00AB3D2F">
        <w:rPr>
          <w:sz w:val="24"/>
          <w:szCs w:val="24"/>
        </w:rPr>
        <w:t xml:space="preserve">. Third, this paper contributes </w:t>
      </w:r>
      <w:r w:rsidR="00CC6A92" w:rsidRPr="00AB3D2F">
        <w:rPr>
          <w:sz w:val="24"/>
          <w:szCs w:val="24"/>
        </w:rPr>
        <w:t>to the more recent focus on the aggregate effects of changes in the</w:t>
      </w:r>
      <w:r w:rsidR="00D058B9">
        <w:rPr>
          <w:sz w:val="24"/>
          <w:szCs w:val="24"/>
        </w:rPr>
        <w:t xml:space="preserve"> level of</w:t>
      </w:r>
      <w:r w:rsidR="00CC6A92" w:rsidRPr="00AB3D2F">
        <w:rPr>
          <w:sz w:val="24"/>
          <w:szCs w:val="24"/>
        </w:rPr>
        <w:t xml:space="preserve"> income insurance, looking at the relationship between the micro and macro effects of changes in income insurance. </w:t>
      </w:r>
    </w:p>
    <w:p w14:paraId="2B0268C8" w14:textId="26889940" w:rsidR="002E270F" w:rsidRPr="00AB3D2F" w:rsidRDefault="000360BB" w:rsidP="009C1D5A">
      <w:pPr>
        <w:spacing w:line="360" w:lineRule="auto"/>
        <w:rPr>
          <w:sz w:val="24"/>
          <w:szCs w:val="24"/>
        </w:rPr>
      </w:pPr>
      <w:r w:rsidRPr="00AB3D2F">
        <w:rPr>
          <w:sz w:val="24"/>
          <w:szCs w:val="24"/>
        </w:rPr>
        <w:t xml:space="preserve">The paper is organized as follows: </w:t>
      </w:r>
      <w:r w:rsidR="002E270F" w:rsidRPr="00AB3D2F">
        <w:rPr>
          <w:sz w:val="24"/>
          <w:szCs w:val="24"/>
        </w:rPr>
        <w:t xml:space="preserve">Section 1 presented a short introduction of the political initiatives towards the income insurance program in Denmark, and its development over time. Section 2 will present the current literature on </w:t>
      </w:r>
      <w:r w:rsidR="00AD3A32" w:rsidRPr="00AB3D2F">
        <w:rPr>
          <w:sz w:val="24"/>
          <w:szCs w:val="24"/>
        </w:rPr>
        <w:t xml:space="preserve">the effects </w:t>
      </w:r>
      <w:r w:rsidR="002E270F" w:rsidRPr="00AB3D2F">
        <w:rPr>
          <w:sz w:val="24"/>
          <w:szCs w:val="24"/>
        </w:rPr>
        <w:t>of changes to the income insurance program</w:t>
      </w:r>
      <w:r w:rsidR="00AD3A32" w:rsidRPr="00AB3D2F">
        <w:rPr>
          <w:sz w:val="24"/>
          <w:szCs w:val="24"/>
        </w:rPr>
        <w:t>, focusing on the micro-effects</w:t>
      </w:r>
      <w:r w:rsidR="002E270F" w:rsidRPr="00AB3D2F">
        <w:rPr>
          <w:sz w:val="24"/>
          <w:szCs w:val="24"/>
        </w:rPr>
        <w:t xml:space="preserve">. Section 3 will take a closer look at the income insurance model build in </w:t>
      </w:r>
      <w:r w:rsidR="006D25A4" w:rsidRPr="00AB3D2F">
        <w:rPr>
          <w:sz w:val="24"/>
          <w:szCs w:val="24"/>
        </w:rPr>
        <w:t>2015 and</w:t>
      </w:r>
      <w:r w:rsidR="002E270F" w:rsidRPr="00AB3D2F">
        <w:rPr>
          <w:sz w:val="24"/>
          <w:szCs w:val="24"/>
        </w:rPr>
        <w:t xml:space="preserve"> i</w:t>
      </w:r>
      <w:r w:rsidR="00AD3A32" w:rsidRPr="00AB3D2F">
        <w:rPr>
          <w:sz w:val="24"/>
          <w:szCs w:val="24"/>
        </w:rPr>
        <w:t>t</w:t>
      </w:r>
      <w:r w:rsidR="002E270F" w:rsidRPr="00AB3D2F">
        <w:rPr>
          <w:sz w:val="24"/>
          <w:szCs w:val="24"/>
        </w:rPr>
        <w:t>s strengths and weaknesses</w:t>
      </w:r>
      <w:r w:rsidR="00AD3A32" w:rsidRPr="00AB3D2F">
        <w:rPr>
          <w:sz w:val="24"/>
          <w:szCs w:val="24"/>
        </w:rPr>
        <w:t>, also including the neglected macro effects in the model that newer literature finds</w:t>
      </w:r>
      <w:r w:rsidR="006D25A4" w:rsidRPr="00AB3D2F">
        <w:rPr>
          <w:sz w:val="24"/>
          <w:szCs w:val="24"/>
        </w:rPr>
        <w:t xml:space="preserve">. In section 4 we will present a quarterly SFC-model for Denmark, specifically looking at the Danish labor market. In section 5 we present results of including different macroeconomic channels in the model. In section 6 we use the results from section 5 to </w:t>
      </w:r>
      <w:r w:rsidR="000E5613" w:rsidRPr="00AB3D2F">
        <w:rPr>
          <w:sz w:val="24"/>
          <w:szCs w:val="24"/>
        </w:rPr>
        <w:t>obtain</w:t>
      </w:r>
      <w:r w:rsidR="006D25A4" w:rsidRPr="00AB3D2F">
        <w:rPr>
          <w:sz w:val="24"/>
          <w:szCs w:val="24"/>
        </w:rPr>
        <w:t xml:space="preserve"> a relationship between the macro and micro elasticity of income insurance on unemployment and</w:t>
      </w:r>
      <w:r w:rsidR="00AD3A32" w:rsidRPr="00AB3D2F">
        <w:rPr>
          <w:sz w:val="24"/>
          <w:szCs w:val="24"/>
        </w:rPr>
        <w:t xml:space="preserve"> use these to</w:t>
      </w:r>
      <w:r w:rsidR="006D25A4" w:rsidRPr="00AB3D2F">
        <w:rPr>
          <w:sz w:val="24"/>
          <w:szCs w:val="24"/>
        </w:rPr>
        <w:t xml:space="preserve"> discuss the</w:t>
      </w:r>
      <w:r w:rsidR="00AD3A32" w:rsidRPr="00AB3D2F">
        <w:rPr>
          <w:sz w:val="24"/>
          <w:szCs w:val="24"/>
        </w:rPr>
        <w:t xml:space="preserve"> welfare effects of</w:t>
      </w:r>
      <w:r w:rsidR="006D25A4" w:rsidRPr="00AB3D2F">
        <w:rPr>
          <w:sz w:val="24"/>
          <w:szCs w:val="24"/>
        </w:rPr>
        <w:t xml:space="preserve"> completi</w:t>
      </w:r>
      <w:r w:rsidR="00850879" w:rsidRPr="00AB3D2F">
        <w:rPr>
          <w:sz w:val="24"/>
          <w:szCs w:val="24"/>
        </w:rPr>
        <w:t>ng</w:t>
      </w:r>
      <w:r w:rsidR="006D25A4" w:rsidRPr="00AB3D2F">
        <w:rPr>
          <w:sz w:val="24"/>
          <w:szCs w:val="24"/>
        </w:rPr>
        <w:t xml:space="preserve"> the initiative from the tax reform of 2012. Lastly in section 7 we conclude the results.</w:t>
      </w:r>
    </w:p>
    <w:p w14:paraId="20AD50C6" w14:textId="09FF8DAA" w:rsidR="00FF0793" w:rsidRDefault="00BC22EB" w:rsidP="003C249F">
      <w:r>
        <w:t xml:space="preserve"> </w:t>
      </w:r>
    </w:p>
    <w:p w14:paraId="625E1022" w14:textId="677055F9" w:rsidR="00C30065" w:rsidRDefault="007F31FE" w:rsidP="00E334EF">
      <w:pPr>
        <w:pStyle w:val="Overskrift1"/>
      </w:pPr>
      <w:r>
        <w:t>Section 2: Lit review</w:t>
      </w:r>
    </w:p>
    <w:p w14:paraId="3D6E0714" w14:textId="41125D49" w:rsidR="00C30065" w:rsidRDefault="00C30065" w:rsidP="00C30065"/>
    <w:p w14:paraId="78919D3F" w14:textId="49F88D4E" w:rsidR="00C30065" w:rsidRPr="00AB3D2F" w:rsidRDefault="00C30065" w:rsidP="003D1361">
      <w:pPr>
        <w:spacing w:line="360" w:lineRule="auto"/>
        <w:rPr>
          <w:sz w:val="24"/>
          <w:szCs w:val="24"/>
        </w:rPr>
      </w:pPr>
      <w:r w:rsidRPr="00AB3D2F">
        <w:rPr>
          <w:sz w:val="24"/>
          <w:szCs w:val="24"/>
        </w:rPr>
        <w:t xml:space="preserve">In the later years there has been a large amount of literature towards the effects of unemployment benefits. Mostly focusing on the link between the compensation rate and employment. </w:t>
      </w:r>
      <w:r w:rsidR="002F5C40" w:rsidRPr="00AB3D2F">
        <w:rPr>
          <w:sz w:val="24"/>
          <w:szCs w:val="24"/>
        </w:rPr>
        <w:t xml:space="preserve">A large part of the literature investigating the incentive to </w:t>
      </w:r>
      <w:r w:rsidR="008C679E" w:rsidRPr="00AB3D2F">
        <w:rPr>
          <w:sz w:val="24"/>
          <w:szCs w:val="24"/>
        </w:rPr>
        <w:t>work</w:t>
      </w:r>
      <w:r w:rsidR="002F5C40" w:rsidRPr="00AB3D2F">
        <w:rPr>
          <w:sz w:val="24"/>
          <w:szCs w:val="24"/>
        </w:rPr>
        <w:t xml:space="preserve"> and job-search</w:t>
      </w:r>
      <w:r w:rsidR="009C1D5A" w:rsidRPr="00AB3D2F">
        <w:rPr>
          <w:sz w:val="24"/>
          <w:szCs w:val="24"/>
        </w:rPr>
        <w:t>,</w:t>
      </w:r>
      <w:r w:rsidR="002F5C40" w:rsidRPr="00AB3D2F">
        <w:rPr>
          <w:sz w:val="24"/>
          <w:szCs w:val="24"/>
        </w:rPr>
        <w:t xml:space="preserve"> has been reviewed by </w:t>
      </w:r>
      <w:r w:rsidR="00B23402" w:rsidRPr="00AB3D2F">
        <w:rPr>
          <w:sz w:val="24"/>
          <w:szCs w:val="24"/>
        </w:rPr>
        <w:fldChar w:fldCharType="begin" w:fldLock="1"/>
      </w:r>
      <w:r w:rsidR="00064617"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23402" w:rsidRPr="00AB3D2F">
        <w:rPr>
          <w:sz w:val="24"/>
          <w:szCs w:val="24"/>
        </w:rPr>
        <w:fldChar w:fldCharType="separate"/>
      </w:r>
      <w:r w:rsidR="00B23402" w:rsidRPr="00AB3D2F">
        <w:rPr>
          <w:noProof/>
          <w:sz w:val="24"/>
          <w:szCs w:val="24"/>
        </w:rPr>
        <w:t>(Andersen et al., 2015)</w:t>
      </w:r>
      <w:r w:rsidR="00B23402" w:rsidRPr="00AB3D2F">
        <w:rPr>
          <w:sz w:val="24"/>
          <w:szCs w:val="24"/>
        </w:rPr>
        <w:fldChar w:fldCharType="end"/>
      </w:r>
      <w:r w:rsidR="00B23402" w:rsidRPr="00AB3D2F">
        <w:rPr>
          <w:sz w:val="24"/>
          <w:szCs w:val="24"/>
        </w:rPr>
        <w:t xml:space="preserve"> </w:t>
      </w:r>
      <w:r w:rsidR="009C1D5A" w:rsidRPr="00AB3D2F">
        <w:rPr>
          <w:sz w:val="24"/>
          <w:szCs w:val="24"/>
        </w:rPr>
        <w:t>they find</w:t>
      </w:r>
      <w:r w:rsidR="002F5C40" w:rsidRPr="00AB3D2F">
        <w:rPr>
          <w:sz w:val="24"/>
          <w:szCs w:val="24"/>
        </w:rPr>
        <w:t xml:space="preserve"> that the majority of the literature </w:t>
      </w:r>
      <w:r w:rsidR="009C1D5A" w:rsidRPr="00AB3D2F">
        <w:rPr>
          <w:sz w:val="24"/>
          <w:szCs w:val="24"/>
        </w:rPr>
        <w:t>show</w:t>
      </w:r>
      <w:r w:rsidR="002F5C40" w:rsidRPr="00AB3D2F">
        <w:rPr>
          <w:sz w:val="24"/>
          <w:szCs w:val="24"/>
        </w:rPr>
        <w:t xml:space="preserve"> evidence for a higher movement from unemployment to employment when reducing the unemployment benefits, thereby increasing the exit-rate from unemployment. </w:t>
      </w:r>
      <w:r w:rsidR="008C679E" w:rsidRPr="00AB3D2F">
        <w:rPr>
          <w:sz w:val="24"/>
          <w:szCs w:val="24"/>
        </w:rPr>
        <w:t xml:space="preserve">The two main effects </w:t>
      </w:r>
      <w:r w:rsidR="009C1D5A" w:rsidRPr="00AB3D2F">
        <w:rPr>
          <w:sz w:val="24"/>
          <w:szCs w:val="24"/>
        </w:rPr>
        <w:t>associated with</w:t>
      </w:r>
      <w:r w:rsidR="0006552D" w:rsidRPr="00AB3D2F">
        <w:rPr>
          <w:sz w:val="24"/>
          <w:szCs w:val="24"/>
        </w:rPr>
        <w:t xml:space="preserve"> the exit-rate</w:t>
      </w:r>
      <w:r w:rsidR="008C679E" w:rsidRPr="00AB3D2F">
        <w:rPr>
          <w:sz w:val="24"/>
          <w:szCs w:val="24"/>
        </w:rPr>
        <w:t xml:space="preserve"> are the Moral Hazard and Liquidity</w:t>
      </w:r>
      <w:r w:rsidR="009C1D5A" w:rsidRPr="00AB3D2F">
        <w:rPr>
          <w:sz w:val="24"/>
          <w:szCs w:val="24"/>
        </w:rPr>
        <w:t xml:space="preserve"> effect,</w:t>
      </w:r>
      <w:r w:rsidR="00553D39" w:rsidRPr="00AB3D2F">
        <w:rPr>
          <w:sz w:val="24"/>
          <w:szCs w:val="24"/>
        </w:rPr>
        <w:t xml:space="preserve"> both</w:t>
      </w:r>
      <w:r w:rsidR="009C1D5A" w:rsidRPr="00AB3D2F">
        <w:rPr>
          <w:sz w:val="24"/>
          <w:szCs w:val="24"/>
        </w:rPr>
        <w:t xml:space="preserve"> build on a micro foundation</w:t>
      </w:r>
      <w:r w:rsidR="008C679E" w:rsidRPr="00AB3D2F">
        <w:rPr>
          <w:sz w:val="24"/>
          <w:szCs w:val="24"/>
        </w:rPr>
        <w:t xml:space="preserve">. </w:t>
      </w:r>
      <w:r w:rsidR="00064617" w:rsidRPr="00AB3D2F">
        <w:rPr>
          <w:sz w:val="24"/>
          <w:szCs w:val="24"/>
        </w:rPr>
        <w:fldChar w:fldCharType="begin" w:fldLock="1"/>
      </w:r>
      <w:r w:rsidR="00AF0E78" w:rsidRPr="00AB3D2F">
        <w:rPr>
          <w:sz w:val="24"/>
          <w:szCs w:val="24"/>
        </w:rPr>
        <w:instrText>ADDIN CSL_CITATION {"citationItems":[{"id":"ITEM-1","itemData":{"DOI":"10.1086/588585","ISSN":"00223808","abstract":"This paper presents new evidence on why unemployment insurance (UI) benefits affect search behavior and develops a simple method of calculating the welfare gains from UI using this evidence. I show that 60 percent of the increase in unemployment durations caused by UI benefits is due to a \"liquidity effect\" rather than distortions on marginal incentives to search (\"moral hazard\") by combining two empirical strategies. First, I find that increases in benefits have much larger effects on durations for liquidity-constrained households. Second, lump-sum severance payments increase durations substantially among constrained households. I derive a formula for the optimal benefit level that depends only on the reduced-form liquidity and moral hazard elasticities. The formula implies that the optimal UI benefit level exceeds 50 percent of the wage. The \"exact identification\" approach to welfare analysis proposed here yields robust optimal policy results because it does not require structural estimation of primitives. © 2008 by The University of Chicago. All rights reserved.","author":[{"dropping-particle":"","family":"Chetty","given":"Raj","non-dropping-particle":"","parse-names":false,"suffix":""}],"container-title":"Journal of Political Economy","id":"ITEM-1","issue":"2","issued":{"date-parts":[["2008"]]},"page":"173-234","title":"Moral hazard versus liquidity and optimal unemployment insurance","type":"article-journal","volume":"116"},"uris":["http://www.mendeley.com/documents/?uuid=73e14d3a-5d1a-42e3-a569-8f3d63a9def8"]}],"mendeley":{"formattedCitation":"(Chetty, 2008)","plainTextFormattedCitation":"(Chetty, 2008)","previouslyFormattedCitation":"(Chetty, 2008)"},"properties":{"noteIndex":0},"schema":"https://github.com/citation-style-language/schema/raw/master/csl-citation.json"}</w:instrText>
      </w:r>
      <w:r w:rsidR="00064617" w:rsidRPr="00AB3D2F">
        <w:rPr>
          <w:sz w:val="24"/>
          <w:szCs w:val="24"/>
        </w:rPr>
        <w:fldChar w:fldCharType="separate"/>
      </w:r>
      <w:r w:rsidR="00064617" w:rsidRPr="00AB3D2F">
        <w:rPr>
          <w:noProof/>
          <w:sz w:val="24"/>
          <w:szCs w:val="24"/>
        </w:rPr>
        <w:t>(Chetty, 2008)</w:t>
      </w:r>
      <w:r w:rsidR="00064617" w:rsidRPr="00AB3D2F">
        <w:rPr>
          <w:sz w:val="24"/>
          <w:szCs w:val="24"/>
        </w:rPr>
        <w:fldChar w:fldCharType="end"/>
      </w:r>
      <w:r w:rsidR="00064617" w:rsidRPr="00AB3D2F">
        <w:rPr>
          <w:sz w:val="24"/>
          <w:szCs w:val="24"/>
        </w:rPr>
        <w:t xml:space="preserve"> </w:t>
      </w:r>
      <w:r w:rsidR="008C679E" w:rsidRPr="00AB3D2F">
        <w:rPr>
          <w:sz w:val="24"/>
          <w:szCs w:val="24"/>
        </w:rPr>
        <w:t xml:space="preserve">finds that the liquidity effects </w:t>
      </w:r>
      <w:r w:rsidR="0006552D" w:rsidRPr="00AB3D2F">
        <w:rPr>
          <w:sz w:val="24"/>
          <w:szCs w:val="24"/>
        </w:rPr>
        <w:t>explain</w:t>
      </w:r>
      <w:r w:rsidR="008C679E" w:rsidRPr="00AB3D2F">
        <w:rPr>
          <w:sz w:val="24"/>
          <w:szCs w:val="24"/>
        </w:rPr>
        <w:t xml:space="preserve"> 60% of the effect on the </w:t>
      </w:r>
      <w:r w:rsidR="008C679E" w:rsidRPr="00AB3D2F">
        <w:rPr>
          <w:sz w:val="24"/>
          <w:szCs w:val="24"/>
        </w:rPr>
        <w:lastRenderedPageBreak/>
        <w:t>unemployment period when changing the level of income insurance.</w:t>
      </w:r>
      <w:r w:rsidR="00917541" w:rsidRPr="00AB3D2F">
        <w:rPr>
          <w:sz w:val="24"/>
          <w:szCs w:val="24"/>
        </w:rPr>
        <w:t xml:space="preserve"> In contrast </w:t>
      </w:r>
      <w:r w:rsidR="00791AAF">
        <w:rPr>
          <w:sz w:val="24"/>
          <w:szCs w:val="24"/>
        </w:rPr>
        <w:t>to the</w:t>
      </w:r>
      <w:r w:rsidR="00AE3C66">
        <w:rPr>
          <w:sz w:val="24"/>
          <w:szCs w:val="24"/>
        </w:rPr>
        <w:t xml:space="preserve">se effects </w:t>
      </w:r>
      <w:r w:rsidR="00791AAF">
        <w:rPr>
          <w:sz w:val="24"/>
          <w:szCs w:val="24"/>
        </w:rPr>
        <w:t xml:space="preserve"> </w:t>
      </w:r>
      <w:r w:rsidR="00AE3C66">
        <w:rPr>
          <w:sz w:val="24"/>
          <w:szCs w:val="24"/>
        </w:rPr>
        <w:t>where</w:t>
      </w:r>
      <w:r w:rsidR="00791AAF">
        <w:rPr>
          <w:sz w:val="24"/>
          <w:szCs w:val="24"/>
        </w:rPr>
        <w:t xml:space="preserve"> </w:t>
      </w:r>
      <w:r w:rsidR="00AE3C66">
        <w:rPr>
          <w:sz w:val="24"/>
          <w:szCs w:val="24"/>
        </w:rPr>
        <w:t>income is the</w:t>
      </w:r>
      <w:r w:rsidR="00791AAF">
        <w:rPr>
          <w:sz w:val="24"/>
          <w:szCs w:val="24"/>
        </w:rPr>
        <w:t xml:space="preserve"> only factor when </w:t>
      </w:r>
      <w:r w:rsidR="00AE3C66">
        <w:rPr>
          <w:sz w:val="24"/>
          <w:szCs w:val="24"/>
        </w:rPr>
        <w:t>looking at incentives when switching between</w:t>
      </w:r>
      <w:r w:rsidR="00791AAF">
        <w:rPr>
          <w:sz w:val="24"/>
          <w:szCs w:val="24"/>
        </w:rPr>
        <w:t xml:space="preserve"> employment</w:t>
      </w:r>
      <w:r w:rsidR="00AE3C66">
        <w:rPr>
          <w:sz w:val="24"/>
          <w:szCs w:val="24"/>
        </w:rPr>
        <w:t xml:space="preserve"> and unemployment</w:t>
      </w:r>
      <w:r w:rsidR="00791AAF">
        <w:rPr>
          <w:sz w:val="24"/>
          <w:szCs w:val="24"/>
        </w:rPr>
        <w:t xml:space="preserve"> </w:t>
      </w:r>
      <w:r w:rsidR="00AF0E78" w:rsidRPr="00AB3D2F">
        <w:rPr>
          <w:sz w:val="24"/>
          <w:szCs w:val="24"/>
        </w:rPr>
        <w:fldChar w:fldCharType="begin" w:fldLock="1"/>
      </w:r>
      <w:r w:rsidR="00AF0E78" w:rsidRPr="00AB3D2F">
        <w:rPr>
          <w:sz w:val="24"/>
          <w:szCs w:val="24"/>
        </w:rPr>
        <w:instrText>ADDIN CSL_CITATION {"citationItems":[{"id":"ITEM-1","itemData":{"DOI":"10.4324/9781315143842","ISBN":"9781351387477","author":[{"dropping-particle":"","family":"Howell","given":"David","non-dropping-particle":"","parse-names":false,"suffix":""},{"dropping-particle":"","family":"Azizoglu","given":"Bert","non-dropping-particle":"","parse-names":false,"suffix":""}],"container-title":"Political Economy Research Institute","id":"ITEM-1","issue":"257","issued":{"date-parts":[["2011"]]},"page":"151-162","title":"Unemployment Benefits and Work Incentives: The U.S. Labor Market in the Great Recession","type":"article-journal"},"uris":["http://www.mendeley.com/documents/?uuid=45f0b8f2-896d-4b3d-89dc-fa275488c476"]}],"mendeley":{"formattedCitation":"(Howell &amp; Azizoglu, 2011)","plainTextFormattedCitation":"(Howell &amp; Azizoglu, 2011)","previouslyFormattedCitation":"(Howell &amp; Azizoglu, 2011)"},"properties":{"noteIndex":0},"schema":"https://github.com/citation-style-language/schema/raw/master/csl-citation.json"}</w:instrText>
      </w:r>
      <w:r w:rsidR="00AF0E78" w:rsidRPr="00AB3D2F">
        <w:rPr>
          <w:sz w:val="24"/>
          <w:szCs w:val="24"/>
        </w:rPr>
        <w:fldChar w:fldCharType="separate"/>
      </w:r>
      <w:r w:rsidR="00AF0E78" w:rsidRPr="00AB3D2F">
        <w:rPr>
          <w:noProof/>
          <w:sz w:val="24"/>
          <w:szCs w:val="24"/>
        </w:rPr>
        <w:t>(Howell &amp; Azizoglu, 2011)</w:t>
      </w:r>
      <w:r w:rsidR="00AF0E78" w:rsidRPr="00AB3D2F">
        <w:rPr>
          <w:sz w:val="24"/>
          <w:szCs w:val="24"/>
        </w:rPr>
        <w:fldChar w:fldCharType="end"/>
      </w:r>
      <w:r w:rsidR="00AF0E78" w:rsidRPr="00AB3D2F">
        <w:rPr>
          <w:sz w:val="24"/>
          <w:szCs w:val="24"/>
        </w:rPr>
        <w:t xml:space="preserve"> </w:t>
      </w:r>
      <w:r w:rsidR="009C1D5A" w:rsidRPr="00AB3D2F">
        <w:rPr>
          <w:sz w:val="24"/>
          <w:szCs w:val="24"/>
        </w:rPr>
        <w:t>provide</w:t>
      </w:r>
      <w:r w:rsidR="00917541" w:rsidRPr="00AB3D2F">
        <w:rPr>
          <w:sz w:val="24"/>
          <w:szCs w:val="24"/>
        </w:rPr>
        <w:t xml:space="preserve"> a</w:t>
      </w:r>
      <w:r w:rsidR="0006552D" w:rsidRPr="00AB3D2F">
        <w:rPr>
          <w:sz w:val="24"/>
          <w:szCs w:val="24"/>
        </w:rPr>
        <w:t>nother</w:t>
      </w:r>
      <w:r w:rsidR="00DA7D8B" w:rsidRPr="00AB3D2F">
        <w:rPr>
          <w:sz w:val="24"/>
          <w:szCs w:val="24"/>
        </w:rPr>
        <w:t xml:space="preserve"> </w:t>
      </w:r>
      <w:r w:rsidR="008C679E" w:rsidRPr="00AB3D2F">
        <w:rPr>
          <w:sz w:val="24"/>
          <w:szCs w:val="24"/>
        </w:rPr>
        <w:t xml:space="preserve">link </w:t>
      </w:r>
      <w:r w:rsidR="009C1D5A" w:rsidRPr="00AB3D2F">
        <w:rPr>
          <w:sz w:val="24"/>
          <w:szCs w:val="24"/>
        </w:rPr>
        <w:t xml:space="preserve">as they </w:t>
      </w:r>
      <w:r w:rsidR="00B60855" w:rsidRPr="00AB3D2F">
        <w:rPr>
          <w:sz w:val="24"/>
          <w:szCs w:val="24"/>
        </w:rPr>
        <w:t>find a positive relationship between working and happiness, independently of income insurance</w:t>
      </w:r>
      <w:r w:rsidR="009C1D5A" w:rsidRPr="00AB3D2F">
        <w:rPr>
          <w:sz w:val="24"/>
          <w:szCs w:val="24"/>
        </w:rPr>
        <w:t xml:space="preserve">, thereby questioning the </w:t>
      </w:r>
      <w:r w:rsidR="00A05EEE" w:rsidRPr="00AB3D2F">
        <w:rPr>
          <w:sz w:val="24"/>
          <w:szCs w:val="24"/>
        </w:rPr>
        <w:t xml:space="preserve">often-argued positive </w:t>
      </w:r>
      <w:r w:rsidR="00553D39" w:rsidRPr="00AB3D2F">
        <w:rPr>
          <w:sz w:val="24"/>
          <w:szCs w:val="24"/>
        </w:rPr>
        <w:t>relationship between working and disutility</w:t>
      </w:r>
      <w:r w:rsidR="00B60855" w:rsidRPr="00AB3D2F">
        <w:rPr>
          <w:sz w:val="24"/>
          <w:szCs w:val="24"/>
        </w:rPr>
        <w:t xml:space="preserve">. </w:t>
      </w:r>
    </w:p>
    <w:p w14:paraId="36E25689" w14:textId="22741176" w:rsidR="00623D36" w:rsidRPr="00AB3D2F" w:rsidRDefault="00AF0E78" w:rsidP="003D1361">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Pr="00AB3D2F">
        <w:rPr>
          <w:sz w:val="24"/>
          <w:szCs w:val="24"/>
        </w:rPr>
        <w:t xml:space="preserve"> </w:t>
      </w:r>
      <w:r w:rsidR="009C1D5A" w:rsidRPr="00AB3D2F">
        <w:rPr>
          <w:sz w:val="24"/>
          <w:szCs w:val="24"/>
        </w:rPr>
        <w:t xml:space="preserve">also </w:t>
      </w:r>
      <w:r w:rsidR="00623D36" w:rsidRPr="00AB3D2F">
        <w:rPr>
          <w:sz w:val="24"/>
          <w:szCs w:val="24"/>
        </w:rPr>
        <w:t>addres</w:t>
      </w:r>
      <w:r w:rsidR="009C1D5A" w:rsidRPr="00AB3D2F">
        <w:rPr>
          <w:sz w:val="24"/>
          <w:szCs w:val="24"/>
        </w:rPr>
        <w:t>s the approach effect</w:t>
      </w:r>
      <w:r w:rsidR="00623D36" w:rsidRPr="00AB3D2F">
        <w:rPr>
          <w:sz w:val="24"/>
          <w:szCs w:val="24"/>
        </w:rPr>
        <w:t xml:space="preserve"> </w:t>
      </w:r>
      <w:r w:rsidR="009C1D5A" w:rsidRPr="00AB3D2F">
        <w:rPr>
          <w:sz w:val="24"/>
          <w:szCs w:val="24"/>
        </w:rPr>
        <w:t xml:space="preserve">again building on a </w:t>
      </w:r>
      <w:r w:rsidR="00623D36" w:rsidRPr="00AB3D2F">
        <w:rPr>
          <w:sz w:val="24"/>
          <w:szCs w:val="24"/>
        </w:rPr>
        <w:t>micro found</w:t>
      </w:r>
      <w:r w:rsidR="009C1D5A" w:rsidRPr="00AB3D2F">
        <w:rPr>
          <w:sz w:val="24"/>
          <w:szCs w:val="24"/>
        </w:rPr>
        <w:t>ation it</w:t>
      </w:r>
      <w:r w:rsidR="00623D36" w:rsidRPr="00AB3D2F">
        <w:rPr>
          <w:sz w:val="24"/>
          <w:szCs w:val="24"/>
        </w:rPr>
        <w:t xml:space="preserve"> </w:t>
      </w:r>
      <w:r w:rsidR="0006552D" w:rsidRPr="00AB3D2F">
        <w:rPr>
          <w:sz w:val="24"/>
          <w:szCs w:val="24"/>
        </w:rPr>
        <w:t>shows</w:t>
      </w:r>
      <w:r w:rsidR="009C1D5A" w:rsidRPr="00AB3D2F">
        <w:rPr>
          <w:sz w:val="24"/>
          <w:szCs w:val="24"/>
        </w:rPr>
        <w:t xml:space="preserve"> that</w:t>
      </w:r>
      <w:r w:rsidR="0006552D" w:rsidRPr="00AB3D2F">
        <w:rPr>
          <w:sz w:val="24"/>
          <w:szCs w:val="24"/>
        </w:rPr>
        <w:t xml:space="preserve"> a</w:t>
      </w:r>
      <w:r w:rsidR="00623D36" w:rsidRPr="00AB3D2F">
        <w:rPr>
          <w:sz w:val="24"/>
          <w:szCs w:val="24"/>
        </w:rPr>
        <w:t xml:space="preserve"> </w:t>
      </w:r>
      <w:r w:rsidR="009C1D5A" w:rsidRPr="00AB3D2F">
        <w:rPr>
          <w:sz w:val="24"/>
          <w:szCs w:val="24"/>
        </w:rPr>
        <w:t xml:space="preserve">relationship should exist between the </w:t>
      </w:r>
      <w:r w:rsidR="00623D36" w:rsidRPr="00AB3D2F">
        <w:rPr>
          <w:sz w:val="24"/>
          <w:szCs w:val="24"/>
        </w:rPr>
        <w:t xml:space="preserve">movement from employment to unemployment </w:t>
      </w:r>
      <w:r w:rsidR="00567F47" w:rsidRPr="00AB3D2F">
        <w:rPr>
          <w:sz w:val="24"/>
          <w:szCs w:val="24"/>
        </w:rPr>
        <w:t>and</w:t>
      </w:r>
      <w:r w:rsidR="00623D36" w:rsidRPr="00AB3D2F">
        <w:rPr>
          <w:sz w:val="24"/>
          <w:szCs w:val="24"/>
        </w:rPr>
        <w:t xml:space="preserve"> the level of income insurance, </w:t>
      </w:r>
      <w:r w:rsidR="00567F47" w:rsidRPr="00AB3D2F">
        <w:rPr>
          <w:sz w:val="24"/>
          <w:szCs w:val="24"/>
        </w:rPr>
        <w:t>they add</w:t>
      </w:r>
      <w:r w:rsidR="00623D36" w:rsidRPr="00AB3D2F">
        <w:rPr>
          <w:sz w:val="24"/>
          <w:szCs w:val="24"/>
        </w:rPr>
        <w:t xml:space="preserve"> that at the </w:t>
      </w:r>
      <w:r w:rsidR="00567F47" w:rsidRPr="00AB3D2F">
        <w:rPr>
          <w:sz w:val="24"/>
          <w:szCs w:val="24"/>
        </w:rPr>
        <w:t>given time the</w:t>
      </w:r>
      <w:r w:rsidR="00623D36" w:rsidRPr="00AB3D2F">
        <w:rPr>
          <w:sz w:val="24"/>
          <w:szCs w:val="24"/>
        </w:rPr>
        <w:t xml:space="preserve"> literature </w:t>
      </w:r>
      <w:r w:rsidR="00567F47" w:rsidRPr="00AB3D2F">
        <w:rPr>
          <w:sz w:val="24"/>
          <w:szCs w:val="24"/>
        </w:rPr>
        <w:t xml:space="preserve">towards the approach rate is still sparse, not showing any significant </w:t>
      </w:r>
      <w:r w:rsidR="00623D36" w:rsidRPr="00AB3D2F">
        <w:rPr>
          <w:sz w:val="24"/>
          <w:szCs w:val="24"/>
        </w:rPr>
        <w:t xml:space="preserve">movement when changing the level of income insurance or the period of the program. </w:t>
      </w:r>
      <w:r w:rsidR="007B4A4F" w:rsidRPr="00AB3D2F">
        <w:rPr>
          <w:sz w:val="24"/>
          <w:szCs w:val="24"/>
        </w:rPr>
        <w:t xml:space="preserve">Besides the effects presented by </w:t>
      </w: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007B4A4F" w:rsidRPr="00AB3D2F">
        <w:rPr>
          <w:sz w:val="24"/>
          <w:szCs w:val="24"/>
        </w:rPr>
        <w:t>, one new study is</w:t>
      </w:r>
      <w:r w:rsidR="00623D36" w:rsidRPr="00AB3D2F">
        <w:rPr>
          <w:sz w:val="24"/>
          <w:szCs w:val="24"/>
        </w:rPr>
        <w:t xml:space="preserve"> presented </w:t>
      </w:r>
      <w:r w:rsidR="007B4A4F" w:rsidRPr="00AB3D2F">
        <w:rPr>
          <w:sz w:val="24"/>
          <w:szCs w:val="24"/>
        </w:rPr>
        <w:t>by</w:t>
      </w:r>
      <w:r w:rsidR="00623D36" w:rsidRPr="00AB3D2F">
        <w:rPr>
          <w:sz w:val="24"/>
          <w:szCs w:val="24"/>
        </w:rPr>
        <w:t xml:space="preserve"> </w:t>
      </w:r>
      <w:r w:rsidRPr="00AB3D2F">
        <w:rPr>
          <w:sz w:val="24"/>
          <w:szCs w:val="24"/>
        </w:rPr>
        <w:fldChar w:fldCharType="begin" w:fldLock="1"/>
      </w:r>
      <w:r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Pr="00AB3D2F">
        <w:rPr>
          <w:sz w:val="24"/>
          <w:szCs w:val="24"/>
        </w:rPr>
        <w:fldChar w:fldCharType="separate"/>
      </w:r>
      <w:r w:rsidRPr="00AB3D2F">
        <w:rPr>
          <w:noProof/>
          <w:sz w:val="24"/>
          <w:szCs w:val="24"/>
        </w:rPr>
        <w:t>(De Økonomiske Råd, 2022)</w:t>
      </w:r>
      <w:r w:rsidRPr="00AB3D2F">
        <w:rPr>
          <w:sz w:val="24"/>
          <w:szCs w:val="24"/>
        </w:rPr>
        <w:fldChar w:fldCharType="end"/>
      </w:r>
      <w:r w:rsidR="007B4A4F" w:rsidRPr="00AB3D2F">
        <w:rPr>
          <w:sz w:val="24"/>
          <w:szCs w:val="24"/>
        </w:rPr>
        <w:t xml:space="preserve">. This study by </w:t>
      </w:r>
      <w:r w:rsidRPr="00AB3D2F">
        <w:rPr>
          <w:rFonts w:cstheme="minorHAnsi"/>
          <w:sz w:val="24"/>
          <w:szCs w:val="24"/>
        </w:rPr>
        <w:fldChar w:fldCharType="begin" w:fldLock="1"/>
      </w:r>
      <w:r w:rsidRPr="00AB3D2F">
        <w:rPr>
          <w:rFonts w:cstheme="minorHAnsi"/>
          <w:sz w:val="24"/>
          <w:szCs w:val="24"/>
        </w:rPr>
        <w:instrText>ADDIN CSL_CITATION {"citationItems":[{"id":"ITEM-1","itemData":{"DOI":"10.1016/j.labeco.2016.05.011","ISSN":"09275371","abstract":"I analyse how unemployment insurance (UI) affects on-the-job search among older workers in the US, allowing for job insecurity. Using a control function approach, I find that one-standard deviation in the potential replacement rate from UI (about 12.5 percentage points) discourages on-the-job search by 0.55 percentage points, thereby reducing the probability of starting a new job at a different employer. This average effect is small because UI does not affect the search behaviour of workers who do not believe to be at risk of job loss, the majority of the employed population over 50. In contrast, a one-standard deviation increase in the potential replacement rate reduces the probability of on-the-job-search by as much as 3.5 percentage points for workers who state a 90% probability of losing their jobs. I also find suggestive evidence that this effect decreases with wages, although the estimated effects across quartiles of the wage distribution are not statistically different from each other. I also find that UI discourages on-the-job search in similar magnitudes for men and women, although the effects are only statistically significant for men.","author":[{"dropping-particle":"","family":"Gutierrez","given":"Italo A.","non-dropping-particle":"","parse-names":false,"suffix":""}],"container-title":"Labour Economics","id":"ITEM-1","issued":{"date-parts":[["2016"]]},"page":"228-245","publisher":"Elsevier B.V.","title":"Job insecurity, unemployment insurance and on-the-job search. Evidence from older American workers","type":"article-journal","volume":"41"},"uris":["http://www.mendeley.com/documents/?uuid=e59b25db-856f-43c2-89f2-f96516aa057d"]}],"mendeley":{"formattedCitation":"(Gutierrez, 2016)","plainTextFormattedCitation":"(Gutierrez, 2016)","previouslyFormattedCitation":"(Gutierrez, 2016)"},"properties":{"noteIndex":0},"schema":"https://github.com/citation-style-language/schema/raw/master/csl-citation.json"}</w:instrText>
      </w:r>
      <w:r w:rsidRPr="00AB3D2F">
        <w:rPr>
          <w:rFonts w:cstheme="minorHAnsi"/>
          <w:sz w:val="24"/>
          <w:szCs w:val="24"/>
        </w:rPr>
        <w:fldChar w:fldCharType="separate"/>
      </w:r>
      <w:r w:rsidRPr="00AB3D2F">
        <w:rPr>
          <w:rFonts w:cstheme="minorHAnsi"/>
          <w:noProof/>
          <w:sz w:val="24"/>
          <w:szCs w:val="24"/>
        </w:rPr>
        <w:t>(Gutierrez, 2016)</w:t>
      </w:r>
      <w:r w:rsidRPr="00AB3D2F">
        <w:rPr>
          <w:rFonts w:cstheme="minorHAnsi"/>
          <w:sz w:val="24"/>
          <w:szCs w:val="24"/>
        </w:rPr>
        <w:fldChar w:fldCharType="end"/>
      </w:r>
      <w:r w:rsidRPr="00AB3D2F">
        <w:rPr>
          <w:rFonts w:cstheme="minorHAnsi"/>
          <w:sz w:val="24"/>
          <w:szCs w:val="24"/>
        </w:rPr>
        <w:t xml:space="preserve"> </w:t>
      </w:r>
      <w:r w:rsidR="007B4A4F" w:rsidRPr="00AB3D2F">
        <w:rPr>
          <w:sz w:val="24"/>
          <w:szCs w:val="24"/>
        </w:rPr>
        <w:t xml:space="preserve">is looking at the change in job-search for people already in employment, they show significant evidence for a lower job-search when income insurance increases. </w:t>
      </w:r>
    </w:p>
    <w:p w14:paraId="41E618AB" w14:textId="0F35CA50" w:rsidR="00D75C29" w:rsidRPr="00AB3D2F" w:rsidRDefault="003D13F0" w:rsidP="003D1361">
      <w:pPr>
        <w:spacing w:line="360" w:lineRule="auto"/>
        <w:rPr>
          <w:sz w:val="24"/>
          <w:szCs w:val="24"/>
        </w:rPr>
      </w:pPr>
      <w:r w:rsidRPr="00AB3D2F">
        <w:rPr>
          <w:sz w:val="24"/>
          <w:szCs w:val="24"/>
        </w:rPr>
        <w:t xml:space="preserve">One reason for the lack of new literature towards </w:t>
      </w:r>
      <w:r w:rsidR="00BA5C45" w:rsidRPr="00AB3D2F">
        <w:rPr>
          <w:sz w:val="24"/>
          <w:szCs w:val="24"/>
        </w:rPr>
        <w:t>the approach rate is given by</w:t>
      </w:r>
      <w:r w:rsidRPr="00AB3D2F">
        <w:rPr>
          <w:sz w:val="24"/>
          <w:szCs w:val="24"/>
        </w:rPr>
        <w:t xml:space="preserve"> </w:t>
      </w:r>
      <w:r w:rsidR="00AF0E78" w:rsidRPr="00AB3D2F">
        <w:rPr>
          <w:sz w:val="24"/>
          <w:szCs w:val="24"/>
        </w:rPr>
        <w:fldChar w:fldCharType="begin" w:fldLock="1"/>
      </w:r>
      <w:r w:rsidR="00AF0E78"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AF0E78" w:rsidRPr="00AB3D2F">
        <w:rPr>
          <w:sz w:val="24"/>
          <w:szCs w:val="24"/>
        </w:rPr>
        <w:fldChar w:fldCharType="separate"/>
      </w:r>
      <w:r w:rsidR="00AF0E78" w:rsidRPr="00AB3D2F">
        <w:rPr>
          <w:noProof/>
          <w:sz w:val="24"/>
          <w:szCs w:val="24"/>
        </w:rPr>
        <w:t>(De Økonomiske Råd, 2022)</w:t>
      </w:r>
      <w:r w:rsidR="00AF0E78" w:rsidRPr="00AB3D2F">
        <w:rPr>
          <w:sz w:val="24"/>
          <w:szCs w:val="24"/>
        </w:rPr>
        <w:fldChar w:fldCharType="end"/>
      </w:r>
      <w:r w:rsidR="00AF0E78" w:rsidRPr="00AB3D2F">
        <w:rPr>
          <w:sz w:val="24"/>
          <w:szCs w:val="24"/>
        </w:rPr>
        <w:t xml:space="preserve"> </w:t>
      </w:r>
      <w:r w:rsidRPr="00AB3D2F">
        <w:rPr>
          <w:sz w:val="24"/>
          <w:szCs w:val="24"/>
        </w:rPr>
        <w:t xml:space="preserve">who </w:t>
      </w:r>
      <w:r w:rsidR="00C9325D" w:rsidRPr="00AB3D2F">
        <w:rPr>
          <w:sz w:val="24"/>
          <w:szCs w:val="24"/>
        </w:rPr>
        <w:t>points out th</w:t>
      </w:r>
      <w:r w:rsidR="00BA5C45" w:rsidRPr="00AB3D2F">
        <w:rPr>
          <w:sz w:val="24"/>
          <w:szCs w:val="24"/>
        </w:rPr>
        <w:t>at</w:t>
      </w:r>
      <w:r w:rsidR="00C9325D" w:rsidRPr="00AB3D2F">
        <w:rPr>
          <w:sz w:val="24"/>
          <w:szCs w:val="24"/>
        </w:rPr>
        <w:t xml:space="preserve"> newer literature is moving away from the narrow</w:t>
      </w:r>
      <w:r w:rsidR="00BA5C45" w:rsidRPr="00AB3D2F">
        <w:rPr>
          <w:sz w:val="24"/>
          <w:szCs w:val="24"/>
        </w:rPr>
        <w:t xml:space="preserve"> micro founded</w:t>
      </w:r>
      <w:r w:rsidR="00C9325D" w:rsidRPr="00AB3D2F">
        <w:rPr>
          <w:sz w:val="24"/>
          <w:szCs w:val="24"/>
        </w:rPr>
        <w:t xml:space="preserve"> point of</w:t>
      </w:r>
      <w:r w:rsidR="0006552D" w:rsidRPr="00AB3D2F">
        <w:rPr>
          <w:sz w:val="24"/>
          <w:szCs w:val="24"/>
        </w:rPr>
        <w:t xml:space="preserve"> </w:t>
      </w:r>
      <w:r w:rsidR="00BA5C45" w:rsidRPr="00AB3D2F">
        <w:rPr>
          <w:sz w:val="24"/>
          <w:szCs w:val="24"/>
        </w:rPr>
        <w:t xml:space="preserve">view of </w:t>
      </w:r>
      <w:r w:rsidR="0006552D" w:rsidRPr="00AB3D2F">
        <w:rPr>
          <w:sz w:val="24"/>
          <w:szCs w:val="24"/>
        </w:rPr>
        <w:t>only</w:t>
      </w:r>
      <w:r w:rsidR="00C9325D" w:rsidRPr="00AB3D2F">
        <w:rPr>
          <w:sz w:val="24"/>
          <w:szCs w:val="24"/>
        </w:rPr>
        <w:t xml:space="preserve"> looking at the effects on the behavior of unemployed</w:t>
      </w:r>
      <w:r w:rsidR="00DA7D8B" w:rsidRPr="00AB3D2F">
        <w:rPr>
          <w:sz w:val="24"/>
          <w:szCs w:val="24"/>
        </w:rPr>
        <w:t xml:space="preserve"> and employed</w:t>
      </w:r>
      <w:r w:rsidR="00BA5C45" w:rsidRPr="00AB3D2F">
        <w:rPr>
          <w:sz w:val="24"/>
          <w:szCs w:val="24"/>
        </w:rPr>
        <w:t>,</w:t>
      </w:r>
      <w:r w:rsidR="00DA7D8B" w:rsidRPr="00AB3D2F">
        <w:rPr>
          <w:sz w:val="24"/>
          <w:szCs w:val="24"/>
        </w:rPr>
        <w:t xml:space="preserve"> which empirically </w:t>
      </w:r>
      <w:r w:rsidR="00BA5C45" w:rsidRPr="00AB3D2F">
        <w:rPr>
          <w:sz w:val="24"/>
          <w:szCs w:val="24"/>
        </w:rPr>
        <w:t xml:space="preserve">would only </w:t>
      </w:r>
      <w:r w:rsidRPr="00AB3D2F">
        <w:rPr>
          <w:sz w:val="24"/>
          <w:szCs w:val="24"/>
        </w:rPr>
        <w:t>result in</w:t>
      </w:r>
      <w:r w:rsidR="00BA5C45" w:rsidRPr="00AB3D2F">
        <w:rPr>
          <w:sz w:val="24"/>
          <w:szCs w:val="24"/>
        </w:rPr>
        <w:t xml:space="preserve"> </w:t>
      </w:r>
      <w:r w:rsidRPr="00AB3D2F">
        <w:rPr>
          <w:sz w:val="24"/>
          <w:szCs w:val="24"/>
        </w:rPr>
        <w:t>the micro elasticity of income insurance on unemployment</w:t>
      </w:r>
      <w:r w:rsidR="00553D39" w:rsidRPr="00AB3D2F">
        <w:rPr>
          <w:sz w:val="24"/>
          <w:szCs w:val="24"/>
        </w:rPr>
        <w:t xml:space="preserve">. </w:t>
      </w:r>
      <w:r w:rsidR="00BA5C45" w:rsidRPr="00AB3D2F">
        <w:rPr>
          <w:sz w:val="24"/>
          <w:szCs w:val="24"/>
        </w:rPr>
        <w:t>I</w:t>
      </w:r>
      <w:r w:rsidR="00553D39" w:rsidRPr="00AB3D2F">
        <w:rPr>
          <w:sz w:val="24"/>
          <w:szCs w:val="24"/>
        </w:rPr>
        <w:t>nstead</w:t>
      </w:r>
      <w:r w:rsidR="00BA5C45" w:rsidRPr="00AB3D2F">
        <w:rPr>
          <w:sz w:val="24"/>
          <w:szCs w:val="24"/>
        </w:rPr>
        <w:t xml:space="preserve"> the newer literature</w:t>
      </w:r>
      <w:r w:rsidR="003D1361" w:rsidRPr="00AB3D2F">
        <w:rPr>
          <w:sz w:val="24"/>
          <w:szCs w:val="24"/>
        </w:rPr>
        <w:t xml:space="preserve"> focus</w:t>
      </w:r>
      <w:r w:rsidR="00BA5C45" w:rsidRPr="00AB3D2F">
        <w:rPr>
          <w:sz w:val="24"/>
          <w:szCs w:val="24"/>
        </w:rPr>
        <w:t>es</w:t>
      </w:r>
      <w:r w:rsidR="003D1361" w:rsidRPr="00AB3D2F">
        <w:rPr>
          <w:sz w:val="24"/>
          <w:szCs w:val="24"/>
        </w:rPr>
        <w:t xml:space="preserve"> on aggregated effects of changes in the unemployment benefits</w:t>
      </w:r>
      <w:r w:rsidR="00DA7D8B" w:rsidRPr="00AB3D2F">
        <w:rPr>
          <w:sz w:val="24"/>
          <w:szCs w:val="24"/>
        </w:rPr>
        <w:t xml:space="preserve">, and thereby </w:t>
      </w:r>
      <w:r w:rsidR="00BA5C45" w:rsidRPr="00AB3D2F">
        <w:rPr>
          <w:sz w:val="24"/>
          <w:szCs w:val="24"/>
        </w:rPr>
        <w:t>estimate a</w:t>
      </w:r>
      <w:r w:rsidR="00DA7D8B" w:rsidRPr="00AB3D2F">
        <w:rPr>
          <w:sz w:val="24"/>
          <w:szCs w:val="24"/>
        </w:rPr>
        <w:t xml:space="preserve"> macro</w:t>
      </w:r>
      <w:r w:rsidR="00BA5C45" w:rsidRPr="00AB3D2F">
        <w:rPr>
          <w:sz w:val="24"/>
          <w:szCs w:val="24"/>
        </w:rPr>
        <w:t xml:space="preserve"> elasticity for income insurance on unemployment</w:t>
      </w:r>
      <w:r w:rsidR="003D1361" w:rsidRPr="00AB3D2F">
        <w:rPr>
          <w:sz w:val="24"/>
          <w:szCs w:val="24"/>
        </w:rPr>
        <w:t xml:space="preserve">. </w:t>
      </w:r>
      <w:r w:rsidR="0006552D" w:rsidRPr="00AB3D2F">
        <w:rPr>
          <w:sz w:val="24"/>
          <w:szCs w:val="24"/>
        </w:rPr>
        <w:t xml:space="preserve"> </w:t>
      </w:r>
      <w:r w:rsidR="00AF0E78" w:rsidRPr="00AB3D2F">
        <w:rPr>
          <w:sz w:val="24"/>
          <w:szCs w:val="24"/>
        </w:rPr>
        <w:fldChar w:fldCharType="begin" w:fldLock="1"/>
      </w:r>
      <w:r w:rsidR="00F22808" w:rsidRPr="00AB3D2F">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AF0E78" w:rsidRPr="00AB3D2F">
        <w:rPr>
          <w:sz w:val="24"/>
          <w:szCs w:val="24"/>
        </w:rPr>
        <w:fldChar w:fldCharType="separate"/>
      </w:r>
      <w:r w:rsidR="00AF0E78" w:rsidRPr="00AB3D2F">
        <w:rPr>
          <w:noProof/>
          <w:sz w:val="24"/>
          <w:szCs w:val="24"/>
        </w:rPr>
        <w:t>(Fredriksson &amp; Söderström, 2020)</w:t>
      </w:r>
      <w:r w:rsidR="00AF0E78" w:rsidRPr="00AB3D2F">
        <w:rPr>
          <w:sz w:val="24"/>
          <w:szCs w:val="24"/>
        </w:rPr>
        <w:fldChar w:fldCharType="end"/>
      </w:r>
      <w:r w:rsidR="00AF0E78" w:rsidRPr="00AB3D2F">
        <w:rPr>
          <w:sz w:val="24"/>
          <w:szCs w:val="24"/>
        </w:rPr>
        <w:t xml:space="preserve"> </w:t>
      </w:r>
      <w:r w:rsidR="003D1361" w:rsidRPr="00AB3D2F">
        <w:rPr>
          <w:sz w:val="24"/>
          <w:szCs w:val="24"/>
        </w:rPr>
        <w:t xml:space="preserve">looks at the aggregated effects of a reform in Sweden </w:t>
      </w:r>
      <w:r w:rsidR="00BA5C45" w:rsidRPr="00AB3D2F">
        <w:rPr>
          <w:sz w:val="24"/>
          <w:szCs w:val="24"/>
        </w:rPr>
        <w:t xml:space="preserve">concluding </w:t>
      </w:r>
      <w:r w:rsidR="003D1361" w:rsidRPr="00AB3D2F">
        <w:rPr>
          <w:sz w:val="24"/>
          <w:szCs w:val="24"/>
        </w:rPr>
        <w:t xml:space="preserve">that the number of unemployed increases by 3% when increasing the </w:t>
      </w:r>
      <w:r w:rsidR="003C4F0D" w:rsidRPr="00AB3D2F">
        <w:rPr>
          <w:sz w:val="24"/>
          <w:szCs w:val="24"/>
        </w:rPr>
        <w:t>income insurance ceiling</w:t>
      </w:r>
      <w:r w:rsidR="003D1361" w:rsidRPr="00AB3D2F">
        <w:rPr>
          <w:sz w:val="24"/>
          <w:szCs w:val="24"/>
        </w:rPr>
        <w:t xml:space="preserve"> by 1%. They find that this </w:t>
      </w:r>
      <w:r w:rsidR="00394C13" w:rsidRPr="00AB3D2F">
        <w:rPr>
          <w:sz w:val="24"/>
          <w:szCs w:val="24"/>
        </w:rPr>
        <w:t>macro elasticity</w:t>
      </w:r>
      <w:r w:rsidR="003D1361" w:rsidRPr="00AB3D2F">
        <w:rPr>
          <w:sz w:val="24"/>
          <w:szCs w:val="24"/>
        </w:rPr>
        <w:t xml:space="preserve"> is twice as large as the </w:t>
      </w:r>
      <w:r w:rsidR="00394C13" w:rsidRPr="00AB3D2F">
        <w:rPr>
          <w:sz w:val="24"/>
          <w:szCs w:val="24"/>
        </w:rPr>
        <w:t xml:space="preserve">elasticity </w:t>
      </w:r>
      <w:r w:rsidR="003D1361" w:rsidRPr="00AB3D2F">
        <w:rPr>
          <w:sz w:val="24"/>
          <w:szCs w:val="24"/>
        </w:rPr>
        <w:t xml:space="preserve">coming from the </w:t>
      </w:r>
      <w:r w:rsidR="00DA7D8B" w:rsidRPr="00AB3D2F">
        <w:rPr>
          <w:sz w:val="24"/>
          <w:szCs w:val="24"/>
        </w:rPr>
        <w:t>micro founded effects of changing behavior of</w:t>
      </w:r>
      <w:r w:rsidR="003D1361" w:rsidRPr="00AB3D2F">
        <w:rPr>
          <w:sz w:val="24"/>
          <w:szCs w:val="24"/>
        </w:rPr>
        <w:t xml:space="preserve"> unemployed. On the other </w:t>
      </w:r>
      <w:r w:rsidR="009C72AF" w:rsidRPr="00AB3D2F">
        <w:rPr>
          <w:sz w:val="24"/>
          <w:szCs w:val="24"/>
        </w:rPr>
        <w:t>hand,</w:t>
      </w:r>
      <w:r w:rsidR="003D1361" w:rsidRPr="00AB3D2F">
        <w:rPr>
          <w:sz w:val="24"/>
          <w:szCs w:val="24"/>
        </w:rPr>
        <w:t xml:space="preserve"> a study by </w:t>
      </w:r>
      <w:r w:rsidR="00B562FC" w:rsidRPr="00AB3D2F">
        <w:rPr>
          <w:sz w:val="24"/>
          <w:szCs w:val="24"/>
        </w:rPr>
        <w:fldChar w:fldCharType="begin" w:fldLock="1"/>
      </w:r>
      <w:r w:rsidR="00B562FC" w:rsidRPr="00AB3D2F">
        <w:rPr>
          <w:sz w:val="24"/>
          <w:szCs w:val="24"/>
        </w:rPr>
        <w:instrText>ADDIN CSL_CITATION {"citationItems":[{"id":"ITEM-1","itemData":{"DOI":"10.1257/pol.20160613","ISSN":"1945774X","abstract":"This paper examines the impact of unemployment insurance (UI ) on aggregate employment by exploiting cross-state variation in the maximum benefit duration during the Great Recession. Comparing adjacent counties located in neighboring states, there is no statistically significant impact of increasing UI generosity on aggregate employment. Point estimates are uniformly small in magnitude, and the most precise estimates rule out employment to-population ratio reductions in excess of 0.35 percentage points from the UI extension. The results contrast with the negative effects implied by most micro-level labor supply studies and are consistent with both job rationing and aggregate demand channels. (JEL E24, E32, J22, J23, J65)","author":[{"dropping-particle":"","family":"Boone","given":"Christopher","non-dropping-particle":"","parse-names":false,"suffix":""},{"dropping-particle":"","family":"Dube","given":"Arindrajit","non-dropping-particle":"","parse-names":false,"suffix":""},{"dropping-particle":"","family":"Goodman","given":"Lucas","non-dropping-particle":"","parse-names":false,"suffix":""},{"dropping-particle":"","family":"Kaplan","given":"Ethan","non-dropping-particle":"","parse-names":false,"suffix":""}],"container-title":"American Economic Journal: Economic Policy","id":"ITEM-1","issue":"2","issued":{"date-parts":[["2021"]]},"page":"58-99","title":"Unemployment Insurance Generosity and Aggregate Employment","type":"article-journal","volume":"13"},"uris":["http://www.mendeley.com/documents/?uuid=9b22cc01-5c35-451c-9152-c3dd92b0895b"]}],"mendeley":{"formattedCitation":"(Boone et al., 2021)","plainTextFormattedCitation":"(Boone et al., 2021)","previouslyFormattedCitation":"(Boone et al., 2021)"},"properties":{"noteIndex":0},"schema":"https://github.com/citation-style-language/schema/raw/master/csl-citation.json"}</w:instrText>
      </w:r>
      <w:r w:rsidR="00B562FC" w:rsidRPr="00AB3D2F">
        <w:rPr>
          <w:sz w:val="24"/>
          <w:szCs w:val="24"/>
        </w:rPr>
        <w:fldChar w:fldCharType="separate"/>
      </w:r>
      <w:r w:rsidR="00B562FC" w:rsidRPr="00AB3D2F">
        <w:rPr>
          <w:noProof/>
          <w:sz w:val="24"/>
          <w:szCs w:val="24"/>
        </w:rPr>
        <w:t>(Boone et al., 2021)</w:t>
      </w:r>
      <w:r w:rsidR="00B562FC" w:rsidRPr="00AB3D2F">
        <w:rPr>
          <w:sz w:val="24"/>
          <w:szCs w:val="24"/>
        </w:rPr>
        <w:fldChar w:fldCharType="end"/>
      </w:r>
      <w:r w:rsidR="003D1361" w:rsidRPr="00AB3D2F">
        <w:rPr>
          <w:sz w:val="24"/>
          <w:szCs w:val="24"/>
        </w:rPr>
        <w:t xml:space="preserve"> finds that the aggregated effect</w:t>
      </w:r>
      <w:r w:rsidR="00BA5C45" w:rsidRPr="00AB3D2F">
        <w:rPr>
          <w:sz w:val="24"/>
          <w:szCs w:val="24"/>
        </w:rPr>
        <w:t>s are</w:t>
      </w:r>
      <w:r w:rsidR="00B562FC" w:rsidRPr="00AB3D2F">
        <w:rPr>
          <w:sz w:val="24"/>
          <w:szCs w:val="24"/>
        </w:rPr>
        <w:t xml:space="preserve"> </w:t>
      </w:r>
      <w:r w:rsidR="00F25725">
        <w:rPr>
          <w:sz w:val="24"/>
          <w:szCs w:val="24"/>
        </w:rPr>
        <w:t>almost zero</w:t>
      </w:r>
      <w:r w:rsidR="00B562FC" w:rsidRPr="00AB3D2F">
        <w:rPr>
          <w:sz w:val="24"/>
          <w:szCs w:val="24"/>
        </w:rPr>
        <w:t>,</w:t>
      </w:r>
      <w:r w:rsidR="003D1361" w:rsidRPr="00AB3D2F">
        <w:rPr>
          <w:sz w:val="24"/>
          <w:szCs w:val="24"/>
        </w:rPr>
        <w:t xml:space="preserve"> </w:t>
      </w:r>
      <w:r w:rsidR="00394C13" w:rsidRPr="00AB3D2F">
        <w:rPr>
          <w:sz w:val="24"/>
          <w:szCs w:val="24"/>
        </w:rPr>
        <w:t>but still points out the importance in finding the relationship between the micro and macro elasticity</w:t>
      </w:r>
      <w:r w:rsidR="006677E4" w:rsidRPr="00AB3D2F">
        <w:rPr>
          <w:sz w:val="24"/>
          <w:szCs w:val="24"/>
        </w:rPr>
        <w:t>.</w:t>
      </w:r>
      <w:r w:rsidR="001F4309">
        <w:rPr>
          <w:sz w:val="24"/>
          <w:szCs w:val="24"/>
        </w:rPr>
        <w:t xml:space="preserve">  As will be further discussed in section 5,</w:t>
      </w:r>
      <w:r w:rsidR="00917541" w:rsidRPr="00AB3D2F">
        <w:rPr>
          <w:sz w:val="24"/>
          <w:szCs w:val="24"/>
        </w:rPr>
        <w:t xml:space="preserve"> </w:t>
      </w:r>
      <w:r w:rsidR="001F4309">
        <w:rPr>
          <w:sz w:val="24"/>
          <w:szCs w:val="24"/>
        </w:rPr>
        <w:t>t</w:t>
      </w:r>
      <w:r w:rsidR="00917541" w:rsidRPr="00AB3D2F">
        <w:rPr>
          <w:sz w:val="24"/>
          <w:szCs w:val="24"/>
        </w:rPr>
        <w:t xml:space="preserve">he </w:t>
      </w:r>
      <w:r w:rsidR="006677E4" w:rsidRPr="00AB3D2F">
        <w:rPr>
          <w:sz w:val="24"/>
          <w:szCs w:val="24"/>
        </w:rPr>
        <w:t xml:space="preserve">empirical </w:t>
      </w:r>
      <w:r w:rsidR="00BA5C45" w:rsidRPr="00AB3D2F">
        <w:rPr>
          <w:sz w:val="24"/>
          <w:szCs w:val="24"/>
        </w:rPr>
        <w:t>evidence</w:t>
      </w:r>
      <w:r w:rsidR="006677E4" w:rsidRPr="00AB3D2F">
        <w:rPr>
          <w:sz w:val="24"/>
          <w:szCs w:val="24"/>
        </w:rPr>
        <w:t xml:space="preserve"> at this point seems</w:t>
      </w:r>
      <w:r w:rsidR="00917541" w:rsidRPr="00AB3D2F">
        <w:rPr>
          <w:sz w:val="24"/>
          <w:szCs w:val="24"/>
        </w:rPr>
        <w:t xml:space="preserve"> inconclusive </w:t>
      </w:r>
      <w:r w:rsidR="00BA5C45" w:rsidRPr="00AB3D2F">
        <w:rPr>
          <w:sz w:val="24"/>
          <w:szCs w:val="24"/>
        </w:rPr>
        <w:t xml:space="preserve">about </w:t>
      </w:r>
      <w:r w:rsidR="00185B9F" w:rsidRPr="00AB3D2F">
        <w:rPr>
          <w:sz w:val="24"/>
          <w:szCs w:val="24"/>
        </w:rPr>
        <w:t>how</w:t>
      </w:r>
      <w:r w:rsidR="00F25725">
        <w:rPr>
          <w:sz w:val="24"/>
          <w:szCs w:val="24"/>
        </w:rPr>
        <w:t xml:space="preserve"> also</w:t>
      </w:r>
      <w:r w:rsidR="00185B9F" w:rsidRPr="00AB3D2F">
        <w:rPr>
          <w:sz w:val="24"/>
          <w:szCs w:val="24"/>
        </w:rPr>
        <w:t xml:space="preserve"> </w:t>
      </w:r>
      <w:r w:rsidR="001F4309" w:rsidRPr="00AB3D2F">
        <w:rPr>
          <w:sz w:val="24"/>
          <w:szCs w:val="24"/>
        </w:rPr>
        <w:t>considering</w:t>
      </w:r>
      <w:r w:rsidR="00D058B9">
        <w:rPr>
          <w:sz w:val="24"/>
          <w:szCs w:val="24"/>
        </w:rPr>
        <w:t xml:space="preserve"> the</w:t>
      </w:r>
      <w:r w:rsidR="00DA7D8B" w:rsidRPr="00AB3D2F">
        <w:rPr>
          <w:sz w:val="24"/>
          <w:szCs w:val="24"/>
        </w:rPr>
        <w:t xml:space="preserve"> macroeconomic</w:t>
      </w:r>
      <w:r w:rsidR="00917541" w:rsidRPr="00AB3D2F">
        <w:rPr>
          <w:sz w:val="24"/>
          <w:szCs w:val="24"/>
        </w:rPr>
        <w:t xml:space="preserve"> </w:t>
      </w:r>
      <w:r w:rsidR="00DA7D8B" w:rsidRPr="00AB3D2F">
        <w:rPr>
          <w:sz w:val="24"/>
          <w:szCs w:val="24"/>
        </w:rPr>
        <w:t xml:space="preserve">effects </w:t>
      </w:r>
      <w:r w:rsidR="00185B9F" w:rsidRPr="00AB3D2F">
        <w:rPr>
          <w:sz w:val="24"/>
          <w:szCs w:val="24"/>
        </w:rPr>
        <w:t>should affect the political decisions towards</w:t>
      </w:r>
      <w:r w:rsidR="006677E4" w:rsidRPr="00AB3D2F">
        <w:rPr>
          <w:sz w:val="24"/>
          <w:szCs w:val="24"/>
        </w:rPr>
        <w:t xml:space="preserve"> unemployment </w:t>
      </w:r>
      <w:r w:rsidR="00DA7D8B" w:rsidRPr="00AB3D2F">
        <w:rPr>
          <w:sz w:val="24"/>
          <w:szCs w:val="24"/>
        </w:rPr>
        <w:t>benefits</w:t>
      </w:r>
      <w:r w:rsidR="003D1361" w:rsidRPr="00AB3D2F">
        <w:rPr>
          <w:sz w:val="24"/>
          <w:szCs w:val="24"/>
        </w:rPr>
        <w:t>.</w:t>
      </w:r>
      <w:r w:rsidR="003402DC" w:rsidRPr="00AB3D2F">
        <w:rPr>
          <w:sz w:val="24"/>
          <w:szCs w:val="24"/>
        </w:rPr>
        <w:t xml:space="preserve"> </w:t>
      </w:r>
    </w:p>
    <w:p w14:paraId="0B389A7F" w14:textId="2C0064B1" w:rsidR="004F0914" w:rsidRPr="00AB3D2F" w:rsidRDefault="00D75C29" w:rsidP="0006552D">
      <w:pPr>
        <w:spacing w:line="360" w:lineRule="auto"/>
        <w:rPr>
          <w:sz w:val="24"/>
          <w:szCs w:val="24"/>
        </w:rPr>
      </w:pPr>
      <w:r w:rsidRPr="00AB3D2F">
        <w:rPr>
          <w:sz w:val="24"/>
          <w:szCs w:val="24"/>
        </w:rPr>
        <w:lastRenderedPageBreak/>
        <w:t xml:space="preserve">The very popular micro founded models </w:t>
      </w:r>
      <w:r w:rsidR="002244CA" w:rsidRPr="00AB3D2F">
        <w:rPr>
          <w:sz w:val="24"/>
          <w:szCs w:val="24"/>
        </w:rPr>
        <w:t>makes it hard to analyze these macroeconomic effects, as the</w:t>
      </w:r>
      <w:r w:rsidRPr="00AB3D2F">
        <w:rPr>
          <w:sz w:val="24"/>
          <w:szCs w:val="24"/>
        </w:rPr>
        <w:t xml:space="preserve"> models are</w:t>
      </w:r>
      <w:r w:rsidR="002244CA" w:rsidRPr="00AB3D2F">
        <w:rPr>
          <w:sz w:val="24"/>
          <w:szCs w:val="24"/>
        </w:rPr>
        <w:t xml:space="preserve"> usually</w:t>
      </w:r>
      <w:r w:rsidR="00553D39" w:rsidRPr="00AB3D2F">
        <w:rPr>
          <w:sz w:val="24"/>
          <w:szCs w:val="24"/>
        </w:rPr>
        <w:t xml:space="preserve"> build using</w:t>
      </w:r>
      <w:r w:rsidRPr="00AB3D2F">
        <w:rPr>
          <w:sz w:val="24"/>
          <w:szCs w:val="24"/>
        </w:rPr>
        <w:t xml:space="preserve"> aggregated micro effects as the total macroeconomic effect. </w:t>
      </w:r>
      <w:r w:rsidR="00B30949" w:rsidRPr="00AB3D2F">
        <w:rPr>
          <w:sz w:val="24"/>
          <w:szCs w:val="24"/>
        </w:rPr>
        <w:t>Also,</w:t>
      </w:r>
      <w:r w:rsidRPr="00AB3D2F">
        <w:rPr>
          <w:sz w:val="24"/>
          <w:szCs w:val="24"/>
        </w:rPr>
        <w:t xml:space="preserve"> these models imply a large focus on the supply side of the economy, thereby tending to ignore the effects of the demand </w:t>
      </w:r>
      <w:r w:rsidRPr="00E80F63">
        <w:rPr>
          <w:sz w:val="24"/>
          <w:szCs w:val="24"/>
          <w:highlight w:val="yellow"/>
        </w:rPr>
        <w:t>site</w:t>
      </w:r>
      <w:r w:rsidR="002244CA" w:rsidRPr="00E80F63">
        <w:rPr>
          <w:sz w:val="24"/>
          <w:szCs w:val="24"/>
          <w:highlight w:val="yellow"/>
        </w:rPr>
        <w:t>.</w:t>
      </w:r>
      <w:r w:rsidR="002244CA" w:rsidRPr="00AB3D2F">
        <w:rPr>
          <w:sz w:val="24"/>
          <w:szCs w:val="24"/>
        </w:rPr>
        <w:t xml:space="preserve"> </w:t>
      </w:r>
      <w:r w:rsidRPr="00AB3D2F">
        <w:rPr>
          <w:sz w:val="24"/>
          <w:szCs w:val="24"/>
        </w:rPr>
        <w:t>P</w:t>
      </w:r>
      <w:r w:rsidR="003C4F0D" w:rsidRPr="00AB3D2F">
        <w:rPr>
          <w:sz w:val="24"/>
          <w:szCs w:val="24"/>
        </w:rPr>
        <w:t xml:space="preserve">ost-Keynesian theory seems </w:t>
      </w:r>
      <w:r w:rsidRPr="00AB3D2F">
        <w:rPr>
          <w:sz w:val="24"/>
          <w:szCs w:val="24"/>
        </w:rPr>
        <w:t xml:space="preserve">to overcome these short comings making it </w:t>
      </w:r>
      <w:r w:rsidR="003C4F0D" w:rsidRPr="00AB3D2F">
        <w:rPr>
          <w:sz w:val="24"/>
          <w:szCs w:val="24"/>
        </w:rPr>
        <w:t xml:space="preserve">more suitable for this </w:t>
      </w:r>
      <w:r w:rsidRPr="00AB3D2F">
        <w:rPr>
          <w:sz w:val="24"/>
          <w:szCs w:val="24"/>
        </w:rPr>
        <w:t xml:space="preserve">type of </w:t>
      </w:r>
      <w:r w:rsidR="003C4F0D" w:rsidRPr="00AB3D2F">
        <w:rPr>
          <w:sz w:val="24"/>
          <w:szCs w:val="24"/>
        </w:rPr>
        <w:t>analysis</w:t>
      </w:r>
      <w:r w:rsidR="000E5613" w:rsidRPr="00AB3D2F">
        <w:rPr>
          <w:sz w:val="24"/>
          <w:szCs w:val="24"/>
        </w:rPr>
        <w:t xml:space="preserve">, </w:t>
      </w:r>
      <w:r w:rsidR="00B30949" w:rsidRPr="00AB3D2F">
        <w:rPr>
          <w:sz w:val="24"/>
          <w:szCs w:val="24"/>
        </w:rPr>
        <w:t xml:space="preserve">by </w:t>
      </w:r>
      <w:r w:rsidR="000E5613" w:rsidRPr="00AB3D2F">
        <w:rPr>
          <w:sz w:val="24"/>
          <w:szCs w:val="24"/>
        </w:rPr>
        <w:t>not building on the narrow micro founded effects</w:t>
      </w:r>
      <w:r w:rsidR="003C4F0D" w:rsidRPr="00AB3D2F">
        <w:rPr>
          <w:sz w:val="24"/>
          <w:szCs w:val="24"/>
        </w:rPr>
        <w:t>. Post-Keynesian</w:t>
      </w:r>
      <w:r w:rsidR="00F649F4" w:rsidRPr="00AB3D2F">
        <w:rPr>
          <w:sz w:val="24"/>
          <w:szCs w:val="24"/>
        </w:rPr>
        <w:t xml:space="preserve"> </w:t>
      </w:r>
      <w:r w:rsidR="009462C2" w:rsidRPr="00AB3D2F">
        <w:rPr>
          <w:sz w:val="24"/>
          <w:szCs w:val="24"/>
        </w:rPr>
        <w:t>literature determines the employment and real wages by looking at effective demand, this implies that an increase in the aggregate demand will raise the level of economic activity, creating more jobs.</w:t>
      </w:r>
      <w:r w:rsidR="00E840E6">
        <w:rPr>
          <w:sz w:val="24"/>
          <w:szCs w:val="24"/>
        </w:rPr>
        <w:t xml:space="preserve"> </w:t>
      </w:r>
      <w:r w:rsidR="007A6CD9" w:rsidRPr="00AB3D2F">
        <w:rPr>
          <w:sz w:val="24"/>
          <w:szCs w:val="24"/>
        </w:rPr>
        <w:fldChar w:fldCharType="begin" w:fldLock="1"/>
      </w:r>
      <w:r w:rsidR="007A6CD9" w:rsidRPr="00AB3D2F">
        <w:rPr>
          <w:sz w:val="24"/>
          <w:szCs w:val="24"/>
        </w:rPr>
        <w:instrText>ADDIN CSL_CITATION {"citationItems":[{"id":"ITEM-1","itemData":{"DOI":"10.2753/PKE0160-3477330303","ISSN":"01603477","abstract":"This paper questions the assumption in all of mainstream growth theory that the Harrod natural rate of growth is exogenously determined and independent of the pressure of demand in an economy. We first present a simple statistical technique for estimating the natural rate of growth, and then show how it is possible to test for its endogeneity. The model is applied to ten Asian countries, and the results support the conclusions from previous studies of Organisation for Economic Co-operation and Development and Latin American countries that the natural rate of growth is elastic to the actual rate of growth working through induced labor supply and productivity growth. Demand matters for economic growth. © 2011 M.E. Sharpe, Inc.","author":[{"dropping-particle":"","family":"Dray","given":"Mark","non-dropping-particle":"","parse-names":false,"suffix":""},{"dropping-particle":"","family":"Thirlwall","given":"A. P.","non-dropping-particle":"","parse-names":false,"suffix":""}],"container-title":"Journal of Post Keynesian Economics","id":"ITEM-1","issue":"3","issued":{"date-parts":[["2011"]]},"page":"451-468","title":"The endogeneity of the natural rate of growth for a selection of Asian countries","type":"article-journal","volume":"33"},"uris":["http://www.mendeley.com/documents/?uuid=ff06b19a-e530-4ea2-aa00-6b01312ca62f"]}],"mendeley":{"formattedCitation":"(Dray &amp; Thirlwall, 2011)","plainTextFormattedCitation":"(Dray &amp; Thirlwall, 2011)","previouslyFormattedCitation":"(Dray &amp; Thirlwall, 2011)"},"properties":{"noteIndex":0},"schema":"https://github.com/citation-style-language/schema/raw/master/csl-citation.json"}</w:instrText>
      </w:r>
      <w:r w:rsidR="007A6CD9" w:rsidRPr="00AB3D2F">
        <w:rPr>
          <w:sz w:val="24"/>
          <w:szCs w:val="24"/>
        </w:rPr>
        <w:fldChar w:fldCharType="separate"/>
      </w:r>
      <w:r w:rsidR="007A6CD9" w:rsidRPr="00AB3D2F">
        <w:rPr>
          <w:noProof/>
          <w:sz w:val="24"/>
          <w:szCs w:val="24"/>
        </w:rPr>
        <w:t>(Dray &amp; Thirlwall, 2011)</w:t>
      </w:r>
      <w:r w:rsidR="007A6CD9" w:rsidRPr="00AB3D2F">
        <w:rPr>
          <w:sz w:val="24"/>
          <w:szCs w:val="24"/>
        </w:rPr>
        <w:fldChar w:fldCharType="end"/>
      </w:r>
      <w:r w:rsidR="007A6CD9" w:rsidRPr="00AB3D2F">
        <w:rPr>
          <w:sz w:val="24"/>
          <w:szCs w:val="24"/>
        </w:rPr>
        <w:t xml:space="preserve"> </w:t>
      </w:r>
      <w:r w:rsidR="00E840E6">
        <w:rPr>
          <w:sz w:val="24"/>
          <w:szCs w:val="24"/>
        </w:rPr>
        <w:t xml:space="preserve"> mentions that</w:t>
      </w:r>
      <w:r w:rsidR="00AC4F97">
        <w:rPr>
          <w:sz w:val="24"/>
          <w:szCs w:val="24"/>
        </w:rPr>
        <w:t xml:space="preserve"> demand can create its </w:t>
      </w:r>
      <w:commentRangeStart w:id="5"/>
      <w:r w:rsidR="00AC4F97" w:rsidRPr="00E80F63">
        <w:rPr>
          <w:sz w:val="24"/>
          <w:szCs w:val="24"/>
          <w:highlight w:val="yellow"/>
        </w:rPr>
        <w:t>own supply within limits, therefor it makes little economic sense to see growth as supply constrained</w:t>
      </w:r>
      <w:commentRangeEnd w:id="5"/>
      <w:r w:rsidR="00E80F63">
        <w:rPr>
          <w:rStyle w:val="Kommentarhenvisning"/>
        </w:rPr>
        <w:commentReference w:id="5"/>
      </w:r>
      <w:r w:rsidR="00AC4F97">
        <w:rPr>
          <w:sz w:val="24"/>
          <w:szCs w:val="24"/>
        </w:rPr>
        <w:t>.</w:t>
      </w:r>
      <w:r w:rsidR="009462C2" w:rsidRPr="00AB3D2F">
        <w:rPr>
          <w:sz w:val="24"/>
          <w:szCs w:val="24"/>
        </w:rPr>
        <w:t xml:space="preserve"> This </w:t>
      </w:r>
      <w:r w:rsidR="00AC4F97">
        <w:rPr>
          <w:sz w:val="24"/>
          <w:szCs w:val="24"/>
        </w:rPr>
        <w:t>implies that we should</w:t>
      </w:r>
      <w:r w:rsidR="009462C2" w:rsidRPr="00AB3D2F">
        <w:rPr>
          <w:sz w:val="24"/>
          <w:szCs w:val="24"/>
        </w:rPr>
        <w:t xml:space="preserve"> focus on the income distribution determinants of aggregate demand, paying less attention to the supply-side factors. </w:t>
      </w:r>
    </w:p>
    <w:p w14:paraId="05C9241C" w14:textId="4447D927" w:rsidR="009462C2" w:rsidRPr="00AB3D2F" w:rsidRDefault="009462C2" w:rsidP="0006552D">
      <w:pPr>
        <w:spacing w:line="360" w:lineRule="auto"/>
        <w:rPr>
          <w:sz w:val="24"/>
          <w:szCs w:val="24"/>
        </w:rPr>
      </w:pPr>
      <w:r w:rsidRPr="00AB3D2F">
        <w:rPr>
          <w:sz w:val="24"/>
          <w:szCs w:val="24"/>
        </w:rPr>
        <w:t xml:space="preserve">Looking at the unemployment benefits </w:t>
      </w:r>
      <w:proofErr w:type="gramStart"/>
      <w:r w:rsidR="00642B69">
        <w:rPr>
          <w:sz w:val="24"/>
          <w:szCs w:val="24"/>
        </w:rPr>
        <w:t>P</w:t>
      </w:r>
      <w:r w:rsidR="00CA2502" w:rsidRPr="00AB3D2F">
        <w:rPr>
          <w:sz w:val="24"/>
          <w:szCs w:val="24"/>
        </w:rPr>
        <w:t>ost-Keynesian</w:t>
      </w:r>
      <w:proofErr w:type="gramEnd"/>
      <w:r w:rsidR="00CA2502" w:rsidRPr="00AB3D2F">
        <w:rPr>
          <w:sz w:val="24"/>
          <w:szCs w:val="24"/>
        </w:rPr>
        <w:t xml:space="preserve"> theory suggests that through the demand channel a higher level of income insurance should lower the unemployment.  Regarding the supply of </w:t>
      </w:r>
      <w:r w:rsidR="00251120" w:rsidRPr="00AB3D2F">
        <w:rPr>
          <w:sz w:val="24"/>
          <w:szCs w:val="24"/>
        </w:rPr>
        <w:t>labor</w:t>
      </w:r>
      <w:r w:rsidR="00CA2502" w:rsidRPr="00AB3D2F">
        <w:rPr>
          <w:sz w:val="24"/>
          <w:szCs w:val="24"/>
        </w:rPr>
        <w:t xml:space="preserve">, it has been argued that the decision to work along with conventional variables – such as wage rates – also depends on </w:t>
      </w:r>
      <w:r w:rsidR="0006552D" w:rsidRPr="00AB3D2F">
        <w:rPr>
          <w:sz w:val="24"/>
          <w:szCs w:val="24"/>
        </w:rPr>
        <w:t>several factors</w:t>
      </w:r>
      <w:r w:rsidR="00CA2502" w:rsidRPr="00AB3D2F">
        <w:rPr>
          <w:sz w:val="24"/>
          <w:szCs w:val="24"/>
        </w:rPr>
        <w:t>, including norms, wages relative to other workers, consumption levels, and the standard of living. This implies that an increase in unemployment benefits may not force people to leave their jobs or stay unemployed for longer periods.</w:t>
      </w:r>
      <w:r w:rsidR="002D4028" w:rsidRPr="00AB3D2F">
        <w:rPr>
          <w:sz w:val="24"/>
          <w:szCs w:val="24"/>
        </w:rPr>
        <w:t xml:space="preserve"> </w:t>
      </w:r>
      <w:r w:rsidR="00F22808" w:rsidRPr="00AB3D2F">
        <w:rPr>
          <w:sz w:val="24"/>
          <w:szCs w:val="24"/>
        </w:rPr>
        <w:fldChar w:fldCharType="begin" w:fldLock="1"/>
      </w:r>
      <w:r w:rsidR="00F22808" w:rsidRPr="00AB3D2F">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00F22808" w:rsidRPr="00AB3D2F">
        <w:rPr>
          <w:sz w:val="24"/>
          <w:szCs w:val="24"/>
        </w:rPr>
        <w:fldChar w:fldCharType="separate"/>
      </w:r>
      <w:r w:rsidR="00F22808" w:rsidRPr="00AB3D2F">
        <w:rPr>
          <w:noProof/>
          <w:sz w:val="24"/>
          <w:szCs w:val="24"/>
        </w:rPr>
        <w:t>(Byrialsen &amp; Raza, 2018)</w:t>
      </w:r>
      <w:r w:rsidR="00F22808" w:rsidRPr="00AB3D2F">
        <w:rPr>
          <w:sz w:val="24"/>
          <w:szCs w:val="24"/>
        </w:rPr>
        <w:fldChar w:fldCharType="end"/>
      </w:r>
    </w:p>
    <w:p w14:paraId="0FC138B6" w14:textId="244136DA" w:rsidR="001A0611" w:rsidRPr="00AB3D2F" w:rsidRDefault="00CA2502" w:rsidP="00884655">
      <w:pPr>
        <w:spacing w:line="360" w:lineRule="auto"/>
        <w:rPr>
          <w:sz w:val="24"/>
          <w:szCs w:val="24"/>
        </w:rPr>
      </w:pPr>
      <w:r w:rsidRPr="00AB3D2F">
        <w:rPr>
          <w:sz w:val="24"/>
          <w:szCs w:val="24"/>
        </w:rPr>
        <w:t>In general, post-Keynesians have proposed redistributive policies, favoring an increase in social expenditures – including unemployment benefits – which are important for income distribution.</w:t>
      </w:r>
      <w:r w:rsidR="000766E5" w:rsidRPr="00AB3D2F">
        <w:rPr>
          <w:sz w:val="24"/>
          <w:szCs w:val="24"/>
        </w:rPr>
        <w:t xml:space="preserve"> Post-Keynesians take in regard both</w:t>
      </w:r>
      <w:r w:rsidR="000052E8" w:rsidRPr="00AB3D2F">
        <w:rPr>
          <w:sz w:val="24"/>
          <w:szCs w:val="24"/>
        </w:rPr>
        <w:t xml:space="preserve"> fairness, in the form of lower inequality, and</w:t>
      </w:r>
      <w:r w:rsidR="000766E5" w:rsidRPr="00AB3D2F">
        <w:rPr>
          <w:sz w:val="24"/>
          <w:szCs w:val="24"/>
        </w:rPr>
        <w:t xml:space="preserve"> the economic gain from favoring income distribution</w:t>
      </w:r>
      <w:r w:rsidR="000052E8" w:rsidRPr="00AB3D2F">
        <w:rPr>
          <w:sz w:val="24"/>
          <w:szCs w:val="24"/>
        </w:rPr>
        <w:t>, the last depending on whether the policy is considered to be pro-labor or pro-capital</w:t>
      </w:r>
      <w:r w:rsidR="000766E5" w:rsidRPr="00AB3D2F">
        <w:rPr>
          <w:sz w:val="24"/>
          <w:szCs w:val="24"/>
        </w:rPr>
        <w:t xml:space="preserve">. As described by </w:t>
      </w:r>
      <w:commentRangeStart w:id="6"/>
      <w:commentRangeStart w:id="7"/>
      <w:r w:rsidR="007A6CD9" w:rsidRPr="00AB3D2F">
        <w:rPr>
          <w:sz w:val="24"/>
          <w:szCs w:val="24"/>
        </w:rPr>
        <w:fldChar w:fldCharType="begin" w:fldLock="1"/>
      </w:r>
      <w:r w:rsidR="007A6CD9" w:rsidRPr="00AB3D2F">
        <w:rPr>
          <w:sz w:val="24"/>
          <w:szCs w:val="24"/>
        </w:rPr>
        <w:instrText>ADDIN CSL_CITATION {"citationItems":[{"id":"ITEM-1","itemData":{"DOI":"10.1057/9781137357939","ISBN":"9781137357939","abstract":"This volume seeks to go beyond the microeconomic view of wages as a cost having negative consequences on a given firm, to consider the positive macroeconomic dynamics associated with wages as a major component of aggregate demand.","author":[{"dropping-particle":"","family":"Stockhammer","given":"Engelbert","non-dropping-particle":"","parse-names":false,"suffix":""},{"dropping-particle":"","family":"Lavoie","given":"Marc","non-dropping-particle":"","parse-names":false,"suffix":""}],"container-title":"Wage-led Growth","id":"ITEM-1","issue":"February","issued":{"date-parts":[["2013"]]},"title":"Wage-led Growth","type":"book"},"uris":["http://www.mendeley.com/documents/?uuid=c5e166d9-1daf-420a-a58a-f612ecbd9ca3"]}],"mendeley":{"formattedCitation":"(Stockhammer &amp; Lavoie, 2013)","plainTextFormattedCitation":"(Stockhammer &amp; Lavoie, 2013)","previouslyFormattedCitation":"(Stockhammer &amp; Lavoie, 2013)"},"properties":{"noteIndex":0},"schema":"https://github.com/citation-style-language/schema/raw/master/csl-citation.json"}</w:instrText>
      </w:r>
      <w:r w:rsidR="007A6CD9" w:rsidRPr="00AB3D2F">
        <w:rPr>
          <w:sz w:val="24"/>
          <w:szCs w:val="24"/>
        </w:rPr>
        <w:fldChar w:fldCharType="separate"/>
      </w:r>
      <w:r w:rsidR="007A6CD9" w:rsidRPr="00AB3D2F">
        <w:rPr>
          <w:noProof/>
          <w:sz w:val="24"/>
          <w:szCs w:val="24"/>
        </w:rPr>
        <w:t>(Stockhammer &amp; Lavoie, 2013)</w:t>
      </w:r>
      <w:r w:rsidR="007A6CD9" w:rsidRPr="00AB3D2F">
        <w:rPr>
          <w:sz w:val="24"/>
          <w:szCs w:val="24"/>
        </w:rPr>
        <w:fldChar w:fldCharType="end"/>
      </w:r>
      <w:commentRangeEnd w:id="6"/>
      <w:r w:rsidR="009042A8">
        <w:rPr>
          <w:rStyle w:val="Kommentarhenvisning"/>
        </w:rPr>
        <w:commentReference w:id="6"/>
      </w:r>
      <w:commentRangeEnd w:id="7"/>
      <w:r w:rsidR="00BB0046">
        <w:rPr>
          <w:rStyle w:val="Kommentarhenvisning"/>
        </w:rPr>
        <w:commentReference w:id="7"/>
      </w:r>
      <w:r w:rsidR="007A6CD9" w:rsidRPr="00AB3D2F">
        <w:rPr>
          <w:sz w:val="24"/>
          <w:szCs w:val="24"/>
        </w:rPr>
        <w:t xml:space="preserve"> </w:t>
      </w:r>
      <w:r w:rsidR="00637774" w:rsidRPr="00AB3D2F">
        <w:rPr>
          <w:sz w:val="24"/>
          <w:szCs w:val="24"/>
        </w:rPr>
        <w:t>pro-labor distributional policies are those increasing the wage-share</w:t>
      </w:r>
      <w:r w:rsidR="00642B69">
        <w:rPr>
          <w:sz w:val="24"/>
          <w:szCs w:val="24"/>
        </w:rPr>
        <w:t xml:space="preserve"> whereas p</w:t>
      </w:r>
      <w:r w:rsidR="00637774" w:rsidRPr="00AB3D2F">
        <w:rPr>
          <w:sz w:val="24"/>
          <w:szCs w:val="24"/>
        </w:rPr>
        <w:t>ro-capital distributional policies usually claim to promote ‘</w:t>
      </w:r>
      <w:proofErr w:type="spellStart"/>
      <w:r w:rsidR="00637774" w:rsidRPr="00AB3D2F">
        <w:rPr>
          <w:sz w:val="24"/>
          <w:szCs w:val="24"/>
        </w:rPr>
        <w:t>labour</w:t>
      </w:r>
      <w:proofErr w:type="spellEnd"/>
      <w:r w:rsidR="00637774" w:rsidRPr="00AB3D2F">
        <w:rPr>
          <w:sz w:val="24"/>
          <w:szCs w:val="24"/>
        </w:rPr>
        <w:t xml:space="preserve"> market flexibility’ or wage flexibility, rather than increasing capital income. Increases in the unemployment benefit is therefore seen as a pro-labor policy, if this expands the economy th</w:t>
      </w:r>
      <w:r w:rsidR="006677E4" w:rsidRPr="00AB3D2F">
        <w:rPr>
          <w:sz w:val="24"/>
          <w:szCs w:val="24"/>
        </w:rPr>
        <w:t xml:space="preserve">is </w:t>
      </w:r>
      <w:r w:rsidR="00637774" w:rsidRPr="00AB3D2F">
        <w:rPr>
          <w:sz w:val="24"/>
          <w:szCs w:val="24"/>
        </w:rPr>
        <w:t>is</w:t>
      </w:r>
      <w:r w:rsidR="006677E4" w:rsidRPr="00AB3D2F">
        <w:rPr>
          <w:sz w:val="24"/>
          <w:szCs w:val="24"/>
        </w:rPr>
        <w:t xml:space="preserve"> called a</w:t>
      </w:r>
      <w:r w:rsidR="00637774" w:rsidRPr="00AB3D2F">
        <w:rPr>
          <w:sz w:val="24"/>
          <w:szCs w:val="24"/>
        </w:rPr>
        <w:t xml:space="preserve"> wage-led</w:t>
      </w:r>
      <w:r w:rsidR="006677E4" w:rsidRPr="00AB3D2F">
        <w:rPr>
          <w:sz w:val="24"/>
          <w:szCs w:val="24"/>
        </w:rPr>
        <w:t xml:space="preserve"> regime</w:t>
      </w:r>
      <w:r w:rsidR="00637774" w:rsidRPr="00AB3D2F">
        <w:rPr>
          <w:sz w:val="24"/>
          <w:szCs w:val="24"/>
        </w:rPr>
        <w:t>, on the other hand if this contracts the economy</w:t>
      </w:r>
      <w:r w:rsidR="0006552D" w:rsidRPr="00AB3D2F">
        <w:rPr>
          <w:sz w:val="24"/>
          <w:szCs w:val="24"/>
        </w:rPr>
        <w:t xml:space="preserve"> it indicates a profit-led regime. </w:t>
      </w:r>
    </w:p>
    <w:p w14:paraId="6BE08291" w14:textId="257915EC" w:rsidR="00232AB4" w:rsidRPr="00AB3D2F" w:rsidRDefault="0007523E" w:rsidP="00884655">
      <w:pPr>
        <w:spacing w:line="360" w:lineRule="auto"/>
        <w:rPr>
          <w:sz w:val="24"/>
          <w:szCs w:val="24"/>
        </w:rPr>
      </w:pPr>
      <w:commentRangeStart w:id="8"/>
      <w:r w:rsidRPr="00AB3D2F">
        <w:rPr>
          <w:sz w:val="24"/>
          <w:szCs w:val="24"/>
        </w:rPr>
        <w:lastRenderedPageBreak/>
        <w:t>Now s</w:t>
      </w:r>
      <w:commentRangeEnd w:id="8"/>
      <w:r w:rsidR="00E80F63">
        <w:rPr>
          <w:rStyle w:val="Kommentarhenvisning"/>
        </w:rPr>
        <w:commentReference w:id="8"/>
      </w:r>
      <w:r w:rsidRPr="00AB3D2F">
        <w:rPr>
          <w:sz w:val="24"/>
          <w:szCs w:val="24"/>
        </w:rPr>
        <w:t>witching towards the case of Denmark, the focus on</w:t>
      </w:r>
      <w:r w:rsidR="001A0611" w:rsidRPr="00AB3D2F">
        <w:rPr>
          <w:sz w:val="24"/>
          <w:szCs w:val="24"/>
        </w:rPr>
        <w:t xml:space="preserve"> income ins</w:t>
      </w:r>
      <w:r w:rsidRPr="00AB3D2F">
        <w:rPr>
          <w:sz w:val="24"/>
          <w:szCs w:val="24"/>
        </w:rPr>
        <w:t xml:space="preserve">urance </w:t>
      </w:r>
      <w:r w:rsidR="001A0611" w:rsidRPr="00AB3D2F">
        <w:rPr>
          <w:sz w:val="24"/>
          <w:szCs w:val="24"/>
        </w:rPr>
        <w:t>was very high leading to</w:t>
      </w:r>
      <w:r w:rsidR="00CC1AB0" w:rsidRPr="00AB3D2F">
        <w:rPr>
          <w:sz w:val="24"/>
          <w:szCs w:val="24"/>
        </w:rPr>
        <w:t xml:space="preserve"> the Danish election</w:t>
      </w:r>
      <w:r w:rsidR="00887198" w:rsidRPr="00AB3D2F">
        <w:rPr>
          <w:sz w:val="24"/>
          <w:szCs w:val="24"/>
        </w:rPr>
        <w:t xml:space="preserve"> in 2015</w:t>
      </w:r>
      <w:r w:rsidR="001A0611" w:rsidRPr="00AB3D2F">
        <w:rPr>
          <w:sz w:val="24"/>
          <w:szCs w:val="24"/>
        </w:rPr>
        <w:t>.</w:t>
      </w:r>
      <w:r w:rsidR="00CC1AB0" w:rsidRPr="00AB3D2F">
        <w:rPr>
          <w:sz w:val="24"/>
          <w:szCs w:val="24"/>
        </w:rPr>
        <w:t xml:space="preserve"> </w:t>
      </w:r>
      <w:r w:rsidR="00BE49F5" w:rsidRPr="00AB3D2F">
        <w:rPr>
          <w:sz w:val="24"/>
          <w:szCs w:val="24"/>
        </w:rPr>
        <w:t>The large debate led to</w:t>
      </w:r>
      <w:r w:rsidR="00CC1AB0" w:rsidRPr="00AB3D2F">
        <w:rPr>
          <w:sz w:val="24"/>
          <w:szCs w:val="24"/>
        </w:rPr>
        <w:t xml:space="preserve"> </w:t>
      </w:r>
      <w:r w:rsidR="00E73119" w:rsidRPr="00AB3D2F">
        <w:rPr>
          <w:sz w:val="24"/>
          <w:szCs w:val="24"/>
        </w:rPr>
        <w:t>a</w:t>
      </w:r>
      <w:r w:rsidR="008B316D" w:rsidRPr="00AB3D2F">
        <w:rPr>
          <w:sz w:val="24"/>
          <w:szCs w:val="24"/>
        </w:rPr>
        <w:t xml:space="preserve"> commission</w:t>
      </w:r>
      <w:r w:rsidR="00E73119" w:rsidRPr="00AB3D2F">
        <w:rPr>
          <w:sz w:val="24"/>
          <w:szCs w:val="24"/>
        </w:rPr>
        <w:t xml:space="preserve"> set down</w:t>
      </w:r>
      <w:r w:rsidR="00232AB4" w:rsidRPr="00AB3D2F">
        <w:rPr>
          <w:sz w:val="24"/>
          <w:szCs w:val="24"/>
        </w:rPr>
        <w:t xml:space="preserve"> by the Danish Ministry of employment (IS-commission)</w:t>
      </w:r>
      <w:r w:rsidRPr="00AB3D2F">
        <w:rPr>
          <w:sz w:val="24"/>
          <w:szCs w:val="24"/>
        </w:rPr>
        <w:t xml:space="preserve">. The goal was </w:t>
      </w:r>
      <w:r w:rsidR="00E73119" w:rsidRPr="00AB3D2F">
        <w:rPr>
          <w:sz w:val="24"/>
          <w:szCs w:val="24"/>
        </w:rPr>
        <w:t xml:space="preserve">to analyze </w:t>
      </w:r>
      <w:r w:rsidR="00BE49F5" w:rsidRPr="00AB3D2F">
        <w:rPr>
          <w:sz w:val="24"/>
          <w:szCs w:val="24"/>
        </w:rPr>
        <w:t>changes to the</w:t>
      </w:r>
      <w:r w:rsidR="008B316D" w:rsidRPr="00AB3D2F">
        <w:rPr>
          <w:sz w:val="24"/>
          <w:szCs w:val="24"/>
        </w:rPr>
        <w:t xml:space="preserve"> income insurance</w:t>
      </w:r>
      <w:r w:rsidR="00BE49F5" w:rsidRPr="00AB3D2F">
        <w:rPr>
          <w:sz w:val="24"/>
          <w:szCs w:val="24"/>
        </w:rPr>
        <w:t xml:space="preserve"> program</w:t>
      </w:r>
      <w:r w:rsidR="00232AB4" w:rsidRPr="00AB3D2F">
        <w:rPr>
          <w:sz w:val="24"/>
          <w:szCs w:val="24"/>
        </w:rPr>
        <w:t xml:space="preserve"> in Denmark</w:t>
      </w:r>
      <w:r w:rsidRPr="00AB3D2F">
        <w:rPr>
          <w:sz w:val="24"/>
          <w:szCs w:val="24"/>
        </w:rPr>
        <w:t>, which</w:t>
      </w:r>
      <w:r w:rsidR="00232AB4" w:rsidRPr="00AB3D2F">
        <w:rPr>
          <w:sz w:val="24"/>
          <w:szCs w:val="24"/>
        </w:rPr>
        <w:t xml:space="preserve"> in 2015</w:t>
      </w:r>
      <w:r w:rsidRPr="00AB3D2F">
        <w:rPr>
          <w:sz w:val="24"/>
          <w:szCs w:val="24"/>
        </w:rPr>
        <w:t xml:space="preserve"> led to the income insurance model, the dynamics of this model was built</w:t>
      </w:r>
      <w:r w:rsidR="00232AB4" w:rsidRPr="00AB3D2F">
        <w:rPr>
          <w:sz w:val="24"/>
          <w:szCs w:val="24"/>
        </w:rPr>
        <w:t xml:space="preserve"> </w:t>
      </w:r>
      <w:r w:rsidR="00642B69">
        <w:rPr>
          <w:sz w:val="24"/>
          <w:szCs w:val="24"/>
        </w:rPr>
        <w:t>using some of</w:t>
      </w:r>
      <w:r w:rsidR="00232AB4" w:rsidRPr="00AB3D2F">
        <w:rPr>
          <w:sz w:val="24"/>
          <w:szCs w:val="24"/>
        </w:rPr>
        <w:t xml:space="preserve"> the micro effects presented above</w:t>
      </w:r>
      <w:r w:rsidR="00E73119" w:rsidRPr="00AB3D2F">
        <w:rPr>
          <w:sz w:val="24"/>
          <w:szCs w:val="24"/>
        </w:rPr>
        <w:t xml:space="preserve"> estimating the change </w:t>
      </w:r>
      <w:r w:rsidRPr="00AB3D2F">
        <w:rPr>
          <w:sz w:val="24"/>
          <w:szCs w:val="24"/>
        </w:rPr>
        <w:t>i</w:t>
      </w:r>
      <w:r w:rsidR="00E73119" w:rsidRPr="00AB3D2F">
        <w:rPr>
          <w:sz w:val="24"/>
          <w:szCs w:val="24"/>
        </w:rPr>
        <w:t>n the exit-rate and approach</w:t>
      </w:r>
      <w:r w:rsidR="00EB0D5D" w:rsidRPr="00AB3D2F">
        <w:rPr>
          <w:sz w:val="24"/>
          <w:szCs w:val="24"/>
        </w:rPr>
        <w:t>-</w:t>
      </w:r>
      <w:r w:rsidR="00E73119" w:rsidRPr="00AB3D2F">
        <w:rPr>
          <w:sz w:val="24"/>
          <w:szCs w:val="24"/>
        </w:rPr>
        <w:t>rate</w:t>
      </w:r>
      <w:r w:rsidR="00EB0D5D" w:rsidRPr="00AB3D2F">
        <w:rPr>
          <w:sz w:val="24"/>
          <w:szCs w:val="24"/>
        </w:rPr>
        <w:t xml:space="preserve"> </w:t>
      </w:r>
      <w:r w:rsidR="00E73119" w:rsidRPr="00AB3D2F">
        <w:rPr>
          <w:sz w:val="24"/>
          <w:szCs w:val="24"/>
        </w:rPr>
        <w:t>as a result of changes in the level of income insurance</w:t>
      </w:r>
      <w:r w:rsidRPr="00AB3D2F">
        <w:rPr>
          <w:sz w:val="24"/>
          <w:szCs w:val="24"/>
        </w:rPr>
        <w:t>, the results of this model favor</w:t>
      </w:r>
      <w:r w:rsidR="00BE49F5" w:rsidRPr="00AB3D2F">
        <w:rPr>
          <w:sz w:val="24"/>
          <w:szCs w:val="24"/>
        </w:rPr>
        <w:t>ed</w:t>
      </w:r>
      <w:r w:rsidRPr="00AB3D2F">
        <w:rPr>
          <w:sz w:val="24"/>
          <w:szCs w:val="24"/>
        </w:rPr>
        <w:t xml:space="preserve"> the lower level of income insurance</w:t>
      </w:r>
      <w:r w:rsidR="00BE49F5" w:rsidRPr="00AB3D2F">
        <w:rPr>
          <w:sz w:val="24"/>
          <w:szCs w:val="24"/>
        </w:rPr>
        <w:t xml:space="preserve"> when</w:t>
      </w:r>
      <w:r w:rsidRPr="00AB3D2F">
        <w:rPr>
          <w:sz w:val="24"/>
          <w:szCs w:val="24"/>
        </w:rPr>
        <w:t xml:space="preserve"> </w:t>
      </w:r>
      <w:r w:rsidR="00BE49F5" w:rsidRPr="00AB3D2F">
        <w:rPr>
          <w:sz w:val="24"/>
          <w:szCs w:val="24"/>
        </w:rPr>
        <w:t xml:space="preserve">looking at the government </w:t>
      </w:r>
      <w:r w:rsidR="002C669C" w:rsidRPr="00AB3D2F">
        <w:rPr>
          <w:sz w:val="24"/>
          <w:szCs w:val="24"/>
        </w:rPr>
        <w:t>net lending</w:t>
      </w:r>
      <w:r w:rsidR="00BE49F5" w:rsidRPr="00AB3D2F">
        <w:rPr>
          <w:sz w:val="24"/>
          <w:szCs w:val="24"/>
        </w:rPr>
        <w:t xml:space="preserve"> and unemployment</w:t>
      </w:r>
      <w:r w:rsidR="00E73119" w:rsidRPr="00AB3D2F">
        <w:rPr>
          <w:sz w:val="24"/>
          <w:szCs w:val="24"/>
        </w:rPr>
        <w:t xml:space="preserve">. </w:t>
      </w:r>
      <w:r w:rsidR="00BE49F5" w:rsidRPr="00AB3D2F">
        <w:rPr>
          <w:sz w:val="24"/>
          <w:szCs w:val="24"/>
        </w:rPr>
        <w:t>The response from</w:t>
      </w:r>
      <w:r w:rsidR="00E73119" w:rsidRPr="00AB3D2F">
        <w:rPr>
          <w:sz w:val="24"/>
          <w:szCs w:val="24"/>
        </w:rPr>
        <w:t xml:space="preserve"> worker unions and unemployment insurance companies in Denmark</w:t>
      </w:r>
      <w:r w:rsidR="00BE49F5" w:rsidRPr="00AB3D2F">
        <w:rPr>
          <w:sz w:val="24"/>
          <w:szCs w:val="24"/>
        </w:rPr>
        <w:t xml:space="preserve"> towards this</w:t>
      </w:r>
      <w:r w:rsidR="002C669C" w:rsidRPr="00AB3D2F">
        <w:rPr>
          <w:sz w:val="24"/>
          <w:szCs w:val="24"/>
        </w:rPr>
        <w:t xml:space="preserve"> result</w:t>
      </w:r>
      <w:r w:rsidR="00BE49F5" w:rsidRPr="00AB3D2F">
        <w:rPr>
          <w:sz w:val="24"/>
          <w:szCs w:val="24"/>
        </w:rPr>
        <w:t xml:space="preserve"> was</w:t>
      </w:r>
      <w:r w:rsidR="00E73119" w:rsidRPr="00AB3D2F">
        <w:rPr>
          <w:sz w:val="24"/>
          <w:szCs w:val="24"/>
        </w:rPr>
        <w:t xml:space="preserve"> </w:t>
      </w:r>
      <w:r w:rsidR="00BE49F5" w:rsidRPr="00AB3D2F">
        <w:rPr>
          <w:sz w:val="24"/>
          <w:szCs w:val="24"/>
        </w:rPr>
        <w:t>first</w:t>
      </w:r>
      <w:r w:rsidR="00E73119" w:rsidRPr="00AB3D2F">
        <w:rPr>
          <w:sz w:val="24"/>
          <w:szCs w:val="24"/>
        </w:rPr>
        <w:t xml:space="preserve"> </w:t>
      </w:r>
      <w:r w:rsidR="00BE49F5" w:rsidRPr="00AB3D2F">
        <w:rPr>
          <w:sz w:val="24"/>
          <w:szCs w:val="24"/>
        </w:rPr>
        <w:t>of all that the</w:t>
      </w:r>
      <w:r w:rsidR="00E73119" w:rsidRPr="00AB3D2F">
        <w:rPr>
          <w:sz w:val="24"/>
          <w:szCs w:val="24"/>
        </w:rPr>
        <w:t xml:space="preserve"> estimat</w:t>
      </w:r>
      <w:r w:rsidR="00BE49F5" w:rsidRPr="00AB3D2F">
        <w:rPr>
          <w:sz w:val="24"/>
          <w:szCs w:val="24"/>
        </w:rPr>
        <w:t>es of</w:t>
      </w:r>
      <w:r w:rsidR="00E73119" w:rsidRPr="00AB3D2F">
        <w:rPr>
          <w:sz w:val="24"/>
          <w:szCs w:val="24"/>
        </w:rPr>
        <w:t xml:space="preserve"> the micro effects</w:t>
      </w:r>
      <w:r w:rsidR="00BE49F5" w:rsidRPr="00AB3D2F">
        <w:rPr>
          <w:sz w:val="24"/>
          <w:szCs w:val="24"/>
        </w:rPr>
        <w:t xml:space="preserve"> were not</w:t>
      </w:r>
      <w:r w:rsidR="00E73119" w:rsidRPr="00AB3D2F">
        <w:rPr>
          <w:sz w:val="24"/>
          <w:szCs w:val="24"/>
        </w:rPr>
        <w:t xml:space="preserve"> </w:t>
      </w:r>
      <w:r w:rsidR="009E0A71" w:rsidRPr="00AB3D2F">
        <w:rPr>
          <w:sz w:val="24"/>
          <w:szCs w:val="24"/>
        </w:rPr>
        <w:t xml:space="preserve">correctly </w:t>
      </w:r>
      <w:r w:rsidR="005B791E" w:rsidRPr="00AB3D2F">
        <w:rPr>
          <w:sz w:val="24"/>
          <w:szCs w:val="24"/>
        </w:rPr>
        <w:t>estimated. But</w:t>
      </w:r>
      <w:r w:rsidR="00E73119" w:rsidRPr="00AB3D2F">
        <w:rPr>
          <w:sz w:val="24"/>
          <w:szCs w:val="24"/>
        </w:rPr>
        <w:t xml:space="preserve"> </w:t>
      </w:r>
      <w:r w:rsidR="00232AB4" w:rsidRPr="00AB3D2F">
        <w:rPr>
          <w:sz w:val="24"/>
          <w:szCs w:val="24"/>
        </w:rPr>
        <w:t>most importantly</w:t>
      </w:r>
      <w:r w:rsidR="00E73119" w:rsidRPr="00AB3D2F">
        <w:rPr>
          <w:sz w:val="24"/>
          <w:szCs w:val="24"/>
        </w:rPr>
        <w:t xml:space="preserve"> </w:t>
      </w:r>
      <w:r w:rsidR="005B791E" w:rsidRPr="00AB3D2F">
        <w:rPr>
          <w:sz w:val="24"/>
          <w:szCs w:val="24"/>
        </w:rPr>
        <w:t xml:space="preserve">they </w:t>
      </w:r>
      <w:r w:rsidR="00BE49F5" w:rsidRPr="00AB3D2F">
        <w:rPr>
          <w:sz w:val="24"/>
          <w:szCs w:val="24"/>
        </w:rPr>
        <w:t>argu</w:t>
      </w:r>
      <w:r w:rsidR="005B791E" w:rsidRPr="00AB3D2F">
        <w:rPr>
          <w:sz w:val="24"/>
          <w:szCs w:val="24"/>
        </w:rPr>
        <w:t>ed</w:t>
      </w:r>
      <w:r w:rsidR="00BE49F5" w:rsidRPr="00AB3D2F">
        <w:rPr>
          <w:sz w:val="24"/>
          <w:szCs w:val="24"/>
        </w:rPr>
        <w:t xml:space="preserve"> that</w:t>
      </w:r>
      <w:r w:rsidR="005B791E" w:rsidRPr="00AB3D2F">
        <w:rPr>
          <w:sz w:val="24"/>
          <w:szCs w:val="24"/>
        </w:rPr>
        <w:t xml:space="preserve"> the</w:t>
      </w:r>
      <w:r w:rsidR="00BE49F5" w:rsidRPr="00AB3D2F">
        <w:rPr>
          <w:sz w:val="24"/>
          <w:szCs w:val="24"/>
        </w:rPr>
        <w:t xml:space="preserve"> important </w:t>
      </w:r>
      <w:r w:rsidR="00E73119" w:rsidRPr="00AB3D2F">
        <w:rPr>
          <w:sz w:val="24"/>
          <w:szCs w:val="24"/>
        </w:rPr>
        <w:t>macro</w:t>
      </w:r>
      <w:r w:rsidR="00BE49F5" w:rsidRPr="00AB3D2F">
        <w:rPr>
          <w:sz w:val="24"/>
          <w:szCs w:val="24"/>
        </w:rPr>
        <w:t>economic</w:t>
      </w:r>
      <w:r w:rsidR="00E73119" w:rsidRPr="00AB3D2F">
        <w:rPr>
          <w:sz w:val="24"/>
          <w:szCs w:val="24"/>
        </w:rPr>
        <w:t xml:space="preserve"> effects</w:t>
      </w:r>
      <w:r w:rsidR="00BE49F5" w:rsidRPr="00AB3D2F">
        <w:rPr>
          <w:sz w:val="24"/>
          <w:szCs w:val="24"/>
        </w:rPr>
        <w:t xml:space="preserve"> were missing</w:t>
      </w:r>
      <w:r w:rsidR="005B791E" w:rsidRPr="00AB3D2F">
        <w:rPr>
          <w:sz w:val="24"/>
          <w:szCs w:val="24"/>
        </w:rPr>
        <w:t xml:space="preserve"> in the model</w:t>
      </w:r>
      <w:r w:rsidR="00E73119" w:rsidRPr="00AB3D2F">
        <w:rPr>
          <w:sz w:val="24"/>
          <w:szCs w:val="24"/>
        </w:rPr>
        <w:t xml:space="preserve">. </w:t>
      </w:r>
    </w:p>
    <w:p w14:paraId="78585586" w14:textId="7EDCD28F" w:rsidR="007C3869" w:rsidRPr="00AB3D2F" w:rsidRDefault="00F22808" w:rsidP="00362CB0">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{"citationItems":[{"id":"ITEM-1","itemData":{"author":[{"dropping-particle":"","family":"Jensen","given":"Magnus Thorn","non-dropping-particle":"","parse-names":false,"suffix":""}],"id":"ITEM-1","issued":{"date-parts":[["2021"]]},"page":"1-10","title":"Prisen for at løfte dagpengene overdrives","type":"article-journal"},"uris":["http://www.mendeley.com/documents/?uuid=83d149f1-bd4c-4cf1-b3eb-17c3b8880bb2"]}],"mendeley":{"formattedCitation":"(Jensen, 2021)","plainTextFormattedCitation":"(Jensen, 2021)","previouslyFormattedCitation":"(Jensen, 2021)"},"properties":{"noteIndex":0},"schema":"https://github.com/citation-style-language/schema/raw/master/csl-citation.json"}</w:instrText>
      </w:r>
      <w:r w:rsidRPr="00AB3D2F">
        <w:rPr>
          <w:sz w:val="24"/>
          <w:szCs w:val="24"/>
        </w:rPr>
        <w:fldChar w:fldCharType="separate"/>
      </w:r>
      <w:r w:rsidRPr="00AB3D2F">
        <w:rPr>
          <w:noProof/>
          <w:sz w:val="24"/>
          <w:szCs w:val="24"/>
        </w:rPr>
        <w:t>(Jensen, 2021)</w:t>
      </w:r>
      <w:r w:rsidRPr="00AB3D2F">
        <w:rPr>
          <w:sz w:val="24"/>
          <w:szCs w:val="24"/>
        </w:rPr>
        <w:fldChar w:fldCharType="end"/>
      </w:r>
      <w:r w:rsidRPr="00AB3D2F">
        <w:rPr>
          <w:sz w:val="24"/>
          <w:szCs w:val="24"/>
        </w:rPr>
        <w:t xml:space="preserve"> </w:t>
      </w:r>
      <w:r w:rsidR="008B6507" w:rsidRPr="00AB3D2F">
        <w:rPr>
          <w:sz w:val="24"/>
          <w:szCs w:val="24"/>
        </w:rPr>
        <w:t xml:space="preserve">argues that the behavioral effects (explained above) used to estimating the costs of an increase in the level of income insurance is miss leading. Especially they argue that </w:t>
      </w:r>
      <w:r w:rsidR="009E0A71" w:rsidRPr="00AB3D2F">
        <w:rPr>
          <w:sz w:val="24"/>
          <w:szCs w:val="24"/>
        </w:rPr>
        <w:t xml:space="preserve">the IS-commission </w:t>
      </w:r>
      <w:r w:rsidR="008B6507" w:rsidRPr="00AB3D2F">
        <w:rPr>
          <w:sz w:val="24"/>
          <w:szCs w:val="24"/>
        </w:rPr>
        <w:t xml:space="preserve">is overstating the approach effects, stating that increasing the income insurance increases the approach towards unemployment for those employed. </w:t>
      </w:r>
      <w:r w:rsidRPr="00AB3D2F">
        <w:rPr>
          <w:sz w:val="24"/>
          <w:szCs w:val="24"/>
        </w:rPr>
        <w:fldChar w:fldCharType="begin" w:fldLock="1"/>
      </w:r>
      <w:r w:rsidRPr="00AB3D2F">
        <w:rPr>
          <w:sz w:val="24"/>
          <w:szCs w:val="24"/>
        </w:rPr>
        <w:instrText>ADDIN CSL_CITATION {"citationItems":[{"id":"ITEM-1","itemData":{"author":[{"dropping-particle":"","family":"Dagpengekommissionen","given":"","non-dropping-particle":"","parse-names":false,"suffix":""}],"id":"ITEM-1","issued":{"date-parts":[["2015"]]},"page":"41","title":"Kompensationsgraden i dagpengesystemet","type":"article-journal"},"uris":["http://www.mendeley.com/documents/?uuid=811b6703-1f16-4fe0-9899-6eaca78f3dda"]}],"mendeley":{"formattedCitation":"(Dagpengekommissionen, 2015)","plainTextFormattedCitation":"(Dagpengekommissionen, 2015)","previouslyFormattedCitation":"(Dagpengekommissionen, 2015)"},"properties":{"noteIndex":0},"schema":"https://github.com/citation-style-language/schema/raw/master/csl-citation.json"}</w:instrText>
      </w:r>
      <w:r w:rsidRPr="00AB3D2F">
        <w:rPr>
          <w:sz w:val="24"/>
          <w:szCs w:val="24"/>
        </w:rPr>
        <w:fldChar w:fldCharType="separate"/>
      </w:r>
      <w:r w:rsidRPr="00AB3D2F">
        <w:rPr>
          <w:noProof/>
          <w:sz w:val="24"/>
          <w:szCs w:val="24"/>
        </w:rPr>
        <w:t>(Dagpengekommissionen, 2015)</w:t>
      </w:r>
      <w:r w:rsidRPr="00AB3D2F">
        <w:rPr>
          <w:sz w:val="24"/>
          <w:szCs w:val="24"/>
        </w:rPr>
        <w:fldChar w:fldCharType="end"/>
      </w:r>
      <w:r w:rsidRPr="00AB3D2F">
        <w:rPr>
          <w:sz w:val="24"/>
          <w:szCs w:val="24"/>
        </w:rPr>
        <w:t xml:space="preserve"> </w:t>
      </w:r>
      <w:r w:rsidR="00120836" w:rsidRPr="00AB3D2F">
        <w:rPr>
          <w:sz w:val="24"/>
          <w:szCs w:val="24"/>
        </w:rPr>
        <w:t>also themselves states that there is very low empirical evidence for this effect even existing</w:t>
      </w:r>
      <w:r w:rsidR="00EB0D5D" w:rsidRPr="00AB3D2F">
        <w:rPr>
          <w:sz w:val="24"/>
          <w:szCs w:val="24"/>
        </w:rPr>
        <w:t>.</w:t>
      </w:r>
      <w:r w:rsidR="00362CB0" w:rsidRPr="00AB3D2F">
        <w:rPr>
          <w:sz w:val="24"/>
          <w:szCs w:val="24"/>
        </w:rPr>
        <w:br/>
      </w:r>
      <w:r w:rsidRPr="00AB3D2F">
        <w:rPr>
          <w:sz w:val="24"/>
          <w:szCs w:val="24"/>
        </w:rPr>
        <w:fldChar w:fldCharType="begin" w:fldLock="1"/>
      </w:r>
      <w:r w:rsidR="00BD0882" w:rsidRPr="00AB3D2F">
        <w:rPr>
          <w:sz w:val="24"/>
          <w:szCs w:val="24"/>
        </w:rPr>
        <w:instrText>ADDIN CSL_CITATION {"citationItems":[{"id":"ITEM-1","itemData":{"author":[{"dropping-particle":"","family":"Fagbevægelsens Hovedorganisation","given":"","non-dropping-particle":"","parse-names":false,"suffix":""}],"id":"ITEM-1","issued":{"date-parts":[["2021"]]},"title":"Mere tryghed til lønmodtagerne","type":"article-journal"},"uris":["http://www.mendeley.com/documents/?uuid=ce253304-2c7c-476c-a58c-023352fcd508"]}],"mendeley":{"formattedCitation":"(Fagbevægelsens Hovedorganisation, 2021)","plainTextFormattedCitation":"(Fagbevægelsens Hovedorganisation, 2021)","previouslyFormattedCitation":"(Fagbevægelsens Hovedorganisation, 2021)"},"properties":{"noteIndex":0},"schema":"https://github.com/citation-style-language/schema/raw/master/csl-citation.json"}</w:instrText>
      </w:r>
      <w:r w:rsidRPr="00AB3D2F">
        <w:rPr>
          <w:sz w:val="24"/>
          <w:szCs w:val="24"/>
        </w:rPr>
        <w:fldChar w:fldCharType="separate"/>
      </w:r>
      <w:r w:rsidRPr="00AB3D2F">
        <w:rPr>
          <w:noProof/>
          <w:sz w:val="24"/>
          <w:szCs w:val="24"/>
        </w:rPr>
        <w:t>(Fagbevægelsens Hovedorganisation, 2021)</w:t>
      </w:r>
      <w:r w:rsidRPr="00AB3D2F">
        <w:rPr>
          <w:sz w:val="24"/>
          <w:szCs w:val="24"/>
        </w:rPr>
        <w:fldChar w:fldCharType="end"/>
      </w:r>
      <w:r w:rsidRPr="00AB3D2F">
        <w:rPr>
          <w:sz w:val="24"/>
          <w:szCs w:val="24"/>
        </w:rPr>
        <w:t xml:space="preserve"> </w:t>
      </w:r>
      <w:r w:rsidR="00993F84" w:rsidRPr="00AB3D2F">
        <w:rPr>
          <w:sz w:val="24"/>
          <w:szCs w:val="24"/>
        </w:rPr>
        <w:t>add</w:t>
      </w:r>
      <w:r w:rsidR="00EB0D5D" w:rsidRPr="00AB3D2F">
        <w:rPr>
          <w:sz w:val="24"/>
          <w:szCs w:val="24"/>
        </w:rPr>
        <w:t xml:space="preserve"> to the discussion</w:t>
      </w:r>
      <w:r w:rsidR="00993F84" w:rsidRPr="00AB3D2F">
        <w:rPr>
          <w:sz w:val="24"/>
          <w:szCs w:val="24"/>
        </w:rPr>
        <w:t xml:space="preserve"> that they don’t see the income insurance at a level </w:t>
      </w:r>
      <w:r w:rsidR="00362CB0" w:rsidRPr="00AB3D2F">
        <w:rPr>
          <w:sz w:val="24"/>
          <w:szCs w:val="24"/>
        </w:rPr>
        <w:t xml:space="preserve">where it should be pulling employed into unemployment, they argue that </w:t>
      </w:r>
      <w:r w:rsidR="005B791E" w:rsidRPr="00AB3D2F">
        <w:rPr>
          <w:sz w:val="24"/>
          <w:szCs w:val="24"/>
        </w:rPr>
        <w:t xml:space="preserve">a large percentage of the </w:t>
      </w:r>
      <w:r w:rsidR="00362CB0" w:rsidRPr="00AB3D2F">
        <w:rPr>
          <w:sz w:val="24"/>
          <w:szCs w:val="24"/>
        </w:rPr>
        <w:t xml:space="preserve">group experiencing the highest level of compensation rate are still in job.  </w:t>
      </w:r>
    </w:p>
    <w:p w14:paraId="6BC9BBE0" w14:textId="3768AF9C" w:rsidR="00C21C3D" w:rsidRPr="00AB3D2F" w:rsidRDefault="009E0A71" w:rsidP="002E234F">
      <w:pPr>
        <w:spacing w:line="360" w:lineRule="auto"/>
        <w:rPr>
          <w:sz w:val="24"/>
          <w:szCs w:val="24"/>
        </w:rPr>
      </w:pPr>
      <w:r w:rsidRPr="00AB3D2F">
        <w:rPr>
          <w:sz w:val="24"/>
          <w:szCs w:val="24"/>
        </w:rPr>
        <w:t xml:space="preserve">More recently </w:t>
      </w:r>
      <w:r w:rsidR="00BD0882" w:rsidRPr="00AB3D2F">
        <w:rPr>
          <w:sz w:val="24"/>
          <w:szCs w:val="24"/>
        </w:rPr>
        <w:fldChar w:fldCharType="begin" w:fldLock="1"/>
      </w:r>
      <w:r w:rsidR="00BD0882"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BD0882" w:rsidRPr="00AB3D2F">
        <w:rPr>
          <w:sz w:val="24"/>
          <w:szCs w:val="24"/>
        </w:rPr>
        <w:fldChar w:fldCharType="separate"/>
      </w:r>
      <w:r w:rsidR="00BD0882" w:rsidRPr="00AB3D2F">
        <w:rPr>
          <w:noProof/>
          <w:sz w:val="24"/>
          <w:szCs w:val="24"/>
        </w:rPr>
        <w:t>(De Økonomiske Råd, 2022)</w:t>
      </w:r>
      <w:r w:rsidR="00BD0882" w:rsidRPr="00AB3D2F">
        <w:rPr>
          <w:sz w:val="24"/>
          <w:szCs w:val="24"/>
        </w:rPr>
        <w:fldChar w:fldCharType="end"/>
      </w:r>
      <w:r w:rsidR="00BD0882" w:rsidRPr="00AB3D2F">
        <w:rPr>
          <w:sz w:val="24"/>
          <w:szCs w:val="24"/>
        </w:rPr>
        <w:t xml:space="preserve"> </w:t>
      </w:r>
      <w:r w:rsidR="00C155F4" w:rsidRPr="00AB3D2F">
        <w:rPr>
          <w:sz w:val="24"/>
          <w:szCs w:val="24"/>
        </w:rPr>
        <w:t xml:space="preserve">concludes that based on new literature the estimate of the approach </w:t>
      </w:r>
      <w:r w:rsidR="006550CF">
        <w:rPr>
          <w:sz w:val="24"/>
          <w:szCs w:val="24"/>
        </w:rPr>
        <w:t>rate</w:t>
      </w:r>
      <w:r w:rsidRPr="00AB3D2F">
        <w:rPr>
          <w:sz w:val="24"/>
          <w:szCs w:val="24"/>
        </w:rPr>
        <w:t xml:space="preserve"> given by the IS-commission</w:t>
      </w:r>
      <w:r w:rsidR="00C155F4" w:rsidRPr="00AB3D2F">
        <w:rPr>
          <w:sz w:val="24"/>
          <w:szCs w:val="24"/>
        </w:rPr>
        <w:t xml:space="preserve"> when looking at changes in the level of income insurance is overstating the negative effec</w:t>
      </w:r>
      <w:r w:rsidR="00B07814" w:rsidRPr="00AB3D2F">
        <w:rPr>
          <w:sz w:val="24"/>
          <w:szCs w:val="24"/>
        </w:rPr>
        <w:t xml:space="preserve">t that the approach </w:t>
      </w:r>
      <w:r w:rsidR="006550CF">
        <w:rPr>
          <w:sz w:val="24"/>
          <w:szCs w:val="24"/>
        </w:rPr>
        <w:t>rate</w:t>
      </w:r>
      <w:r w:rsidR="00B07814" w:rsidRPr="00AB3D2F">
        <w:rPr>
          <w:sz w:val="24"/>
          <w:szCs w:val="24"/>
        </w:rPr>
        <w:t xml:space="preserve"> has on employment. </w:t>
      </w:r>
      <w:r w:rsidR="000F1AED" w:rsidRPr="00AB3D2F">
        <w:rPr>
          <w:sz w:val="24"/>
          <w:szCs w:val="24"/>
        </w:rPr>
        <w:t>They split up the analysis into three scenarios one being a change in the level of income insurance</w:t>
      </w:r>
      <w:r w:rsidR="000630D4" w:rsidRPr="00AB3D2F">
        <w:rPr>
          <w:sz w:val="24"/>
          <w:szCs w:val="24"/>
        </w:rPr>
        <w:t>.</w:t>
      </w:r>
      <w:r w:rsidR="000F1AED" w:rsidRPr="00AB3D2F">
        <w:rPr>
          <w:sz w:val="24"/>
          <w:szCs w:val="24"/>
        </w:rPr>
        <w:t xml:space="preserve"> </w:t>
      </w:r>
      <w:r w:rsidR="000630D4" w:rsidRPr="00AB3D2F">
        <w:rPr>
          <w:sz w:val="24"/>
          <w:szCs w:val="24"/>
        </w:rPr>
        <w:t>T</w:t>
      </w:r>
      <w:r w:rsidR="000F1AED" w:rsidRPr="00AB3D2F">
        <w:rPr>
          <w:sz w:val="24"/>
          <w:szCs w:val="24"/>
        </w:rPr>
        <w:t>hey claim that</w:t>
      </w:r>
      <w:r w:rsidR="00B07814" w:rsidRPr="00AB3D2F">
        <w:rPr>
          <w:sz w:val="24"/>
          <w:szCs w:val="24"/>
        </w:rPr>
        <w:t xml:space="preserve"> the reason</w:t>
      </w:r>
      <w:r w:rsidR="00C21C3D" w:rsidRPr="00AB3D2F">
        <w:rPr>
          <w:sz w:val="24"/>
          <w:szCs w:val="24"/>
        </w:rPr>
        <w:t xml:space="preserve"> for the miss leading effect</w:t>
      </w:r>
      <w:r w:rsidR="00B07814" w:rsidRPr="00AB3D2F">
        <w:rPr>
          <w:sz w:val="24"/>
          <w:szCs w:val="24"/>
        </w:rPr>
        <w:t xml:space="preserve"> might be that the </w:t>
      </w:r>
      <w:r w:rsidR="00642B69">
        <w:rPr>
          <w:sz w:val="24"/>
          <w:szCs w:val="24"/>
        </w:rPr>
        <w:t>IS-</w:t>
      </w:r>
      <w:r w:rsidR="00C21C3D" w:rsidRPr="00AB3D2F">
        <w:rPr>
          <w:sz w:val="24"/>
          <w:szCs w:val="24"/>
        </w:rPr>
        <w:t>commission</w:t>
      </w:r>
      <w:r w:rsidR="00B07814" w:rsidRPr="00AB3D2F">
        <w:rPr>
          <w:sz w:val="24"/>
          <w:szCs w:val="24"/>
        </w:rPr>
        <w:t xml:space="preserve"> is only including one of four effects</w:t>
      </w:r>
      <w:r w:rsidR="000F1AED" w:rsidRPr="00AB3D2F">
        <w:rPr>
          <w:sz w:val="24"/>
          <w:szCs w:val="24"/>
        </w:rPr>
        <w:t xml:space="preserve"> that should be playing into the approach </w:t>
      </w:r>
      <w:r w:rsidR="006550CF">
        <w:rPr>
          <w:sz w:val="24"/>
          <w:szCs w:val="24"/>
        </w:rPr>
        <w:t>rate</w:t>
      </w:r>
      <w:r w:rsidR="000630D4" w:rsidRPr="00AB3D2F">
        <w:rPr>
          <w:sz w:val="24"/>
          <w:szCs w:val="24"/>
        </w:rPr>
        <w:t xml:space="preserve"> when changing the level of income insurance</w:t>
      </w:r>
      <w:r w:rsidR="002E234F" w:rsidRPr="00AB3D2F">
        <w:rPr>
          <w:sz w:val="24"/>
          <w:szCs w:val="24"/>
        </w:rPr>
        <w:t xml:space="preserve">. </w:t>
      </w:r>
    </w:p>
    <w:p w14:paraId="79CA224D" w14:textId="425F595C" w:rsidR="00C21C3D" w:rsidRPr="00AB3D2F" w:rsidRDefault="00C21C3D" w:rsidP="002E234F">
      <w:pPr>
        <w:spacing w:line="360" w:lineRule="auto"/>
        <w:rPr>
          <w:sz w:val="24"/>
          <w:szCs w:val="24"/>
        </w:rPr>
      </w:pPr>
      <w:r w:rsidRPr="00AB3D2F">
        <w:rPr>
          <w:sz w:val="24"/>
          <w:szCs w:val="24"/>
        </w:rPr>
        <w:t xml:space="preserve">The effect included by the commission, </w:t>
      </w:r>
      <w:r w:rsidR="008D5FA7" w:rsidRPr="00AB3D2F">
        <w:rPr>
          <w:sz w:val="24"/>
          <w:szCs w:val="24"/>
        </w:rPr>
        <w:t xml:space="preserve">is </w:t>
      </w:r>
      <w:r w:rsidRPr="00AB3D2F">
        <w:rPr>
          <w:sz w:val="24"/>
          <w:szCs w:val="24"/>
        </w:rPr>
        <w:t xml:space="preserve">that people in terminated positions will experience a higher exit rate when lowering the level of income insurance, thereby more people will go into </w:t>
      </w:r>
      <w:r w:rsidRPr="00AB3D2F">
        <w:rPr>
          <w:sz w:val="24"/>
          <w:szCs w:val="24"/>
        </w:rPr>
        <w:lastRenderedPageBreak/>
        <w:t xml:space="preserve">employment before joining the income insurance program. </w:t>
      </w:r>
      <w:r w:rsidR="00AC4737" w:rsidRPr="00AB3D2F">
        <w:rPr>
          <w:sz w:val="24"/>
          <w:szCs w:val="24"/>
        </w:rPr>
        <w:t>The three other effects that</w:t>
      </w:r>
      <w:r w:rsidRPr="00AB3D2F">
        <w:rPr>
          <w:sz w:val="24"/>
          <w:szCs w:val="24"/>
        </w:rPr>
        <w:t xml:space="preserve"> </w:t>
      </w:r>
      <w:r w:rsidR="007A6CD9" w:rsidRPr="00AB3D2F">
        <w:rPr>
          <w:sz w:val="24"/>
          <w:szCs w:val="24"/>
        </w:rPr>
        <w:fldChar w:fldCharType="begin" w:fldLock="1"/>
      </w:r>
      <w:r w:rsidR="00E46729"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7A6CD9" w:rsidRPr="00AB3D2F">
        <w:rPr>
          <w:sz w:val="24"/>
          <w:szCs w:val="24"/>
        </w:rPr>
        <w:fldChar w:fldCharType="separate"/>
      </w:r>
      <w:r w:rsidR="007A6CD9" w:rsidRPr="00AB3D2F">
        <w:rPr>
          <w:noProof/>
          <w:sz w:val="24"/>
          <w:szCs w:val="24"/>
        </w:rPr>
        <w:t>(De Økonomiske Råd, 2022)</w:t>
      </w:r>
      <w:r w:rsidR="007A6CD9" w:rsidRPr="00AB3D2F">
        <w:rPr>
          <w:sz w:val="24"/>
          <w:szCs w:val="24"/>
        </w:rPr>
        <w:fldChar w:fldCharType="end"/>
      </w:r>
      <w:r w:rsidR="007A6CD9" w:rsidRPr="00AB3D2F">
        <w:rPr>
          <w:sz w:val="24"/>
          <w:szCs w:val="24"/>
        </w:rPr>
        <w:t xml:space="preserve"> </w:t>
      </w:r>
      <w:r w:rsidRPr="00AB3D2F">
        <w:rPr>
          <w:sz w:val="24"/>
          <w:szCs w:val="24"/>
        </w:rPr>
        <w:t>argues should be added into the model</w:t>
      </w:r>
      <w:r w:rsidR="00AC4737" w:rsidRPr="00AB3D2F">
        <w:rPr>
          <w:sz w:val="24"/>
          <w:szCs w:val="24"/>
        </w:rPr>
        <w:t xml:space="preserve"> are the following</w:t>
      </w:r>
      <w:r w:rsidRPr="00AB3D2F">
        <w:rPr>
          <w:sz w:val="24"/>
          <w:szCs w:val="24"/>
        </w:rPr>
        <w:t xml:space="preserve">: </w:t>
      </w:r>
    </w:p>
    <w:p w14:paraId="3B70936C" w14:textId="6855C4CB" w:rsidR="00A42D17" w:rsidRPr="00AB3D2F" w:rsidRDefault="00A42D17" w:rsidP="002E234F">
      <w:pPr>
        <w:spacing w:line="360" w:lineRule="auto"/>
        <w:rPr>
          <w:sz w:val="24"/>
          <w:szCs w:val="24"/>
        </w:rPr>
      </w:pPr>
      <w:r w:rsidRPr="00AB3D2F">
        <w:rPr>
          <w:sz w:val="24"/>
          <w:szCs w:val="24"/>
        </w:rPr>
        <w:t xml:space="preserve">First, </w:t>
      </w:r>
      <w:r w:rsidR="00BD0882" w:rsidRPr="00AB3D2F">
        <w:rPr>
          <w:sz w:val="24"/>
          <w:szCs w:val="24"/>
        </w:rPr>
        <w:fldChar w:fldCharType="begin" w:fldLock="1"/>
      </w:r>
      <w:r w:rsidR="00BD0882"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BD0882" w:rsidRPr="00AB3D2F">
        <w:rPr>
          <w:sz w:val="24"/>
          <w:szCs w:val="24"/>
        </w:rPr>
        <w:fldChar w:fldCharType="separate"/>
      </w:r>
      <w:r w:rsidR="00BD0882" w:rsidRPr="00AB3D2F">
        <w:rPr>
          <w:noProof/>
          <w:sz w:val="24"/>
          <w:szCs w:val="24"/>
        </w:rPr>
        <w:t>(De Økonomiske Råd, 2022)</w:t>
      </w:r>
      <w:r w:rsidR="00BD0882" w:rsidRPr="00AB3D2F">
        <w:rPr>
          <w:sz w:val="24"/>
          <w:szCs w:val="24"/>
        </w:rPr>
        <w:fldChar w:fldCharType="end"/>
      </w:r>
      <w:r w:rsidR="00BD0882" w:rsidRPr="00AB3D2F">
        <w:rPr>
          <w:sz w:val="24"/>
          <w:szCs w:val="24"/>
        </w:rPr>
        <w:t xml:space="preserve"> </w:t>
      </w:r>
      <w:r w:rsidRPr="00AB3D2F">
        <w:rPr>
          <w:sz w:val="24"/>
          <w:szCs w:val="24"/>
        </w:rPr>
        <w:t xml:space="preserve">claim that the </w:t>
      </w:r>
      <w:r w:rsidR="00C21C3D" w:rsidRPr="00AB3D2F">
        <w:rPr>
          <w:sz w:val="24"/>
          <w:szCs w:val="24"/>
        </w:rPr>
        <w:t>commission</w:t>
      </w:r>
      <w:r w:rsidRPr="00AB3D2F">
        <w:rPr>
          <w:sz w:val="24"/>
          <w:szCs w:val="24"/>
        </w:rPr>
        <w:t xml:space="preserve"> is neglecting the possible effect of changes in the level of income insurance on job separation meaning a change in the number of </w:t>
      </w:r>
      <w:r w:rsidR="00EB0D5D" w:rsidRPr="00AB3D2F">
        <w:rPr>
          <w:sz w:val="24"/>
          <w:szCs w:val="24"/>
        </w:rPr>
        <w:t>terminations</w:t>
      </w:r>
      <w:r w:rsidRPr="00AB3D2F">
        <w:rPr>
          <w:sz w:val="24"/>
          <w:szCs w:val="24"/>
        </w:rPr>
        <w:t xml:space="preserve"> or redundancies. </w:t>
      </w:r>
      <w:r w:rsidR="00AC4737" w:rsidRPr="00AB3D2F">
        <w:rPr>
          <w:sz w:val="24"/>
          <w:szCs w:val="24"/>
        </w:rPr>
        <w:t xml:space="preserve">As the higher level of income insurance will lower the costs for a worker losing his or </w:t>
      </w:r>
      <w:r w:rsidR="007A1018" w:rsidRPr="00AB3D2F">
        <w:rPr>
          <w:sz w:val="24"/>
          <w:szCs w:val="24"/>
        </w:rPr>
        <w:t>her</w:t>
      </w:r>
      <w:r w:rsidR="00AC4737" w:rsidRPr="00AB3D2F">
        <w:rPr>
          <w:sz w:val="24"/>
          <w:szCs w:val="24"/>
        </w:rPr>
        <w:t xml:space="preserve"> job. This could lead to a lower effort put in by the worker</w:t>
      </w:r>
      <w:r w:rsidR="004F609D" w:rsidRPr="00AB3D2F">
        <w:rPr>
          <w:sz w:val="24"/>
          <w:szCs w:val="24"/>
        </w:rPr>
        <w:t xml:space="preserve">, increasing the change of the worker getting fired. </w:t>
      </w:r>
      <w:r w:rsidR="008D5FA7" w:rsidRPr="00AB3D2F">
        <w:rPr>
          <w:sz w:val="24"/>
          <w:szCs w:val="24"/>
        </w:rPr>
        <w:t>Also,</w:t>
      </w:r>
      <w:r w:rsidR="004F609D" w:rsidRPr="00AB3D2F">
        <w:rPr>
          <w:sz w:val="24"/>
          <w:szCs w:val="24"/>
        </w:rPr>
        <w:t xml:space="preserve"> the fact that a higher level of income insurance could be a chance for the worker to reorganize his or hers working life, increasing the rate in which people go into the income insurance program. </w:t>
      </w:r>
      <w:r w:rsidR="00E46729" w:rsidRPr="00AB3D2F">
        <w:rPr>
          <w:sz w:val="24"/>
          <w:szCs w:val="24"/>
        </w:rPr>
        <w:fldChar w:fldCharType="begin" w:fldLock="1"/>
      </w:r>
      <w:r w:rsidR="00360517" w:rsidRPr="00AB3D2F">
        <w:rPr>
          <w:sz w:val="24"/>
          <w:szCs w:val="24"/>
        </w:rPr>
        <w:instrText>ADDIN CSL_CITATION {"citationItems":[{"id":"ITEM-1","itemData":{"DOI":"10.1016/s0167-2231(96)90003-2","ISSN":"01672231","abstract":"We study a dynamic model with positive gross flows between employment and unemployment. There is moral hazard associated with search effort and job-retention effort. A quantitative comparison of the unemployment insurance system currently in place in the United States with an optimal system shows that the optimal system reduces the steady state unemployment rate by 3.40 percentage points and increases output by 3.64%. The optimal system involves a large subsidy for a transition from unemployment to employment and a large penalty for a transition from employment to unemployment.","author":[{"dropping-particle":"","family":"Hopenhayn","given":"Hugo A.","non-dropping-particle":"","parse-names":false,"suffix":""},{"dropping-particle":"","family":"Wang","given":"Cheng","non-dropping-particle":"","parse-names":false,"suffix":""}],"container-title":"Carnegie-Rochester Conference Series on Public Policy","id":"ITEM-1","issued":{"date-parts":[["1996"]]},"page":"43-46","title":"Unemployment insurance with moral hazard in a dynamic economy A comment","type":"article-journal","volume":"44"},"uris":["http://www.mendeley.com/documents/?uuid=72003e54-2992-4b55-bb2f-bb517ec0d18a"]},{"id":"ITEM-2","itemData":{"DOI":"10.1111/j.1467-937X.2009.00555.x","ISSN":"00346527","abstract":"In existing unemployment insurance programmes, it is standard to condition eligibility on the previous employment record of unemployed workers. The purpose of this article is to study conditions under which the efficient contract exhibits these properties. In order to do so, we characterize the optimal unemployment insurance contract in asymmetric information environments in which workers experience multiple unemployment spells. We show that if quits cannot be distinguished from layoffs, it is optimal to condition the benefits paid to unemployed workers on their employment history, in particular, the coverage should increase with the length of previous employment spells. © 2009 The Review of Economic Studies Limited.","author":[{"dropping-particle":"","family":"Hopenhayn","given":"Hugo A.","non-dropping-particle":"","parse-names":false,"suffix":""},{"dropping-particle":"","family":"Nicolini","given":"Juan Pablo","non-dropping-particle":"","parse-names":false,"suffix":""}],"container-title":"Review of Economic Studies","id":"ITEM-2","issue":"3","issued":{"date-parts":[["2009"]]},"page":"1049-1070","title":"Optimal unemployment insurance and employment history","type":"article-journal","volume":"76"},"uris":["http://www.mendeley.com/documents/?uuid=a52f370f-2ba2-457d-85ba-a3719128c89d"]}],"mendeley":{"formattedCitation":"(Hopenhayn &amp; Nicolini, 2009; Hopenhayn &amp; Wang, 1996)","plainTextFormattedCitation":"(Hopenhayn &amp; Nicolini, 2009; Hopenhayn &amp; Wang, 1996)","previouslyFormattedCitation":"(Hopenhayn &amp; Nicolini, 2009; Hopenhayn &amp; Wang, 1996)"},"properties":{"noteIndex":0},"schema":"https://github.com/citation-style-language/schema/raw/master/csl-citation.json"}</w:instrText>
      </w:r>
      <w:r w:rsidR="00E46729" w:rsidRPr="00AB3D2F">
        <w:rPr>
          <w:sz w:val="24"/>
          <w:szCs w:val="24"/>
        </w:rPr>
        <w:fldChar w:fldCharType="separate"/>
      </w:r>
      <w:r w:rsidR="00E46729" w:rsidRPr="00AB3D2F">
        <w:rPr>
          <w:noProof/>
          <w:sz w:val="24"/>
          <w:szCs w:val="24"/>
        </w:rPr>
        <w:t>(Hopenhayn &amp; Nicolini, 2009; Hopenhayn &amp; Wang, 1996)</w:t>
      </w:r>
      <w:r w:rsidR="00E46729" w:rsidRPr="00AB3D2F">
        <w:rPr>
          <w:sz w:val="24"/>
          <w:szCs w:val="24"/>
        </w:rPr>
        <w:fldChar w:fldCharType="end"/>
      </w:r>
      <w:r w:rsidR="00AC4737" w:rsidRPr="00AB3D2F">
        <w:rPr>
          <w:sz w:val="24"/>
          <w:szCs w:val="24"/>
        </w:rPr>
        <w:t xml:space="preserve"> </w:t>
      </w:r>
    </w:p>
    <w:p w14:paraId="68D46D73" w14:textId="5A769936" w:rsidR="00A42D17" w:rsidRPr="00AB3D2F" w:rsidRDefault="00A42D17" w:rsidP="007A1018">
      <w:pPr>
        <w:spacing w:line="360" w:lineRule="auto"/>
        <w:rPr>
          <w:sz w:val="24"/>
          <w:szCs w:val="24"/>
        </w:rPr>
      </w:pPr>
      <w:r w:rsidRPr="00AB3D2F">
        <w:rPr>
          <w:sz w:val="24"/>
          <w:szCs w:val="24"/>
        </w:rPr>
        <w:t xml:space="preserve">Second, the change in level of income insurance could also </w:t>
      </w:r>
      <w:r w:rsidR="00642B69">
        <w:rPr>
          <w:sz w:val="24"/>
          <w:szCs w:val="24"/>
        </w:rPr>
        <w:t>show</w:t>
      </w:r>
      <w:r w:rsidRPr="00AB3D2F">
        <w:rPr>
          <w:sz w:val="24"/>
          <w:szCs w:val="24"/>
        </w:rPr>
        <w:t xml:space="preserve"> an effect on the job creation rate by reducing the number of advertised vacancies</w:t>
      </w:r>
      <w:r w:rsidR="004F609D" w:rsidRPr="00AB3D2F">
        <w:rPr>
          <w:sz w:val="24"/>
          <w:szCs w:val="24"/>
        </w:rPr>
        <w:t>, this effect can be caused by higher costs for the firms both because they may have to advertise more if the job search is lower duo to an increase in the level of income insurance</w:t>
      </w:r>
      <w:r w:rsidR="007A1018" w:rsidRPr="00AB3D2F">
        <w:rPr>
          <w:sz w:val="24"/>
          <w:szCs w:val="24"/>
        </w:rPr>
        <w:t>, or because of higher wages, as the level of income insurance plays in to the wage negotiations</w:t>
      </w:r>
      <w:r w:rsidR="005449E6" w:rsidRPr="00AB3D2F">
        <w:rPr>
          <w:sz w:val="24"/>
          <w:szCs w:val="24"/>
        </w:rPr>
        <w:t xml:space="preserve"> which will be discussed in section 3</w:t>
      </w:r>
      <w:r w:rsidR="007A1018" w:rsidRPr="00AB3D2F">
        <w:rPr>
          <w:sz w:val="24"/>
          <w:szCs w:val="24"/>
        </w:rPr>
        <w:t xml:space="preserve">. </w:t>
      </w:r>
    </w:p>
    <w:p w14:paraId="5FD78AAA" w14:textId="51A2D7F8" w:rsidR="006D4472" w:rsidRPr="00AB3D2F" w:rsidRDefault="00A42D17" w:rsidP="00730FE1">
      <w:pPr>
        <w:spacing w:line="360" w:lineRule="auto"/>
        <w:rPr>
          <w:sz w:val="24"/>
          <w:szCs w:val="24"/>
        </w:rPr>
      </w:pPr>
      <w:r w:rsidRPr="00AB3D2F">
        <w:rPr>
          <w:sz w:val="24"/>
          <w:szCs w:val="24"/>
        </w:rPr>
        <w:t xml:space="preserve">Third, </w:t>
      </w:r>
      <w:r w:rsidR="00551654" w:rsidRPr="00AB3D2F">
        <w:rPr>
          <w:sz w:val="24"/>
          <w:szCs w:val="24"/>
        </w:rPr>
        <w:t>they argue that the</w:t>
      </w:r>
      <w:r w:rsidR="005449E6" w:rsidRPr="00AB3D2F">
        <w:rPr>
          <w:sz w:val="24"/>
          <w:szCs w:val="24"/>
        </w:rPr>
        <w:t xml:space="preserve"> income insurance model doesn’t allow the change in behavior of the employed and unemployed </w:t>
      </w:r>
      <w:r w:rsidR="005423B4" w:rsidRPr="00AB3D2F">
        <w:rPr>
          <w:sz w:val="24"/>
          <w:szCs w:val="24"/>
        </w:rPr>
        <w:t>to</w:t>
      </w:r>
      <w:r w:rsidR="005449E6" w:rsidRPr="00AB3D2F">
        <w:rPr>
          <w:sz w:val="24"/>
          <w:szCs w:val="24"/>
        </w:rPr>
        <w:t xml:space="preserve"> affect other people’s situation. The model is only looking at </w:t>
      </w:r>
      <w:r w:rsidR="00030420" w:rsidRPr="00AB3D2F">
        <w:rPr>
          <w:sz w:val="24"/>
          <w:szCs w:val="24"/>
        </w:rPr>
        <w:t xml:space="preserve">the </w:t>
      </w:r>
      <w:proofErr w:type="gramStart"/>
      <w:r w:rsidR="00030420" w:rsidRPr="00AB3D2F">
        <w:rPr>
          <w:sz w:val="24"/>
          <w:szCs w:val="24"/>
        </w:rPr>
        <w:t>individuals</w:t>
      </w:r>
      <w:proofErr w:type="gramEnd"/>
      <w:r w:rsidR="00030420" w:rsidRPr="00AB3D2F">
        <w:rPr>
          <w:sz w:val="24"/>
          <w:szCs w:val="24"/>
        </w:rPr>
        <w:t xml:space="preserve"> expected reaction to </w:t>
      </w:r>
      <w:r w:rsidR="006550CF">
        <w:rPr>
          <w:sz w:val="24"/>
          <w:szCs w:val="24"/>
        </w:rPr>
        <w:t xml:space="preserve">a </w:t>
      </w:r>
      <w:r w:rsidR="006550CF" w:rsidRPr="00AB3D2F">
        <w:rPr>
          <w:sz w:val="24"/>
          <w:szCs w:val="24"/>
        </w:rPr>
        <w:t>change</w:t>
      </w:r>
      <w:r w:rsidR="00030420" w:rsidRPr="00AB3D2F">
        <w:rPr>
          <w:sz w:val="24"/>
          <w:szCs w:val="24"/>
        </w:rPr>
        <w:t xml:space="preserve"> in the income insurance program. As will be seen in </w:t>
      </w:r>
      <w:r w:rsidR="002244CA" w:rsidRPr="00AB3D2F">
        <w:rPr>
          <w:sz w:val="24"/>
          <w:szCs w:val="24"/>
        </w:rPr>
        <w:t>the next section</w:t>
      </w:r>
      <w:r w:rsidR="00030420" w:rsidRPr="00AB3D2F">
        <w:rPr>
          <w:sz w:val="24"/>
          <w:szCs w:val="24"/>
        </w:rPr>
        <w:t xml:space="preserve">, newer literature </w:t>
      </w:r>
      <w:r w:rsidR="002244CA" w:rsidRPr="00AB3D2F">
        <w:rPr>
          <w:sz w:val="24"/>
          <w:szCs w:val="24"/>
        </w:rPr>
        <w:t xml:space="preserve">will be presented </w:t>
      </w:r>
      <w:r w:rsidR="00030420" w:rsidRPr="00AB3D2F">
        <w:rPr>
          <w:sz w:val="24"/>
          <w:szCs w:val="24"/>
        </w:rPr>
        <w:t xml:space="preserve">having a larger focus of the aggregate effects of changes in the income insurance program. </w:t>
      </w:r>
      <w:r w:rsidR="002244CA" w:rsidRPr="00AB3D2F">
        <w:rPr>
          <w:sz w:val="24"/>
          <w:szCs w:val="24"/>
        </w:rPr>
        <w:t>B</w:t>
      </w:r>
      <w:r w:rsidR="005423B4" w:rsidRPr="00AB3D2F">
        <w:rPr>
          <w:sz w:val="24"/>
          <w:szCs w:val="24"/>
        </w:rPr>
        <w:t>efore presenting t</w:t>
      </w:r>
      <w:r w:rsidR="0026344E" w:rsidRPr="00AB3D2F">
        <w:rPr>
          <w:sz w:val="24"/>
          <w:szCs w:val="24"/>
        </w:rPr>
        <w:t xml:space="preserve">his newer </w:t>
      </w:r>
      <w:r w:rsidR="000630D4" w:rsidRPr="00AB3D2F">
        <w:rPr>
          <w:sz w:val="24"/>
          <w:szCs w:val="24"/>
        </w:rPr>
        <w:t>literature,</w:t>
      </w:r>
      <w:r w:rsidR="002244CA" w:rsidRPr="00AB3D2F">
        <w:rPr>
          <w:sz w:val="24"/>
          <w:szCs w:val="24"/>
        </w:rPr>
        <w:t xml:space="preserve"> we</w:t>
      </w:r>
      <w:r w:rsidR="00730FE1" w:rsidRPr="00AB3D2F">
        <w:rPr>
          <w:sz w:val="24"/>
          <w:szCs w:val="24"/>
        </w:rPr>
        <w:t xml:space="preserve"> will </w:t>
      </w:r>
      <w:r w:rsidR="005423B4" w:rsidRPr="00AB3D2F">
        <w:rPr>
          <w:sz w:val="24"/>
          <w:szCs w:val="24"/>
        </w:rPr>
        <w:t>give</w:t>
      </w:r>
      <w:r w:rsidR="00730FE1" w:rsidRPr="00AB3D2F">
        <w:rPr>
          <w:sz w:val="24"/>
          <w:szCs w:val="24"/>
        </w:rPr>
        <w:t xml:space="preserve"> a more detailed description of the income insurance model build by the IS-commission, </w:t>
      </w:r>
      <w:r w:rsidR="000630D4" w:rsidRPr="00AB3D2F">
        <w:rPr>
          <w:sz w:val="24"/>
          <w:szCs w:val="24"/>
        </w:rPr>
        <w:t xml:space="preserve">as the </w:t>
      </w:r>
      <w:r w:rsidR="006F5E0A" w:rsidRPr="00AB3D2F">
        <w:rPr>
          <w:sz w:val="24"/>
          <w:szCs w:val="24"/>
        </w:rPr>
        <w:t>result</w:t>
      </w:r>
      <w:r w:rsidR="000630D4" w:rsidRPr="00AB3D2F">
        <w:rPr>
          <w:sz w:val="24"/>
          <w:szCs w:val="24"/>
        </w:rPr>
        <w:t xml:space="preserve"> of this model </w:t>
      </w:r>
      <w:r w:rsidR="00730FE1" w:rsidRPr="00AB3D2F">
        <w:rPr>
          <w:sz w:val="24"/>
          <w:szCs w:val="24"/>
        </w:rPr>
        <w:t>giv</w:t>
      </w:r>
      <w:r w:rsidR="000630D4" w:rsidRPr="00AB3D2F">
        <w:rPr>
          <w:sz w:val="24"/>
          <w:szCs w:val="24"/>
        </w:rPr>
        <w:t>es</w:t>
      </w:r>
      <w:r w:rsidR="00730FE1" w:rsidRPr="00AB3D2F">
        <w:rPr>
          <w:sz w:val="24"/>
          <w:szCs w:val="24"/>
        </w:rPr>
        <w:t xml:space="preserve"> an idea of the micro elasticity of income insurance on unemployment for Denmark. </w:t>
      </w:r>
    </w:p>
    <w:p w14:paraId="0759F200" w14:textId="37DC9E13" w:rsidR="00262F3F" w:rsidRDefault="00CF51F3" w:rsidP="00CF51F3">
      <w:pPr>
        <w:pStyle w:val="Overskrift1"/>
      </w:pPr>
      <w:r>
        <w:t>Section 3</w:t>
      </w:r>
    </w:p>
    <w:p w14:paraId="25A917D8" w14:textId="0B6B3974" w:rsidR="00CF51F3" w:rsidRDefault="00CF51F3" w:rsidP="00CF51F3"/>
    <w:p w14:paraId="3C4761DE" w14:textId="408E4C77" w:rsidR="00F1397C" w:rsidRPr="00AB3D2F" w:rsidRDefault="00F1397C" w:rsidP="006F5E0A">
      <w:pPr>
        <w:spacing w:line="360" w:lineRule="auto"/>
        <w:rPr>
          <w:sz w:val="24"/>
          <w:szCs w:val="24"/>
        </w:rPr>
      </w:pPr>
      <w:r w:rsidRPr="00AB3D2F">
        <w:rPr>
          <w:sz w:val="24"/>
          <w:szCs w:val="24"/>
        </w:rPr>
        <w:t xml:space="preserve">The previous section gave an introduction to the literature towards income insurance, both </w:t>
      </w:r>
      <w:r w:rsidR="009F5BDB" w:rsidRPr="00AB3D2F">
        <w:rPr>
          <w:sz w:val="24"/>
          <w:szCs w:val="24"/>
        </w:rPr>
        <w:t>in general</w:t>
      </w:r>
      <w:r w:rsidRPr="00AB3D2F">
        <w:rPr>
          <w:sz w:val="24"/>
          <w:szCs w:val="24"/>
        </w:rPr>
        <w:t xml:space="preserve"> and </w:t>
      </w:r>
      <w:r w:rsidR="009F5BDB" w:rsidRPr="00AB3D2F">
        <w:rPr>
          <w:sz w:val="24"/>
          <w:szCs w:val="24"/>
        </w:rPr>
        <w:t>for</w:t>
      </w:r>
      <w:r w:rsidRPr="00AB3D2F">
        <w:rPr>
          <w:sz w:val="24"/>
          <w:szCs w:val="24"/>
        </w:rPr>
        <w:t xml:space="preserve"> the case of Denmark. An important observation was that the literature has moved more towards </w:t>
      </w:r>
      <w:r w:rsidR="00DF5EAD" w:rsidRPr="00AB3D2F">
        <w:rPr>
          <w:sz w:val="24"/>
          <w:szCs w:val="24"/>
        </w:rPr>
        <w:t>estimating the full macroeconomic</w:t>
      </w:r>
      <w:r w:rsidR="00215E94" w:rsidRPr="00AB3D2F">
        <w:rPr>
          <w:sz w:val="24"/>
          <w:szCs w:val="24"/>
        </w:rPr>
        <w:t xml:space="preserve"> effects</w:t>
      </w:r>
      <w:r w:rsidR="00296C78">
        <w:rPr>
          <w:sz w:val="24"/>
          <w:szCs w:val="24"/>
        </w:rPr>
        <w:t xml:space="preserve"> of income insurance, this requires</w:t>
      </w:r>
      <w:r w:rsidR="00DF5EAD" w:rsidRPr="00AB3D2F">
        <w:rPr>
          <w:sz w:val="24"/>
          <w:szCs w:val="24"/>
        </w:rPr>
        <w:t xml:space="preserve"> </w:t>
      </w:r>
      <w:r w:rsidR="00215E94" w:rsidRPr="00AB3D2F">
        <w:rPr>
          <w:sz w:val="24"/>
          <w:szCs w:val="24"/>
        </w:rPr>
        <w:t>moving away</w:t>
      </w:r>
      <w:r w:rsidR="006F5E0A" w:rsidRPr="00AB3D2F">
        <w:rPr>
          <w:sz w:val="24"/>
          <w:szCs w:val="24"/>
        </w:rPr>
        <w:t xml:space="preserve"> from the </w:t>
      </w:r>
      <w:r w:rsidR="00215E94" w:rsidRPr="00AB3D2F">
        <w:rPr>
          <w:sz w:val="24"/>
          <w:szCs w:val="24"/>
        </w:rPr>
        <w:t>models built using an aggregated micro foundation like the income insurance model build by the IS-commission.</w:t>
      </w:r>
      <w:r w:rsidR="00DF5EAD" w:rsidRPr="00AB3D2F">
        <w:rPr>
          <w:sz w:val="24"/>
          <w:szCs w:val="24"/>
        </w:rPr>
        <w:t xml:space="preserve"> </w:t>
      </w:r>
      <w:r w:rsidRPr="00AB3D2F">
        <w:rPr>
          <w:sz w:val="24"/>
          <w:szCs w:val="24"/>
        </w:rPr>
        <w:t>In Denmark this resulted in</w:t>
      </w:r>
      <w:r w:rsidR="00DF5EAD" w:rsidRPr="00AB3D2F">
        <w:rPr>
          <w:sz w:val="24"/>
          <w:szCs w:val="24"/>
        </w:rPr>
        <w:t xml:space="preserve"> the </w:t>
      </w:r>
      <w:r w:rsidR="00215E94" w:rsidRPr="00AB3D2F">
        <w:rPr>
          <w:sz w:val="24"/>
          <w:szCs w:val="24"/>
        </w:rPr>
        <w:t xml:space="preserve">model </w:t>
      </w:r>
      <w:r w:rsidRPr="00AB3D2F">
        <w:rPr>
          <w:sz w:val="24"/>
          <w:szCs w:val="24"/>
        </w:rPr>
        <w:t xml:space="preserve">facing </w:t>
      </w:r>
      <w:r w:rsidR="00A258EB" w:rsidRPr="00AB3D2F">
        <w:rPr>
          <w:sz w:val="24"/>
          <w:szCs w:val="24"/>
        </w:rPr>
        <w:t xml:space="preserve">critic for </w:t>
      </w:r>
      <w:r w:rsidR="00A258EB" w:rsidRPr="00AB3D2F">
        <w:rPr>
          <w:sz w:val="24"/>
          <w:szCs w:val="24"/>
        </w:rPr>
        <w:lastRenderedPageBreak/>
        <w:t>overstating the negative effects of income insurance</w:t>
      </w:r>
      <w:r w:rsidRPr="00AB3D2F">
        <w:rPr>
          <w:sz w:val="24"/>
          <w:szCs w:val="24"/>
        </w:rPr>
        <w:t xml:space="preserve">, as well as neglecting </w:t>
      </w:r>
      <w:r w:rsidR="00296C78">
        <w:rPr>
          <w:sz w:val="24"/>
          <w:szCs w:val="24"/>
        </w:rPr>
        <w:t xml:space="preserve">important </w:t>
      </w:r>
      <w:r w:rsidRPr="00AB3D2F">
        <w:rPr>
          <w:sz w:val="24"/>
          <w:szCs w:val="24"/>
        </w:rPr>
        <w:t>macroeconomic effects</w:t>
      </w:r>
      <w:r w:rsidR="00A258EB" w:rsidRPr="00AB3D2F">
        <w:rPr>
          <w:sz w:val="24"/>
          <w:szCs w:val="24"/>
        </w:rPr>
        <w:t xml:space="preserve">. In this section we will present the macroeconomic effects that the newer literature is finding, but first we will give a short description of the dynamics of the income insurance model.   </w:t>
      </w:r>
    </w:p>
    <w:p w14:paraId="37674E51" w14:textId="77777777" w:rsidR="00F1397C" w:rsidRDefault="00F1397C" w:rsidP="00CF51F3"/>
    <w:p w14:paraId="55EA6174" w14:textId="31DE9085" w:rsidR="00EB7CB3" w:rsidRDefault="00F1397C" w:rsidP="00EB7CB3">
      <w:pPr>
        <w:pStyle w:val="Overskrift2"/>
      </w:pPr>
      <w:r>
        <w:t>The Income insurance model</w:t>
      </w:r>
    </w:p>
    <w:p w14:paraId="017C8A92" w14:textId="21DCB638" w:rsidR="00EB7CB3" w:rsidRDefault="00EB7CB3" w:rsidP="00EB7CB3"/>
    <w:p w14:paraId="534336EC" w14:textId="3E5C042A" w:rsidR="00572A34" w:rsidRPr="00AB3D2F" w:rsidRDefault="00EB7CB3" w:rsidP="004D12B6">
      <w:pPr>
        <w:spacing w:line="360" w:lineRule="auto"/>
        <w:rPr>
          <w:sz w:val="24"/>
          <w:szCs w:val="24"/>
        </w:rPr>
      </w:pPr>
      <w:r w:rsidRPr="00AB3D2F">
        <w:rPr>
          <w:sz w:val="24"/>
          <w:szCs w:val="24"/>
        </w:rPr>
        <w:t xml:space="preserve">The model of income insurance was developed </w:t>
      </w:r>
      <w:r w:rsidR="00572A34" w:rsidRPr="00AB3D2F">
        <w:rPr>
          <w:sz w:val="24"/>
          <w:szCs w:val="24"/>
        </w:rPr>
        <w:t>to</w:t>
      </w:r>
      <w:r w:rsidRPr="00AB3D2F">
        <w:rPr>
          <w:sz w:val="24"/>
          <w:szCs w:val="24"/>
        </w:rPr>
        <w:t xml:space="preserve"> analyze effects of political changes in the income insurance program</w:t>
      </w:r>
      <w:r w:rsidR="00DF5EAD" w:rsidRPr="00AB3D2F">
        <w:rPr>
          <w:sz w:val="24"/>
          <w:szCs w:val="24"/>
        </w:rPr>
        <w:t xml:space="preserve"> for Denmark, </w:t>
      </w:r>
      <w:r w:rsidR="00CA12CD" w:rsidRPr="00AB3D2F">
        <w:rPr>
          <w:sz w:val="24"/>
          <w:szCs w:val="24"/>
        </w:rPr>
        <w:t>it consist</w:t>
      </w:r>
      <w:r w:rsidRPr="00AB3D2F">
        <w:rPr>
          <w:sz w:val="24"/>
          <w:szCs w:val="24"/>
        </w:rPr>
        <w:t xml:space="preserve"> of four different parts: A static model for income insurance, a static model for </w:t>
      </w:r>
      <w:commentRangeStart w:id="9"/>
      <w:r w:rsidR="00E83A4D" w:rsidRPr="00AB3D2F">
        <w:rPr>
          <w:sz w:val="24"/>
          <w:szCs w:val="24"/>
        </w:rPr>
        <w:t>Cash-benefits</w:t>
      </w:r>
      <w:commentRangeEnd w:id="9"/>
      <w:r w:rsidR="00E83A4D" w:rsidRPr="00AB3D2F">
        <w:rPr>
          <w:rStyle w:val="Kommentarhenvisning"/>
          <w:sz w:val="24"/>
          <w:szCs w:val="24"/>
        </w:rPr>
        <w:commentReference w:id="9"/>
      </w:r>
      <w:r w:rsidRPr="00AB3D2F">
        <w:rPr>
          <w:sz w:val="24"/>
          <w:szCs w:val="24"/>
        </w:rPr>
        <w:t xml:space="preserve">, a </w:t>
      </w:r>
      <w:proofErr w:type="spellStart"/>
      <w:r w:rsidRPr="00AB3D2F">
        <w:rPr>
          <w:sz w:val="24"/>
          <w:szCs w:val="24"/>
        </w:rPr>
        <w:t>Markovmodel</w:t>
      </w:r>
      <w:proofErr w:type="spellEnd"/>
      <w:r w:rsidR="00572A34" w:rsidRPr="00AB3D2F">
        <w:rPr>
          <w:sz w:val="24"/>
          <w:szCs w:val="24"/>
        </w:rPr>
        <w:t xml:space="preserve"> and lastly, a </w:t>
      </w:r>
      <w:r w:rsidR="00635057" w:rsidRPr="00AB3D2F">
        <w:rPr>
          <w:sz w:val="24"/>
          <w:szCs w:val="24"/>
        </w:rPr>
        <w:t>re-earning model.</w:t>
      </w:r>
      <w:r w:rsidR="00572A34" w:rsidRPr="00AB3D2F">
        <w:rPr>
          <w:sz w:val="24"/>
          <w:szCs w:val="24"/>
        </w:rPr>
        <w:t xml:space="preserve">  </w:t>
      </w:r>
      <w:r w:rsidR="00467047" w:rsidRPr="00AB3D2F">
        <w:rPr>
          <w:sz w:val="24"/>
          <w:szCs w:val="24"/>
        </w:rPr>
        <w:t>Only t</w:t>
      </w:r>
      <w:r w:rsidR="00635057" w:rsidRPr="00AB3D2F">
        <w:rPr>
          <w:sz w:val="24"/>
          <w:szCs w:val="24"/>
        </w:rPr>
        <w:t xml:space="preserve">he first three parts will </w:t>
      </w:r>
      <w:r w:rsidR="00572A34" w:rsidRPr="00AB3D2F">
        <w:rPr>
          <w:sz w:val="24"/>
          <w:szCs w:val="24"/>
        </w:rPr>
        <w:t>be presented</w:t>
      </w:r>
      <w:r w:rsidR="00635057" w:rsidRPr="00AB3D2F">
        <w:rPr>
          <w:sz w:val="24"/>
          <w:szCs w:val="24"/>
        </w:rPr>
        <w:t xml:space="preserve"> now</w:t>
      </w:r>
      <w:r w:rsidR="00467047" w:rsidRPr="00AB3D2F">
        <w:rPr>
          <w:sz w:val="24"/>
          <w:szCs w:val="24"/>
        </w:rPr>
        <w:t>, as</w:t>
      </w:r>
      <w:r w:rsidR="00635057" w:rsidRPr="00AB3D2F">
        <w:rPr>
          <w:sz w:val="24"/>
          <w:szCs w:val="24"/>
        </w:rPr>
        <w:t xml:space="preserve"> </w:t>
      </w:r>
      <w:r w:rsidR="00467047" w:rsidRPr="00AB3D2F">
        <w:rPr>
          <w:sz w:val="24"/>
          <w:szCs w:val="24"/>
        </w:rPr>
        <w:t>t</w:t>
      </w:r>
      <w:r w:rsidR="00635057" w:rsidRPr="00AB3D2F">
        <w:rPr>
          <w:sz w:val="24"/>
          <w:szCs w:val="24"/>
        </w:rPr>
        <w:t xml:space="preserve">he re-earning model </w:t>
      </w:r>
      <w:r w:rsidR="00467047" w:rsidRPr="00AB3D2F">
        <w:rPr>
          <w:sz w:val="24"/>
          <w:szCs w:val="24"/>
        </w:rPr>
        <w:t xml:space="preserve">only </w:t>
      </w:r>
      <w:r w:rsidR="00635057" w:rsidRPr="00AB3D2F">
        <w:rPr>
          <w:sz w:val="24"/>
          <w:szCs w:val="24"/>
        </w:rPr>
        <w:t xml:space="preserve">concern </w:t>
      </w:r>
      <w:r w:rsidR="00467047" w:rsidRPr="00AB3D2F">
        <w:rPr>
          <w:sz w:val="24"/>
          <w:szCs w:val="24"/>
        </w:rPr>
        <w:t>changes</w:t>
      </w:r>
      <w:r w:rsidR="00635057" w:rsidRPr="00AB3D2F">
        <w:rPr>
          <w:sz w:val="24"/>
          <w:szCs w:val="24"/>
        </w:rPr>
        <w:t xml:space="preserve"> </w:t>
      </w:r>
      <w:r w:rsidR="00467047" w:rsidRPr="00AB3D2F">
        <w:rPr>
          <w:sz w:val="24"/>
          <w:szCs w:val="24"/>
        </w:rPr>
        <w:t xml:space="preserve">towards </w:t>
      </w:r>
      <w:r w:rsidR="00635057" w:rsidRPr="00AB3D2F">
        <w:rPr>
          <w:sz w:val="24"/>
          <w:szCs w:val="24"/>
        </w:rPr>
        <w:t xml:space="preserve">rules </w:t>
      </w:r>
      <w:r w:rsidR="00467047" w:rsidRPr="00AB3D2F">
        <w:rPr>
          <w:sz w:val="24"/>
          <w:szCs w:val="24"/>
        </w:rPr>
        <w:t>for</w:t>
      </w:r>
      <w:r w:rsidR="00635057" w:rsidRPr="00AB3D2F">
        <w:rPr>
          <w:sz w:val="24"/>
          <w:szCs w:val="24"/>
        </w:rPr>
        <w:t xml:space="preserve"> re-earning the right </w:t>
      </w:r>
      <w:r w:rsidR="00467047" w:rsidRPr="00AB3D2F">
        <w:rPr>
          <w:sz w:val="24"/>
          <w:szCs w:val="24"/>
        </w:rPr>
        <w:t>to</w:t>
      </w:r>
      <w:r w:rsidR="00635057" w:rsidRPr="00AB3D2F">
        <w:rPr>
          <w:sz w:val="24"/>
          <w:szCs w:val="24"/>
        </w:rPr>
        <w:t xml:space="preserve"> income insurance,</w:t>
      </w:r>
      <w:r w:rsidR="00467047" w:rsidRPr="00AB3D2F">
        <w:rPr>
          <w:sz w:val="24"/>
          <w:szCs w:val="24"/>
        </w:rPr>
        <w:t xml:space="preserve"> thereby</w:t>
      </w:r>
      <w:r w:rsidR="00635057" w:rsidRPr="00AB3D2F">
        <w:rPr>
          <w:sz w:val="24"/>
          <w:szCs w:val="24"/>
        </w:rPr>
        <w:t xml:space="preserve"> not looking at the level of income insurance. </w:t>
      </w:r>
    </w:p>
    <w:p w14:paraId="51820CB9" w14:textId="7BD59771" w:rsidR="00572A34" w:rsidRPr="00AB3D2F" w:rsidRDefault="00D27422" w:rsidP="004D12B6">
      <w:pPr>
        <w:spacing w:line="360" w:lineRule="auto"/>
        <w:rPr>
          <w:sz w:val="24"/>
          <w:szCs w:val="24"/>
        </w:rPr>
      </w:pPr>
      <w:r w:rsidRPr="00AB3D2F">
        <w:rPr>
          <w:sz w:val="24"/>
          <w:szCs w:val="24"/>
        </w:rPr>
        <w:t>The static model of income insurance</w:t>
      </w:r>
      <w:r w:rsidR="00572A34" w:rsidRPr="00AB3D2F">
        <w:rPr>
          <w:sz w:val="24"/>
          <w:szCs w:val="24"/>
        </w:rPr>
        <w:t xml:space="preserve"> is developed </w:t>
      </w:r>
      <w:r w:rsidRPr="00AB3D2F">
        <w:rPr>
          <w:sz w:val="24"/>
          <w:szCs w:val="24"/>
        </w:rPr>
        <w:t xml:space="preserve">to calculate the immediate economic effects for </w:t>
      </w:r>
      <w:r w:rsidR="004E640C" w:rsidRPr="00AB3D2F">
        <w:rPr>
          <w:sz w:val="24"/>
          <w:szCs w:val="24"/>
        </w:rPr>
        <w:t>a specific</w:t>
      </w:r>
      <w:r w:rsidRPr="00AB3D2F">
        <w:rPr>
          <w:sz w:val="24"/>
          <w:szCs w:val="24"/>
        </w:rPr>
        <w:t xml:space="preserve"> person being unemployed when changing the level of income insurance. </w:t>
      </w:r>
      <w:r w:rsidR="004E640C" w:rsidRPr="00AB3D2F">
        <w:rPr>
          <w:sz w:val="24"/>
          <w:szCs w:val="24"/>
        </w:rPr>
        <w:t xml:space="preserve">For this </w:t>
      </w:r>
      <w:r w:rsidR="00663217" w:rsidRPr="00AB3D2F">
        <w:rPr>
          <w:sz w:val="24"/>
          <w:szCs w:val="24"/>
        </w:rPr>
        <w:t>reason,</w:t>
      </w:r>
      <w:r w:rsidRPr="00AB3D2F">
        <w:rPr>
          <w:sz w:val="24"/>
          <w:szCs w:val="24"/>
        </w:rPr>
        <w:t xml:space="preserve"> this model will not include the behavioral changes that might happen, when creating changes in the income insurance program. </w:t>
      </w:r>
      <w:r w:rsidR="00096242" w:rsidRPr="00AB3D2F">
        <w:rPr>
          <w:sz w:val="24"/>
          <w:szCs w:val="24"/>
        </w:rPr>
        <w:t>Similarly,</w:t>
      </w:r>
      <w:r w:rsidR="005F09CB" w:rsidRPr="00AB3D2F">
        <w:rPr>
          <w:sz w:val="24"/>
          <w:szCs w:val="24"/>
        </w:rPr>
        <w:t xml:space="preserve"> the effect on </w:t>
      </w:r>
      <w:r w:rsidR="00E83A4D" w:rsidRPr="00AB3D2F">
        <w:rPr>
          <w:sz w:val="24"/>
          <w:szCs w:val="24"/>
        </w:rPr>
        <w:t>cash-benefits</w:t>
      </w:r>
      <w:r w:rsidR="005F09CB" w:rsidRPr="00AB3D2F">
        <w:rPr>
          <w:sz w:val="24"/>
          <w:szCs w:val="24"/>
        </w:rPr>
        <w:t xml:space="preserve"> is calculated using the static model for </w:t>
      </w:r>
      <w:r w:rsidR="00E83A4D" w:rsidRPr="00AB3D2F">
        <w:rPr>
          <w:sz w:val="24"/>
          <w:szCs w:val="24"/>
        </w:rPr>
        <w:t>cash-benefits</w:t>
      </w:r>
      <w:r w:rsidR="0049756A" w:rsidRPr="00AB3D2F">
        <w:rPr>
          <w:sz w:val="24"/>
          <w:szCs w:val="24"/>
        </w:rPr>
        <w:t>, to see if people would want to switch towards this program instead of the income insurance program</w:t>
      </w:r>
      <w:r w:rsidR="00E83A4D" w:rsidRPr="00AB3D2F">
        <w:rPr>
          <w:sz w:val="24"/>
          <w:szCs w:val="24"/>
        </w:rPr>
        <w:t>.</w:t>
      </w:r>
    </w:p>
    <w:p w14:paraId="06836763" w14:textId="7C15D46F" w:rsidR="00881864" w:rsidRPr="00BB0046" w:rsidRDefault="00CF26A9" w:rsidP="00BB0046">
      <w:pPr>
        <w:spacing w:line="360" w:lineRule="auto"/>
        <w:rPr>
          <w:sz w:val="24"/>
          <w:szCs w:val="24"/>
        </w:rPr>
      </w:pPr>
      <w:r w:rsidRPr="00AB3D2F">
        <w:rPr>
          <w:sz w:val="24"/>
          <w:szCs w:val="24"/>
        </w:rPr>
        <w:t>The</w:t>
      </w:r>
      <w:r w:rsidR="007969EC" w:rsidRPr="00AB3D2F">
        <w:rPr>
          <w:sz w:val="24"/>
          <w:szCs w:val="24"/>
        </w:rPr>
        <w:t xml:space="preserve"> more interesting part is the</w:t>
      </w:r>
      <w:r w:rsidRPr="00AB3D2F">
        <w:rPr>
          <w:sz w:val="24"/>
          <w:szCs w:val="24"/>
        </w:rPr>
        <w:t xml:space="preserve"> </w:t>
      </w:r>
      <w:proofErr w:type="spellStart"/>
      <w:r w:rsidRPr="00AB3D2F">
        <w:rPr>
          <w:sz w:val="24"/>
          <w:szCs w:val="24"/>
        </w:rPr>
        <w:t>Markovmod</w:t>
      </w:r>
      <w:r w:rsidR="005A47A9">
        <w:rPr>
          <w:sz w:val="24"/>
          <w:szCs w:val="24"/>
        </w:rPr>
        <w:t>el</w:t>
      </w:r>
      <w:proofErr w:type="spellEnd"/>
      <w:r w:rsidRPr="00AB3D2F">
        <w:rPr>
          <w:sz w:val="24"/>
          <w:szCs w:val="24"/>
        </w:rPr>
        <w:t xml:space="preserve"> </w:t>
      </w:r>
      <w:r w:rsidR="007969EC" w:rsidRPr="00AB3D2F">
        <w:rPr>
          <w:sz w:val="24"/>
          <w:szCs w:val="24"/>
        </w:rPr>
        <w:t>which is</w:t>
      </w:r>
      <w:r w:rsidRPr="00AB3D2F">
        <w:rPr>
          <w:sz w:val="24"/>
          <w:szCs w:val="24"/>
        </w:rPr>
        <w:t xml:space="preserve"> built to calculate the equilibrium levels of employment and unemployment, to do </w:t>
      </w:r>
      <w:r w:rsidR="009F5BDB" w:rsidRPr="00AB3D2F">
        <w:rPr>
          <w:sz w:val="24"/>
          <w:szCs w:val="24"/>
        </w:rPr>
        <w:t>so</w:t>
      </w:r>
      <w:r w:rsidRPr="00AB3D2F">
        <w:rPr>
          <w:sz w:val="24"/>
          <w:szCs w:val="24"/>
        </w:rPr>
        <w:t xml:space="preserve"> the population is divided into three groups: Receivers of income insurance, employed</w:t>
      </w:r>
      <w:r w:rsidR="00CE51A5" w:rsidRPr="00AB3D2F">
        <w:rPr>
          <w:sz w:val="24"/>
          <w:szCs w:val="24"/>
        </w:rPr>
        <w:t>,</w:t>
      </w:r>
      <w:r w:rsidRPr="00AB3D2F">
        <w:rPr>
          <w:sz w:val="24"/>
          <w:szCs w:val="24"/>
        </w:rPr>
        <w:t xml:space="preserve"> </w:t>
      </w:r>
      <w:r w:rsidR="00D80B60" w:rsidRPr="00AB3D2F">
        <w:rPr>
          <w:sz w:val="24"/>
          <w:szCs w:val="24"/>
        </w:rPr>
        <w:t xml:space="preserve">and receivers of other social benefits. </w:t>
      </w:r>
      <w:r w:rsidR="007969EC" w:rsidRPr="00AB3D2F">
        <w:rPr>
          <w:sz w:val="24"/>
          <w:szCs w:val="24"/>
        </w:rPr>
        <w:t>T</w:t>
      </w:r>
      <w:r w:rsidR="001B630A" w:rsidRPr="00AB3D2F">
        <w:rPr>
          <w:sz w:val="24"/>
          <w:szCs w:val="24"/>
        </w:rPr>
        <w:t xml:space="preserve">he </w:t>
      </w:r>
      <w:proofErr w:type="spellStart"/>
      <w:r w:rsidR="001B630A" w:rsidRPr="00AB3D2F">
        <w:rPr>
          <w:sz w:val="24"/>
          <w:szCs w:val="24"/>
        </w:rPr>
        <w:t>Markovmodel</w:t>
      </w:r>
      <w:proofErr w:type="spellEnd"/>
      <w:r w:rsidR="001B630A" w:rsidRPr="00AB3D2F">
        <w:rPr>
          <w:sz w:val="24"/>
          <w:szCs w:val="24"/>
        </w:rPr>
        <w:t xml:space="preserve"> estimate</w:t>
      </w:r>
      <w:r w:rsidR="007969EC" w:rsidRPr="00AB3D2F">
        <w:rPr>
          <w:sz w:val="24"/>
          <w:szCs w:val="24"/>
        </w:rPr>
        <w:t>s</w:t>
      </w:r>
      <w:r w:rsidR="001B630A" w:rsidRPr="00AB3D2F">
        <w:rPr>
          <w:sz w:val="24"/>
          <w:szCs w:val="24"/>
        </w:rPr>
        <w:t xml:space="preserve"> the probability of changing </w:t>
      </w:r>
      <w:r w:rsidR="007969EC" w:rsidRPr="00AB3D2F">
        <w:rPr>
          <w:sz w:val="24"/>
          <w:szCs w:val="24"/>
        </w:rPr>
        <w:t>in-between</w:t>
      </w:r>
      <w:r w:rsidR="001B630A" w:rsidRPr="00AB3D2F">
        <w:rPr>
          <w:sz w:val="24"/>
          <w:szCs w:val="24"/>
        </w:rPr>
        <w:t xml:space="preserve"> the </w:t>
      </w:r>
      <w:r w:rsidR="009968BA" w:rsidRPr="00AB3D2F">
        <w:rPr>
          <w:sz w:val="24"/>
          <w:szCs w:val="24"/>
        </w:rPr>
        <w:t>three groups</w:t>
      </w:r>
      <w:r w:rsidR="00467047" w:rsidRPr="00AB3D2F">
        <w:rPr>
          <w:sz w:val="24"/>
          <w:szCs w:val="24"/>
        </w:rPr>
        <w:t>,</w:t>
      </w:r>
      <w:r w:rsidR="004260CF" w:rsidRPr="00AB3D2F">
        <w:rPr>
          <w:sz w:val="24"/>
          <w:szCs w:val="24"/>
        </w:rPr>
        <w:t xml:space="preserve"> </w:t>
      </w:r>
      <w:r w:rsidR="00467047" w:rsidRPr="00AB3D2F">
        <w:rPr>
          <w:sz w:val="24"/>
          <w:szCs w:val="24"/>
        </w:rPr>
        <w:t xml:space="preserve">thereby </w:t>
      </w:r>
      <w:r w:rsidR="004260CF" w:rsidRPr="00AB3D2F">
        <w:rPr>
          <w:sz w:val="24"/>
          <w:szCs w:val="24"/>
        </w:rPr>
        <w:t>looking at changes in</w:t>
      </w:r>
      <w:r w:rsidR="009968BA" w:rsidRPr="00AB3D2F">
        <w:rPr>
          <w:sz w:val="24"/>
          <w:szCs w:val="24"/>
        </w:rPr>
        <w:t xml:space="preserve"> the exit rate</w:t>
      </w:r>
      <w:r w:rsidR="00FF775E" w:rsidRPr="00AB3D2F">
        <w:rPr>
          <w:sz w:val="24"/>
          <w:szCs w:val="24"/>
        </w:rPr>
        <w:t xml:space="preserve"> and approach rate</w:t>
      </w:r>
      <w:r w:rsidR="009968BA" w:rsidRPr="00AB3D2F">
        <w:rPr>
          <w:sz w:val="24"/>
          <w:szCs w:val="24"/>
        </w:rPr>
        <w:t xml:space="preserve">, </w:t>
      </w:r>
      <w:r w:rsidR="001E73A2" w:rsidRPr="00AB3D2F">
        <w:rPr>
          <w:sz w:val="24"/>
          <w:szCs w:val="24"/>
        </w:rPr>
        <w:t>the</w:t>
      </w:r>
      <w:r w:rsidR="004260CF" w:rsidRPr="00AB3D2F">
        <w:rPr>
          <w:sz w:val="24"/>
          <w:szCs w:val="24"/>
        </w:rPr>
        <w:t xml:space="preserve"> first </w:t>
      </w:r>
      <w:r w:rsidR="0099039F" w:rsidRPr="00AB3D2F">
        <w:rPr>
          <w:sz w:val="24"/>
          <w:szCs w:val="24"/>
        </w:rPr>
        <w:t>Indicating that a change in the level of income insurance changes the departure from unemployment</w:t>
      </w:r>
      <w:r w:rsidR="008B486B" w:rsidRPr="00AB3D2F">
        <w:rPr>
          <w:sz w:val="24"/>
          <w:szCs w:val="24"/>
        </w:rPr>
        <w:t xml:space="preserve"> to employment</w:t>
      </w:r>
      <w:r w:rsidR="0099039F" w:rsidRPr="00AB3D2F">
        <w:rPr>
          <w:sz w:val="24"/>
          <w:szCs w:val="24"/>
        </w:rPr>
        <w:t xml:space="preserve"> in the period up </w:t>
      </w:r>
      <w:r w:rsidR="005A47A9">
        <w:rPr>
          <w:sz w:val="24"/>
          <w:szCs w:val="24"/>
        </w:rPr>
        <w:t>un</w:t>
      </w:r>
      <w:r w:rsidR="0099039F" w:rsidRPr="00AB3D2F">
        <w:rPr>
          <w:sz w:val="24"/>
          <w:szCs w:val="24"/>
        </w:rPr>
        <w:t xml:space="preserve">til the reduction and in the period immediately after. This effect is mostly concerned the unemployed with the best job opportunities to get off income insurance. </w:t>
      </w:r>
      <w:r w:rsidR="00467047" w:rsidRPr="00AB3D2F">
        <w:rPr>
          <w:sz w:val="24"/>
          <w:szCs w:val="24"/>
        </w:rPr>
        <w:t>The model is estimated using the</w:t>
      </w:r>
      <w:r w:rsidR="00881864" w:rsidRPr="00AB3D2F">
        <w:rPr>
          <w:sz w:val="24"/>
          <w:szCs w:val="24"/>
        </w:rPr>
        <w:t xml:space="preserve"> 2010 reform mentioned in the introduction </w:t>
      </w:r>
      <w:r w:rsidR="00467047" w:rsidRPr="00AB3D2F">
        <w:rPr>
          <w:sz w:val="24"/>
          <w:szCs w:val="24"/>
        </w:rPr>
        <w:t xml:space="preserve">which </w:t>
      </w:r>
      <w:r w:rsidR="00881864" w:rsidRPr="00AB3D2F">
        <w:rPr>
          <w:sz w:val="24"/>
          <w:szCs w:val="24"/>
        </w:rPr>
        <w:t xml:space="preserve">shows an effect up till 78 weeks before the reduction in </w:t>
      </w:r>
      <w:r w:rsidR="00881864" w:rsidRPr="00AB3D2F">
        <w:rPr>
          <w:sz w:val="24"/>
          <w:szCs w:val="24"/>
        </w:rPr>
        <w:lastRenderedPageBreak/>
        <w:t>income insurance till 26 weeks after</w:t>
      </w:r>
      <w:r w:rsidR="008B486B" w:rsidRPr="00AB3D2F">
        <w:rPr>
          <w:sz w:val="24"/>
          <w:szCs w:val="24"/>
        </w:rPr>
        <w:t>, this can be seen from the effect staircase shown</w:t>
      </w:r>
      <w:r w:rsidR="00572E99">
        <w:rPr>
          <w:sz w:val="24"/>
          <w:szCs w:val="24"/>
        </w:rPr>
        <w:t xml:space="preserve"> by the IS-commission</w:t>
      </w:r>
      <w:r w:rsidR="008B486B" w:rsidRPr="00AB3D2F">
        <w:rPr>
          <w:sz w:val="24"/>
          <w:szCs w:val="24"/>
        </w:rPr>
        <w:t xml:space="preserve"> </w:t>
      </w:r>
      <w:commentRangeStart w:id="10"/>
      <w:r w:rsidR="00384121" w:rsidRPr="00AB3D2F">
        <w:rPr>
          <w:sz w:val="24"/>
          <w:szCs w:val="24"/>
        </w:rPr>
        <w:t xml:space="preserve"> </w:t>
      </w:r>
      <w:r w:rsidR="00360517" w:rsidRPr="00AB3D2F">
        <w:rPr>
          <w:sz w:val="24"/>
          <w:szCs w:val="24"/>
        </w:rPr>
        <w:fldChar w:fldCharType="begin" w:fldLock="1"/>
      </w:r>
      <w:r w:rsidR="002569C7">
        <w:rPr>
          <w:sz w:val="24"/>
          <w:szCs w:val="24"/>
        </w:rPr>
        <w:instrText>ADDIN CSL_CITATION {"citationItems":[{"id":"ITEM-1","itemData":{"author":[{"dropping-particle":"","family":"Dagpengekommissionens sekretariat","given":"","non-dropping-particle":"","parse-names":false,"suffix":""}],"container-title":"Beskæftigelsesmi","id":"ITEM-1","issued":{"date-parts":[["2015"]]},"title":"Dagpengemodellen teknisk analyserapport","type":"article-journal"},"uris":["http://www.mendeley.com/documents/?uuid=959efcf8-5b02-45cf-ac0c-22b4b70e17a8"]}],"mendeley":{"formattedCitation":"(Dagpengekommissionens sekretariat, 2015)","manualFormatting":"(Dagpengekommissionens sekretariat, 2015 pg. 34)","plainTextFormattedCitation":"(Dagpengekommissionens sekretariat, 2015)","previouslyFormattedCitation":"(Dagpengekommissionens sekretariat, 2015)"},"properties":{"noteIndex":0},"schema":"https://github.com/citation-style-language/schema/raw/master/csl-citation.json"}</w:instrText>
      </w:r>
      <w:r w:rsidR="00360517" w:rsidRPr="00AB3D2F">
        <w:rPr>
          <w:sz w:val="24"/>
          <w:szCs w:val="24"/>
        </w:rPr>
        <w:fldChar w:fldCharType="separate"/>
      </w:r>
      <w:r w:rsidR="00360517" w:rsidRPr="00AB3D2F">
        <w:rPr>
          <w:noProof/>
          <w:sz w:val="24"/>
          <w:szCs w:val="24"/>
        </w:rPr>
        <w:t>(Dagpengekommissionens sekretariat, 2015</w:t>
      </w:r>
      <w:r w:rsidR="005C480D">
        <w:rPr>
          <w:noProof/>
          <w:sz w:val="24"/>
          <w:szCs w:val="24"/>
        </w:rPr>
        <w:t xml:space="preserve"> pg. 34</w:t>
      </w:r>
      <w:r w:rsidR="00360517" w:rsidRPr="00AB3D2F">
        <w:rPr>
          <w:noProof/>
          <w:sz w:val="24"/>
          <w:szCs w:val="24"/>
        </w:rPr>
        <w:t>)</w:t>
      </w:r>
      <w:r w:rsidR="00360517" w:rsidRPr="00AB3D2F">
        <w:rPr>
          <w:sz w:val="24"/>
          <w:szCs w:val="24"/>
        </w:rPr>
        <w:fldChar w:fldCharType="end"/>
      </w:r>
      <w:commentRangeEnd w:id="10"/>
      <w:r w:rsidR="00360517" w:rsidRPr="00AB3D2F">
        <w:rPr>
          <w:rStyle w:val="Kommentarhenvisning"/>
          <w:sz w:val="24"/>
          <w:szCs w:val="24"/>
        </w:rPr>
        <w:commentReference w:id="10"/>
      </w:r>
    </w:p>
    <w:p w14:paraId="79522392" w14:textId="5F31B9CA" w:rsidR="00BB6B8C" w:rsidRPr="00AB3D2F" w:rsidRDefault="00881864" w:rsidP="004D12B6">
      <w:pPr>
        <w:spacing w:line="360" w:lineRule="auto"/>
        <w:rPr>
          <w:sz w:val="24"/>
          <w:szCs w:val="24"/>
        </w:rPr>
      </w:pPr>
      <w:r w:rsidRPr="00AB3D2F">
        <w:rPr>
          <w:sz w:val="24"/>
          <w:szCs w:val="24"/>
        </w:rPr>
        <w:t xml:space="preserve">The behavioral effects are specified as elasticities meaning that a relative change </w:t>
      </w:r>
      <w:r w:rsidR="005607CC" w:rsidRPr="00AB3D2F">
        <w:rPr>
          <w:sz w:val="24"/>
          <w:szCs w:val="24"/>
        </w:rPr>
        <w:t xml:space="preserve">in the exit rate from unemployment to employment is a function of the relative change in the gross compensation rate. Thereby the effects of an increase in the compensation rate of 30 and 10% will following their estimates have the </w:t>
      </w:r>
      <w:r w:rsidR="004260CF" w:rsidRPr="00AB3D2F">
        <w:rPr>
          <w:sz w:val="24"/>
          <w:szCs w:val="24"/>
        </w:rPr>
        <w:t>effects of increasing the exit rate by 78% and 26%</w:t>
      </w:r>
      <w:r w:rsidR="00384121" w:rsidRPr="00AB3D2F">
        <w:rPr>
          <w:sz w:val="24"/>
          <w:szCs w:val="24"/>
        </w:rPr>
        <w:t xml:space="preserve">, at the time of </w:t>
      </w:r>
      <w:r w:rsidR="00C632AF" w:rsidRPr="00AB3D2F">
        <w:rPr>
          <w:sz w:val="24"/>
          <w:szCs w:val="24"/>
        </w:rPr>
        <w:t>change</w:t>
      </w:r>
      <w:r w:rsidR="00384121" w:rsidRPr="00AB3D2F">
        <w:rPr>
          <w:sz w:val="24"/>
          <w:szCs w:val="24"/>
        </w:rPr>
        <w:t>.</w:t>
      </w:r>
    </w:p>
    <w:p w14:paraId="6DFDA34B" w14:textId="2E211724" w:rsidR="008B486B" w:rsidRPr="00AB3D2F" w:rsidRDefault="00CE51A5" w:rsidP="004D12B6">
      <w:pPr>
        <w:spacing w:line="360" w:lineRule="auto"/>
        <w:rPr>
          <w:sz w:val="24"/>
          <w:szCs w:val="24"/>
        </w:rPr>
      </w:pPr>
      <w:r w:rsidRPr="00AB3D2F">
        <w:rPr>
          <w:sz w:val="24"/>
          <w:szCs w:val="24"/>
        </w:rPr>
        <w:t xml:space="preserve">Besides the effect of the exit rate, </w:t>
      </w:r>
      <w:r w:rsidR="004E640C" w:rsidRPr="00AB3D2F">
        <w:rPr>
          <w:sz w:val="24"/>
          <w:szCs w:val="24"/>
        </w:rPr>
        <w:t xml:space="preserve">the </w:t>
      </w:r>
      <w:r w:rsidR="00467047" w:rsidRPr="00AB3D2F">
        <w:rPr>
          <w:sz w:val="24"/>
          <w:szCs w:val="24"/>
        </w:rPr>
        <w:t>IS-</w:t>
      </w:r>
      <w:r w:rsidR="004E640C" w:rsidRPr="00AB3D2F">
        <w:rPr>
          <w:sz w:val="24"/>
          <w:szCs w:val="24"/>
        </w:rPr>
        <w:t>commission</w:t>
      </w:r>
      <w:r w:rsidRPr="00AB3D2F">
        <w:rPr>
          <w:sz w:val="24"/>
          <w:szCs w:val="24"/>
        </w:rPr>
        <w:t xml:space="preserve"> also includes the approach rate, as mentioned in section 2 the commission</w:t>
      </w:r>
      <w:r w:rsidR="004E640C" w:rsidRPr="00AB3D2F">
        <w:rPr>
          <w:sz w:val="24"/>
          <w:szCs w:val="24"/>
        </w:rPr>
        <w:t xml:space="preserve"> only includes one of four effects</w:t>
      </w:r>
      <w:r w:rsidR="00467047" w:rsidRPr="00AB3D2F">
        <w:rPr>
          <w:sz w:val="24"/>
          <w:szCs w:val="24"/>
        </w:rPr>
        <w:t xml:space="preserve"> on the approach rate</w:t>
      </w:r>
      <w:r w:rsidR="004E640C" w:rsidRPr="00AB3D2F">
        <w:rPr>
          <w:sz w:val="24"/>
          <w:szCs w:val="24"/>
        </w:rPr>
        <w:t xml:space="preserve"> argued by </w:t>
      </w:r>
      <w:r w:rsidR="00360517" w:rsidRPr="00AB3D2F">
        <w:rPr>
          <w:sz w:val="24"/>
          <w:szCs w:val="24"/>
        </w:rPr>
        <w:fldChar w:fldCharType="begin" w:fldLock="1"/>
      </w:r>
      <w:r w:rsidR="00360517"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360517" w:rsidRPr="00AB3D2F">
        <w:rPr>
          <w:sz w:val="24"/>
          <w:szCs w:val="24"/>
        </w:rPr>
        <w:fldChar w:fldCharType="separate"/>
      </w:r>
      <w:r w:rsidR="00360517" w:rsidRPr="00AB3D2F">
        <w:rPr>
          <w:noProof/>
          <w:sz w:val="24"/>
          <w:szCs w:val="24"/>
        </w:rPr>
        <w:t>(De Økonomiske Råd, 2022)</w:t>
      </w:r>
      <w:r w:rsidR="00360517" w:rsidRPr="00AB3D2F">
        <w:rPr>
          <w:sz w:val="24"/>
          <w:szCs w:val="24"/>
        </w:rPr>
        <w:fldChar w:fldCharType="end"/>
      </w:r>
      <w:r w:rsidR="00360517" w:rsidRPr="00AB3D2F">
        <w:rPr>
          <w:sz w:val="24"/>
          <w:szCs w:val="24"/>
        </w:rPr>
        <w:t xml:space="preserve">. </w:t>
      </w:r>
      <w:r w:rsidR="004E640C" w:rsidRPr="00AB3D2F">
        <w:rPr>
          <w:sz w:val="24"/>
          <w:szCs w:val="24"/>
        </w:rPr>
        <w:t>The commission</w:t>
      </w:r>
      <w:r w:rsidR="008B486B" w:rsidRPr="00AB3D2F">
        <w:rPr>
          <w:sz w:val="24"/>
          <w:szCs w:val="24"/>
        </w:rPr>
        <w:t xml:space="preserve"> </w:t>
      </w:r>
      <w:r w:rsidR="00947449" w:rsidRPr="00AB3D2F">
        <w:rPr>
          <w:sz w:val="24"/>
          <w:szCs w:val="24"/>
        </w:rPr>
        <w:t xml:space="preserve">looks at if people on their way into the income insurance program will find employment before entering the program. One issue is that data can’t show how many people are on their way to enter the income insurance program or how large their exit rates to employment is. </w:t>
      </w:r>
    </w:p>
    <w:p w14:paraId="71F33B31" w14:textId="76DAB54F" w:rsidR="0032745A" w:rsidRPr="00AB3D2F" w:rsidRDefault="0032745A" w:rsidP="004D12B6">
      <w:pPr>
        <w:spacing w:line="360" w:lineRule="auto"/>
        <w:rPr>
          <w:sz w:val="24"/>
          <w:szCs w:val="24"/>
        </w:rPr>
      </w:pPr>
      <w:r w:rsidRPr="00AB3D2F">
        <w:rPr>
          <w:sz w:val="24"/>
          <w:szCs w:val="24"/>
        </w:rPr>
        <w:t>Therefor the commission must assume that the behavioral effects for people being close to going into the insurance program (</w:t>
      </w:r>
      <w:proofErr w:type="spellStart"/>
      <w:r w:rsidRPr="00AB3D2F">
        <w:rPr>
          <w:sz w:val="24"/>
          <w:szCs w:val="24"/>
        </w:rPr>
        <w:t>fx</w:t>
      </w:r>
      <w:proofErr w:type="spellEnd"/>
      <w:r w:rsidRPr="00AB3D2F">
        <w:rPr>
          <w:sz w:val="24"/>
          <w:szCs w:val="24"/>
        </w:rPr>
        <w:t xml:space="preserve"> from terminated positions) are comparable to the behavioral effects of people already being in the income insurance program and thereby have been in unemployment </w:t>
      </w:r>
      <w:r w:rsidR="009F5BDB" w:rsidRPr="00AB3D2F">
        <w:rPr>
          <w:sz w:val="24"/>
          <w:szCs w:val="24"/>
        </w:rPr>
        <w:t>for</w:t>
      </w:r>
      <w:r w:rsidRPr="00AB3D2F">
        <w:rPr>
          <w:sz w:val="24"/>
          <w:szCs w:val="24"/>
        </w:rPr>
        <w:t xml:space="preserve"> up till 2 </w:t>
      </w:r>
      <w:commentRangeStart w:id="11"/>
      <w:r w:rsidRPr="00AB3D2F">
        <w:rPr>
          <w:sz w:val="24"/>
          <w:szCs w:val="24"/>
        </w:rPr>
        <w:t xml:space="preserve">years.  </w:t>
      </w:r>
      <w:commentRangeEnd w:id="11"/>
      <w:r w:rsidR="00C632AF" w:rsidRPr="00AB3D2F">
        <w:rPr>
          <w:rStyle w:val="Kommentarhenvisning"/>
          <w:sz w:val="24"/>
          <w:szCs w:val="24"/>
        </w:rPr>
        <w:commentReference w:id="11"/>
      </w:r>
    </w:p>
    <w:p w14:paraId="79773465" w14:textId="7B9544A8" w:rsidR="003D4B98" w:rsidRPr="00AB3D2F" w:rsidRDefault="00947449" w:rsidP="004D12B6">
      <w:pPr>
        <w:spacing w:line="360" w:lineRule="auto"/>
        <w:rPr>
          <w:sz w:val="24"/>
          <w:szCs w:val="24"/>
        </w:rPr>
      </w:pPr>
      <w:r w:rsidRPr="00AB3D2F">
        <w:rPr>
          <w:sz w:val="24"/>
          <w:szCs w:val="24"/>
        </w:rPr>
        <w:t xml:space="preserve">The commission </w:t>
      </w:r>
      <w:r w:rsidR="007969EC" w:rsidRPr="00AB3D2F">
        <w:rPr>
          <w:sz w:val="24"/>
          <w:szCs w:val="24"/>
        </w:rPr>
        <w:t>use this assumption to</w:t>
      </w:r>
      <w:r w:rsidRPr="00AB3D2F">
        <w:rPr>
          <w:sz w:val="24"/>
          <w:szCs w:val="24"/>
        </w:rPr>
        <w:t xml:space="preserve"> create a baseline for the exit rate to employment, for employed in terminated positions</w:t>
      </w:r>
      <w:r w:rsidR="000930C2" w:rsidRPr="00AB3D2F">
        <w:rPr>
          <w:sz w:val="24"/>
          <w:szCs w:val="24"/>
        </w:rPr>
        <w:t>.</w:t>
      </w:r>
      <w:r w:rsidR="003B61CA" w:rsidRPr="00AB3D2F">
        <w:rPr>
          <w:sz w:val="24"/>
          <w:szCs w:val="24"/>
        </w:rPr>
        <w:t xml:space="preserve"> </w:t>
      </w:r>
      <w:r w:rsidR="000930C2" w:rsidRPr="00AB3D2F">
        <w:rPr>
          <w:sz w:val="24"/>
          <w:szCs w:val="24"/>
        </w:rPr>
        <w:t>Three additional assumptions</w:t>
      </w:r>
      <w:r w:rsidR="00C632AF" w:rsidRPr="00AB3D2F">
        <w:rPr>
          <w:sz w:val="24"/>
          <w:szCs w:val="24"/>
        </w:rPr>
        <w:t xml:space="preserve"> </w:t>
      </w:r>
      <w:r w:rsidR="002569C7">
        <w:rPr>
          <w:sz w:val="24"/>
          <w:szCs w:val="24"/>
        </w:rPr>
        <w:t>are presented by</w:t>
      </w:r>
      <w:r w:rsidR="00C632AF" w:rsidRPr="00AB3D2F">
        <w:rPr>
          <w:sz w:val="24"/>
          <w:szCs w:val="24"/>
        </w:rPr>
        <w:t xml:space="preserve"> </w:t>
      </w:r>
      <w:r w:rsidR="002569C7">
        <w:rPr>
          <w:sz w:val="24"/>
          <w:szCs w:val="24"/>
        </w:rPr>
        <w:fldChar w:fldCharType="begin" w:fldLock="1"/>
      </w:r>
      <w:r w:rsidR="002569C7">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2569C7">
        <w:rPr>
          <w:sz w:val="24"/>
          <w:szCs w:val="24"/>
        </w:rPr>
        <w:fldChar w:fldCharType="separate"/>
      </w:r>
      <w:r w:rsidR="002569C7" w:rsidRPr="002569C7">
        <w:rPr>
          <w:noProof/>
          <w:sz w:val="24"/>
          <w:szCs w:val="24"/>
        </w:rPr>
        <w:t>(De Økonomiske Råd, 2022)</w:t>
      </w:r>
      <w:r w:rsidR="002569C7">
        <w:rPr>
          <w:sz w:val="24"/>
          <w:szCs w:val="24"/>
        </w:rPr>
        <w:fldChar w:fldCharType="end"/>
      </w:r>
      <w:r w:rsidR="002569C7">
        <w:rPr>
          <w:sz w:val="24"/>
          <w:szCs w:val="24"/>
        </w:rPr>
        <w:t xml:space="preserve"> </w:t>
      </w:r>
      <w:r w:rsidR="003B61CA" w:rsidRPr="00AB3D2F">
        <w:rPr>
          <w:sz w:val="24"/>
          <w:szCs w:val="24"/>
        </w:rPr>
        <w:t>t</w:t>
      </w:r>
      <w:r w:rsidR="003D4B98" w:rsidRPr="00AB3D2F">
        <w:rPr>
          <w:sz w:val="24"/>
          <w:szCs w:val="24"/>
        </w:rPr>
        <w:t>o construct the exit rates</w:t>
      </w:r>
      <w:r w:rsidR="000930C2" w:rsidRPr="00AB3D2F">
        <w:rPr>
          <w:sz w:val="24"/>
          <w:szCs w:val="24"/>
        </w:rPr>
        <w:t xml:space="preserve"> for this group:</w:t>
      </w:r>
      <w:r w:rsidR="003D4B98" w:rsidRPr="00AB3D2F">
        <w:rPr>
          <w:sz w:val="24"/>
          <w:szCs w:val="24"/>
        </w:rPr>
        <w:t xml:space="preserve"> </w:t>
      </w:r>
    </w:p>
    <w:p w14:paraId="4D6F50F0" w14:textId="359D8829" w:rsidR="003D4B98" w:rsidRPr="00AB3D2F" w:rsidRDefault="003D4B98" w:rsidP="004D12B6">
      <w:pPr>
        <w:pStyle w:val="Listeafsnit"/>
        <w:numPr>
          <w:ilvl w:val="0"/>
          <w:numId w:val="3"/>
        </w:numPr>
        <w:spacing w:line="360" w:lineRule="auto"/>
        <w:rPr>
          <w:sz w:val="24"/>
          <w:szCs w:val="24"/>
        </w:rPr>
      </w:pPr>
      <w:r w:rsidRPr="00AB3D2F">
        <w:rPr>
          <w:sz w:val="24"/>
          <w:szCs w:val="24"/>
        </w:rPr>
        <w:t>They assume the exit rate is 0% 26 weeks before entering the income insurance program</w:t>
      </w:r>
      <w:r w:rsidR="00FC29A1" w:rsidRPr="00AB3D2F">
        <w:rPr>
          <w:sz w:val="24"/>
          <w:szCs w:val="24"/>
        </w:rPr>
        <w:t xml:space="preserve"> (as there are 6 months of </w:t>
      </w:r>
      <w:r w:rsidR="000930C2" w:rsidRPr="00AB3D2F">
        <w:rPr>
          <w:sz w:val="24"/>
          <w:szCs w:val="24"/>
        </w:rPr>
        <w:t>termination period</w:t>
      </w:r>
      <w:r w:rsidR="00FC29A1" w:rsidRPr="00AB3D2F">
        <w:rPr>
          <w:sz w:val="24"/>
          <w:szCs w:val="24"/>
        </w:rPr>
        <w:t>)</w:t>
      </w:r>
      <w:r w:rsidRPr="00AB3D2F">
        <w:rPr>
          <w:sz w:val="24"/>
          <w:szCs w:val="24"/>
        </w:rPr>
        <w:t xml:space="preserve"> </w:t>
      </w:r>
    </w:p>
    <w:p w14:paraId="6B9D3094" w14:textId="501D2B84" w:rsidR="003D4B98" w:rsidRPr="00AB3D2F" w:rsidRDefault="003D4B98" w:rsidP="004D12B6">
      <w:pPr>
        <w:pStyle w:val="Listeafsnit"/>
        <w:numPr>
          <w:ilvl w:val="0"/>
          <w:numId w:val="3"/>
        </w:numPr>
        <w:spacing w:line="360" w:lineRule="auto"/>
        <w:rPr>
          <w:sz w:val="24"/>
          <w:szCs w:val="24"/>
        </w:rPr>
      </w:pPr>
      <w:r w:rsidRPr="00AB3D2F">
        <w:rPr>
          <w:sz w:val="24"/>
          <w:szCs w:val="24"/>
        </w:rPr>
        <w:t>The exit rate is assumed to be linear going from 26 weeks before joining the program till the first week of</w:t>
      </w:r>
      <w:r w:rsidR="00FC29A1" w:rsidRPr="00AB3D2F">
        <w:rPr>
          <w:sz w:val="24"/>
          <w:szCs w:val="24"/>
        </w:rPr>
        <w:t xml:space="preserve"> joining</w:t>
      </w:r>
      <w:r w:rsidRPr="00AB3D2F">
        <w:rPr>
          <w:sz w:val="24"/>
          <w:szCs w:val="24"/>
        </w:rPr>
        <w:t xml:space="preserve"> the program </w:t>
      </w:r>
    </w:p>
    <w:p w14:paraId="2D20DE8E" w14:textId="0F5694DD" w:rsidR="003D4B98" w:rsidRPr="00AB3D2F" w:rsidRDefault="003D4B98" w:rsidP="003C249F">
      <w:pPr>
        <w:pStyle w:val="Listeafsnit"/>
        <w:numPr>
          <w:ilvl w:val="0"/>
          <w:numId w:val="3"/>
        </w:numPr>
        <w:spacing w:line="360" w:lineRule="auto"/>
        <w:rPr>
          <w:sz w:val="24"/>
          <w:szCs w:val="24"/>
        </w:rPr>
      </w:pPr>
      <w:r w:rsidRPr="00AB3D2F">
        <w:rPr>
          <w:sz w:val="24"/>
          <w:szCs w:val="24"/>
        </w:rPr>
        <w:t>The exit rate is the same just before joining the insurance program as right after.</w:t>
      </w:r>
    </w:p>
    <w:p w14:paraId="0BEAA6F7" w14:textId="177BC992" w:rsidR="00BB6B8C" w:rsidRPr="00AB3D2F" w:rsidRDefault="00BB6B8C" w:rsidP="003C249F">
      <w:pPr>
        <w:rPr>
          <w:sz w:val="24"/>
          <w:szCs w:val="24"/>
        </w:rPr>
      </w:pPr>
    </w:p>
    <w:p w14:paraId="02F099E5" w14:textId="2AB5CA91" w:rsidR="00047A84" w:rsidRPr="00AB3D2F" w:rsidRDefault="00BD0882" w:rsidP="004D12B6">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Pr="00AB3D2F">
        <w:rPr>
          <w:sz w:val="24"/>
          <w:szCs w:val="24"/>
        </w:rPr>
        <w:fldChar w:fldCharType="separate"/>
      </w:r>
      <w:r w:rsidRPr="00AB3D2F">
        <w:rPr>
          <w:noProof/>
          <w:sz w:val="24"/>
          <w:szCs w:val="24"/>
        </w:rPr>
        <w:t>(De Økonomiske Råd, 2022)</w:t>
      </w:r>
      <w:r w:rsidRPr="00AB3D2F">
        <w:rPr>
          <w:sz w:val="24"/>
          <w:szCs w:val="24"/>
        </w:rPr>
        <w:fldChar w:fldCharType="end"/>
      </w:r>
      <w:r w:rsidRPr="00AB3D2F">
        <w:rPr>
          <w:sz w:val="24"/>
          <w:szCs w:val="24"/>
        </w:rPr>
        <w:t xml:space="preserve"> </w:t>
      </w:r>
      <w:r w:rsidR="00572E99">
        <w:rPr>
          <w:sz w:val="24"/>
          <w:szCs w:val="24"/>
        </w:rPr>
        <w:t>a</w:t>
      </w:r>
      <w:r w:rsidR="00047A84" w:rsidRPr="00AB3D2F">
        <w:rPr>
          <w:sz w:val="24"/>
          <w:szCs w:val="24"/>
        </w:rPr>
        <w:t xml:space="preserve">rgues that there are missing empirical evidence for all three assumptions, they claim that people on income insurance might have more time for job searching </w:t>
      </w:r>
      <w:r w:rsidR="00047A84" w:rsidRPr="00AB3D2F">
        <w:rPr>
          <w:sz w:val="24"/>
          <w:szCs w:val="24"/>
        </w:rPr>
        <w:lastRenderedPageBreak/>
        <w:t xml:space="preserve">than people being in terminated positions. On the other </w:t>
      </w:r>
      <w:r w:rsidR="00EF4E01" w:rsidRPr="00AB3D2F">
        <w:rPr>
          <w:sz w:val="24"/>
          <w:szCs w:val="24"/>
        </w:rPr>
        <w:t>hand,</w:t>
      </w:r>
      <w:r w:rsidR="00047A84" w:rsidRPr="00AB3D2F">
        <w:rPr>
          <w:sz w:val="24"/>
          <w:szCs w:val="24"/>
        </w:rPr>
        <w:t xml:space="preserve"> they expect people being close to joining the income insurance program to increase their job search to avoid the fall in income. </w:t>
      </w:r>
    </w:p>
    <w:p w14:paraId="04AE0AB4" w14:textId="6F8B13F6" w:rsidR="00047A84" w:rsidRPr="00AB3D2F" w:rsidRDefault="002569C7" w:rsidP="004D12B6">
      <w:pPr>
        <w:spacing w:line="360" w:lineRule="auto"/>
        <w:rPr>
          <w:sz w:val="24"/>
          <w:szCs w:val="24"/>
        </w:rPr>
      </w:pPr>
      <w:r>
        <w:rPr>
          <w:sz w:val="24"/>
          <w:szCs w:val="24"/>
        </w:rPr>
        <w:fldChar w:fldCharType="begin" w:fldLock="1"/>
      </w:r>
      <w:r>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Pr>
          <w:sz w:val="24"/>
          <w:szCs w:val="24"/>
        </w:rPr>
        <w:fldChar w:fldCharType="separate"/>
      </w:r>
      <w:r w:rsidRPr="002569C7">
        <w:rPr>
          <w:noProof/>
          <w:sz w:val="24"/>
          <w:szCs w:val="24"/>
        </w:rPr>
        <w:t>(De Økonomiske Råd, 2022)</w:t>
      </w:r>
      <w:r>
        <w:rPr>
          <w:sz w:val="24"/>
          <w:szCs w:val="24"/>
        </w:rPr>
        <w:fldChar w:fldCharType="end"/>
      </w:r>
      <w:r>
        <w:rPr>
          <w:sz w:val="24"/>
          <w:szCs w:val="24"/>
        </w:rPr>
        <w:t xml:space="preserve"> presents the effects </w:t>
      </w:r>
      <w:r w:rsidR="005A47A9">
        <w:rPr>
          <w:sz w:val="24"/>
          <w:szCs w:val="24"/>
        </w:rPr>
        <w:t>o</w:t>
      </w:r>
      <w:r>
        <w:rPr>
          <w:sz w:val="24"/>
          <w:szCs w:val="24"/>
        </w:rPr>
        <w:t>f</w:t>
      </w:r>
      <w:r w:rsidR="00EF4E01" w:rsidRPr="00AB3D2F">
        <w:rPr>
          <w:sz w:val="24"/>
          <w:szCs w:val="24"/>
        </w:rPr>
        <w:t xml:space="preserve"> a 10% decrease in the level of income insurance indicat</w:t>
      </w:r>
      <w:r>
        <w:rPr>
          <w:sz w:val="24"/>
          <w:szCs w:val="24"/>
        </w:rPr>
        <w:t>ing</w:t>
      </w:r>
      <w:r w:rsidR="00EF4E01" w:rsidRPr="00AB3D2F">
        <w:rPr>
          <w:sz w:val="24"/>
          <w:szCs w:val="24"/>
        </w:rPr>
        <w:t xml:space="preserve"> a 26% increase in the exit rate </w:t>
      </w:r>
      <w:r w:rsidR="005A47A9">
        <w:rPr>
          <w:sz w:val="24"/>
          <w:szCs w:val="24"/>
        </w:rPr>
        <w:t>for</w:t>
      </w:r>
      <w:r w:rsidR="00EF4E01" w:rsidRPr="00AB3D2F">
        <w:rPr>
          <w:sz w:val="24"/>
          <w:szCs w:val="24"/>
        </w:rPr>
        <w:t xml:space="preserve"> the start of the unemployment period</w:t>
      </w:r>
      <w:r>
        <w:rPr>
          <w:sz w:val="24"/>
          <w:szCs w:val="24"/>
        </w:rPr>
        <w:t xml:space="preserve"> as argued by </w:t>
      </w:r>
      <w:r>
        <w:rPr>
          <w:sz w:val="24"/>
          <w:szCs w:val="24"/>
        </w:rPr>
        <w:fldChar w:fldCharType="begin" w:fldLock="1"/>
      </w:r>
      <w:r w:rsidR="002F4B66">
        <w:rPr>
          <w:sz w:val="24"/>
          <w:szCs w:val="24"/>
        </w:rPr>
        <w:instrText>ADDIN CSL_CITATION {"citationItems":[{"id":"ITEM-1","itemData":{"author":[{"dropping-particle":"","family":"Dagpengekommissionens sekretariat","given":"","non-dropping-particle":"","parse-names":false,"suffix":""}],"container-title":"Beskæftigelsesmi","id":"ITEM-1","issued":{"date-parts":[["2015"]]},"title":"Dagpengemodellen teknisk analyserapport","type":"article-journal"},"uris":["http://www.mendeley.com/documents/?uuid=959efcf8-5b02-45cf-ac0c-22b4b70e17a8"]}],"mendeley":{"formattedCitation":"(Dagpengekommissionens sekretariat, 2015)","plainTextFormattedCitation":"(Dagpengekommissionens sekretariat, 2015)","previouslyFormattedCitation":"(Dagpengekommissionens sekretariat, 2015)"},"properties":{"noteIndex":0},"schema":"https://github.com/citation-style-language/schema/raw/master/csl-citation.json"}</w:instrText>
      </w:r>
      <w:r>
        <w:rPr>
          <w:sz w:val="24"/>
          <w:szCs w:val="24"/>
        </w:rPr>
        <w:fldChar w:fldCharType="separate"/>
      </w:r>
      <w:r w:rsidRPr="002569C7">
        <w:rPr>
          <w:noProof/>
          <w:sz w:val="24"/>
          <w:szCs w:val="24"/>
        </w:rPr>
        <w:t>(Dagpengekommissionens sekretariat, 2015)</w:t>
      </w:r>
      <w:r>
        <w:rPr>
          <w:sz w:val="24"/>
          <w:szCs w:val="24"/>
        </w:rPr>
        <w:fldChar w:fldCharType="end"/>
      </w:r>
      <w:r w:rsidR="008A592C" w:rsidRPr="00AB3D2F">
        <w:rPr>
          <w:sz w:val="24"/>
          <w:szCs w:val="24"/>
        </w:rPr>
        <w:t>.</w:t>
      </w:r>
      <w:r w:rsidR="00EF4E01" w:rsidRPr="00AB3D2F">
        <w:rPr>
          <w:sz w:val="24"/>
          <w:szCs w:val="24"/>
        </w:rPr>
        <w:t xml:space="preserve"> </w:t>
      </w:r>
      <w:r>
        <w:rPr>
          <w:sz w:val="24"/>
          <w:szCs w:val="24"/>
        </w:rPr>
        <w:t>Th</w:t>
      </w:r>
      <w:r w:rsidR="001A79EF">
        <w:rPr>
          <w:sz w:val="24"/>
          <w:szCs w:val="24"/>
        </w:rPr>
        <w:t xml:space="preserve">is results in the weekly exit-rate increasing from approximately 3.5% to 4.5% at the time of the 10% decrease in the level of income insurance. As this is an </w:t>
      </w:r>
      <w:r w:rsidR="00EF4E01" w:rsidRPr="00AB3D2F">
        <w:rPr>
          <w:sz w:val="24"/>
          <w:szCs w:val="24"/>
        </w:rPr>
        <w:t xml:space="preserve">increase in the exit rate for people in terminated positions </w:t>
      </w:r>
      <w:r w:rsidR="001A79EF">
        <w:rPr>
          <w:sz w:val="24"/>
          <w:szCs w:val="24"/>
        </w:rPr>
        <w:t>this means</w:t>
      </w:r>
      <w:r w:rsidR="00EF4E01" w:rsidRPr="00AB3D2F">
        <w:rPr>
          <w:sz w:val="24"/>
          <w:szCs w:val="24"/>
        </w:rPr>
        <w:t xml:space="preserve"> less will join the income insurance program</w:t>
      </w:r>
      <w:r w:rsidR="00470F0B" w:rsidRPr="00AB3D2F">
        <w:rPr>
          <w:sz w:val="24"/>
          <w:szCs w:val="24"/>
        </w:rPr>
        <w:t xml:space="preserve">. As significant effects are found up till 78 weeks before the change in the level of income insurance for the exit rate, changes in the level of income insurance in the first 78 weeks of the income insurance program will </w:t>
      </w:r>
      <w:r w:rsidR="0032745A" w:rsidRPr="00AB3D2F">
        <w:rPr>
          <w:sz w:val="24"/>
          <w:szCs w:val="24"/>
        </w:rPr>
        <w:t>influence</w:t>
      </w:r>
      <w:r w:rsidR="00470F0B" w:rsidRPr="00AB3D2F">
        <w:rPr>
          <w:sz w:val="24"/>
          <w:szCs w:val="24"/>
        </w:rPr>
        <w:t xml:space="preserve"> the approach rate. </w:t>
      </w:r>
      <w:r w:rsidR="00CD3A03" w:rsidRPr="00AB3D2F">
        <w:rPr>
          <w:sz w:val="24"/>
          <w:szCs w:val="24"/>
        </w:rPr>
        <w:t>(With lower effects the later the increase appears)</w:t>
      </w:r>
    </w:p>
    <w:p w14:paraId="0304F29C" w14:textId="6C7142A9" w:rsidR="00D373B9" w:rsidRPr="00AB3D2F" w:rsidRDefault="00D373B9" w:rsidP="00D373B9">
      <w:pPr>
        <w:spacing w:line="360" w:lineRule="auto"/>
        <w:rPr>
          <w:sz w:val="24"/>
          <w:szCs w:val="24"/>
        </w:rPr>
      </w:pPr>
      <w:r w:rsidRPr="00AB3D2F">
        <w:rPr>
          <w:sz w:val="24"/>
          <w:szCs w:val="24"/>
        </w:rPr>
        <w:t xml:space="preserve">Most of the empirical evidence used for the income insurance model comes from the literature review made by </w:t>
      </w:r>
      <w:r w:rsidR="00BD0882" w:rsidRPr="00AB3D2F">
        <w:rPr>
          <w:sz w:val="24"/>
          <w:szCs w:val="24"/>
        </w:rPr>
        <w:fldChar w:fldCharType="begin" w:fldLock="1"/>
      </w:r>
      <w:r w:rsidR="00BD0882"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D0882" w:rsidRPr="00AB3D2F">
        <w:rPr>
          <w:sz w:val="24"/>
          <w:szCs w:val="24"/>
        </w:rPr>
        <w:fldChar w:fldCharType="separate"/>
      </w:r>
      <w:r w:rsidR="00BD0882" w:rsidRPr="00AB3D2F">
        <w:rPr>
          <w:noProof/>
          <w:sz w:val="24"/>
          <w:szCs w:val="24"/>
        </w:rPr>
        <w:t>(Andersen et al., 2015)</w:t>
      </w:r>
      <w:r w:rsidR="00BD0882" w:rsidRPr="00AB3D2F">
        <w:rPr>
          <w:sz w:val="24"/>
          <w:szCs w:val="24"/>
        </w:rPr>
        <w:fldChar w:fldCharType="end"/>
      </w:r>
      <w:r w:rsidR="003A6CDA">
        <w:rPr>
          <w:sz w:val="24"/>
          <w:szCs w:val="24"/>
        </w:rPr>
        <w:t>.</w:t>
      </w:r>
      <w:r w:rsidR="00BD0882" w:rsidRPr="00AB3D2F">
        <w:rPr>
          <w:sz w:val="24"/>
          <w:szCs w:val="24"/>
        </w:rPr>
        <w:t xml:space="preserve"> </w:t>
      </w:r>
      <w:r w:rsidRPr="00AB3D2F">
        <w:rPr>
          <w:sz w:val="24"/>
          <w:szCs w:val="24"/>
        </w:rPr>
        <w:t xml:space="preserve">This review was made specifically for the income insurance commission, and therefore influenced the effects used in the income insurance model. </w:t>
      </w:r>
      <w:r w:rsidR="00BD0882" w:rsidRPr="00AB3D2F">
        <w:rPr>
          <w:sz w:val="24"/>
          <w:szCs w:val="24"/>
        </w:rPr>
        <w:fldChar w:fldCharType="begin" w:fldLock="1"/>
      </w:r>
      <w:r w:rsidR="00BD0882"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D0882" w:rsidRPr="00AB3D2F">
        <w:rPr>
          <w:sz w:val="24"/>
          <w:szCs w:val="24"/>
        </w:rPr>
        <w:fldChar w:fldCharType="separate"/>
      </w:r>
      <w:r w:rsidR="00BD0882" w:rsidRPr="00AB3D2F">
        <w:rPr>
          <w:noProof/>
          <w:sz w:val="24"/>
          <w:szCs w:val="24"/>
        </w:rPr>
        <w:t>(Andersen et al., 2015)</w:t>
      </w:r>
      <w:r w:rsidR="00BD0882" w:rsidRPr="00AB3D2F">
        <w:rPr>
          <w:sz w:val="24"/>
          <w:szCs w:val="24"/>
        </w:rPr>
        <w:fldChar w:fldCharType="end"/>
      </w:r>
      <w:r w:rsidR="00BD0882" w:rsidRPr="00AB3D2F">
        <w:rPr>
          <w:sz w:val="24"/>
          <w:szCs w:val="24"/>
        </w:rPr>
        <w:t xml:space="preserve"> </w:t>
      </w:r>
      <w:r w:rsidR="001E2E55" w:rsidRPr="00AB3D2F">
        <w:rPr>
          <w:sz w:val="24"/>
          <w:szCs w:val="24"/>
        </w:rPr>
        <w:t>s</w:t>
      </w:r>
      <w:r w:rsidRPr="00AB3D2F">
        <w:rPr>
          <w:sz w:val="24"/>
          <w:szCs w:val="24"/>
        </w:rPr>
        <w:t xml:space="preserve">pecifically looks at the evidence for the exit-rate and approach rate when raising the level of income insurance. They present 28 different older and newer studies looking at the exit rate from the income insurance program to employment. </w:t>
      </w:r>
      <w:r w:rsidR="003A6CDA">
        <w:rPr>
          <w:sz w:val="24"/>
          <w:szCs w:val="24"/>
        </w:rPr>
        <w:t>The studies looks at</w:t>
      </w:r>
      <w:r w:rsidRPr="00AB3D2F">
        <w:rPr>
          <w:sz w:val="24"/>
          <w:szCs w:val="24"/>
        </w:rPr>
        <w:t xml:space="preserve"> an increase in the level of income insurance, </w:t>
      </w:r>
      <w:r w:rsidR="003A6CDA">
        <w:rPr>
          <w:sz w:val="24"/>
          <w:szCs w:val="24"/>
        </w:rPr>
        <w:t>where</w:t>
      </w:r>
      <w:r w:rsidRPr="00AB3D2F">
        <w:rPr>
          <w:sz w:val="24"/>
          <w:szCs w:val="24"/>
        </w:rPr>
        <w:t xml:space="preserve"> 24 of these conclude a significant negative effect of the exit rate, the last 4 studies conclude non-significant negative effects,</w:t>
      </w:r>
      <w:r w:rsidR="003A6CDA">
        <w:rPr>
          <w:sz w:val="24"/>
          <w:szCs w:val="24"/>
        </w:rPr>
        <w:t xml:space="preserve"> </w:t>
      </w:r>
      <w:r w:rsidR="00BB0046">
        <w:rPr>
          <w:sz w:val="24"/>
          <w:szCs w:val="24"/>
        </w:rPr>
        <w:t>overall,</w:t>
      </w:r>
      <w:r w:rsidR="003A6CDA">
        <w:rPr>
          <w:sz w:val="24"/>
          <w:szCs w:val="24"/>
        </w:rPr>
        <w:t xml:space="preserve"> this</w:t>
      </w:r>
      <w:r w:rsidRPr="00AB3D2F">
        <w:rPr>
          <w:sz w:val="24"/>
          <w:szCs w:val="24"/>
        </w:rPr>
        <w:t xml:space="preserve"> </w:t>
      </w:r>
      <w:r w:rsidR="003A6CDA" w:rsidRPr="00AB3D2F">
        <w:rPr>
          <w:sz w:val="24"/>
          <w:szCs w:val="24"/>
        </w:rPr>
        <w:t>justifi</w:t>
      </w:r>
      <w:r w:rsidR="003A6CDA">
        <w:rPr>
          <w:sz w:val="24"/>
          <w:szCs w:val="24"/>
        </w:rPr>
        <w:t>es</w:t>
      </w:r>
      <w:r w:rsidRPr="00AB3D2F">
        <w:rPr>
          <w:sz w:val="24"/>
          <w:szCs w:val="24"/>
        </w:rPr>
        <w:t xml:space="preserve"> the use of the exit rate in the model. </w:t>
      </w:r>
    </w:p>
    <w:p w14:paraId="7541FA22" w14:textId="741BA35D" w:rsidR="004D12B6" w:rsidRPr="00AB3D2F" w:rsidRDefault="00B40CDF" w:rsidP="004D12B6">
      <w:pPr>
        <w:spacing w:line="360" w:lineRule="auto"/>
        <w:rPr>
          <w:sz w:val="24"/>
          <w:szCs w:val="24"/>
        </w:rPr>
      </w:pPr>
      <w:r w:rsidRPr="00AB3D2F">
        <w:rPr>
          <w:sz w:val="24"/>
          <w:szCs w:val="24"/>
        </w:rPr>
        <w:t xml:space="preserve">In section 2 it was made clear that the approach </w:t>
      </w:r>
      <w:r w:rsidR="005A47A9">
        <w:rPr>
          <w:sz w:val="24"/>
          <w:szCs w:val="24"/>
        </w:rPr>
        <w:t>rate</w:t>
      </w:r>
      <w:r w:rsidRPr="00AB3D2F">
        <w:rPr>
          <w:sz w:val="24"/>
          <w:szCs w:val="24"/>
        </w:rPr>
        <w:t xml:space="preserve"> did not have the same empirical justification</w:t>
      </w:r>
      <w:r w:rsidR="001138F6" w:rsidRPr="00AB3D2F">
        <w:rPr>
          <w:sz w:val="24"/>
          <w:szCs w:val="24"/>
        </w:rPr>
        <w:t xml:space="preserve"> as the exit-rate</w:t>
      </w:r>
      <w:r w:rsidRPr="00AB3D2F">
        <w:rPr>
          <w:sz w:val="24"/>
          <w:szCs w:val="24"/>
        </w:rPr>
        <w:t xml:space="preserve">, </w:t>
      </w:r>
      <w:r w:rsidR="00BD0882" w:rsidRPr="00AB3D2F">
        <w:rPr>
          <w:sz w:val="24"/>
          <w:szCs w:val="24"/>
        </w:rPr>
        <w:fldChar w:fldCharType="begin" w:fldLock="1"/>
      </w:r>
      <w:r w:rsidR="00D719D9"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D0882" w:rsidRPr="00AB3D2F">
        <w:rPr>
          <w:sz w:val="24"/>
          <w:szCs w:val="24"/>
        </w:rPr>
        <w:fldChar w:fldCharType="separate"/>
      </w:r>
      <w:r w:rsidR="00BD0882" w:rsidRPr="00AB3D2F">
        <w:rPr>
          <w:noProof/>
          <w:sz w:val="24"/>
          <w:szCs w:val="24"/>
        </w:rPr>
        <w:t>(Andersen et al., 2015)</w:t>
      </w:r>
      <w:r w:rsidR="00BD0882" w:rsidRPr="00AB3D2F">
        <w:rPr>
          <w:sz w:val="24"/>
          <w:szCs w:val="24"/>
        </w:rPr>
        <w:fldChar w:fldCharType="end"/>
      </w:r>
      <w:r w:rsidR="00BD0882" w:rsidRPr="00AB3D2F">
        <w:rPr>
          <w:sz w:val="24"/>
          <w:szCs w:val="24"/>
        </w:rPr>
        <w:t xml:space="preserve"> </w:t>
      </w:r>
      <w:r w:rsidRPr="00AB3D2F">
        <w:rPr>
          <w:sz w:val="24"/>
          <w:szCs w:val="24"/>
        </w:rPr>
        <w:t xml:space="preserve">presents </w:t>
      </w:r>
      <w:r w:rsidR="00BD0882" w:rsidRPr="00AB3D2F">
        <w:rPr>
          <w:sz w:val="24"/>
          <w:szCs w:val="24"/>
        </w:rPr>
        <w:t>three</w:t>
      </w:r>
      <w:r w:rsidRPr="00AB3D2F">
        <w:rPr>
          <w:sz w:val="24"/>
          <w:szCs w:val="24"/>
        </w:rPr>
        <w:t xml:space="preserve"> studies looking at the </w:t>
      </w:r>
      <w:r w:rsidR="00362B72" w:rsidRPr="00AB3D2F">
        <w:rPr>
          <w:sz w:val="24"/>
          <w:szCs w:val="24"/>
        </w:rPr>
        <w:t xml:space="preserve">approach </w:t>
      </w:r>
      <w:r w:rsidR="005A47A9">
        <w:rPr>
          <w:sz w:val="24"/>
          <w:szCs w:val="24"/>
        </w:rPr>
        <w:t>rate</w:t>
      </w:r>
      <w:r w:rsidR="00362B72" w:rsidRPr="00AB3D2F">
        <w:rPr>
          <w:sz w:val="24"/>
          <w:szCs w:val="24"/>
        </w:rPr>
        <w:t xml:space="preserve"> when changing the level of income insurance, the two newest studies </w:t>
      </w:r>
      <w:commentRangeStart w:id="12"/>
      <w:r w:rsidR="00360517" w:rsidRPr="00AB3D2F">
        <w:rPr>
          <w:sz w:val="24"/>
          <w:szCs w:val="24"/>
        </w:rPr>
        <w:fldChar w:fldCharType="begin" w:fldLock="1"/>
      </w:r>
      <w:r w:rsidR="00360517" w:rsidRPr="00AB3D2F">
        <w:rPr>
          <w:sz w:val="24"/>
          <w:szCs w:val="24"/>
        </w:rPr>
        <w:instrText>ADDIN CSL_CITATION {"citationItems":[{"id":"ITEM-1","itemData":{"author":[{"dropping-particle":"","family":"Falch","given":"Nina Skrove","non-dropping-particle":"","parse-names":false,"suffix":""}],"id":"ITEM-1","issue":"April","issued":{"date-parts":[["2015"]]},"title":"Three essays on unemployment insurance","type":"article-journal"},"uris":["http://www.mendeley.com/documents/?uuid=883bf672-1e28-4b61-b610-39a3442be8bb"]}],"mendeley":{"formattedCitation":"(Falch, 2015)","plainTextFormattedCitation":"(Falch, 2015)","previouslyFormattedCitation":"(Falch, 2015)"},"properties":{"noteIndex":0},"schema":"https://github.com/citation-style-language/schema/raw/master/csl-citation.json"}</w:instrText>
      </w:r>
      <w:r w:rsidR="00360517" w:rsidRPr="00AB3D2F">
        <w:rPr>
          <w:sz w:val="24"/>
          <w:szCs w:val="24"/>
        </w:rPr>
        <w:fldChar w:fldCharType="separate"/>
      </w:r>
      <w:r w:rsidR="00360517" w:rsidRPr="00AB3D2F">
        <w:rPr>
          <w:noProof/>
          <w:sz w:val="24"/>
          <w:szCs w:val="24"/>
        </w:rPr>
        <w:t>(Falch, 2015)</w:t>
      </w:r>
      <w:r w:rsidR="00360517" w:rsidRPr="00AB3D2F">
        <w:rPr>
          <w:sz w:val="24"/>
          <w:szCs w:val="24"/>
        </w:rPr>
        <w:fldChar w:fldCharType="end"/>
      </w:r>
      <w:commentRangeEnd w:id="12"/>
      <w:r w:rsidR="00360517" w:rsidRPr="00AB3D2F">
        <w:rPr>
          <w:rStyle w:val="Kommentarhenvisning"/>
          <w:sz w:val="24"/>
          <w:szCs w:val="24"/>
        </w:rPr>
        <w:commentReference w:id="12"/>
      </w:r>
      <w:r w:rsidR="00360517" w:rsidRPr="00AB3D2F">
        <w:rPr>
          <w:sz w:val="24"/>
          <w:szCs w:val="24"/>
        </w:rPr>
        <w:t xml:space="preserve"> </w:t>
      </w:r>
      <w:r w:rsidR="00362B72" w:rsidRPr="00AB3D2F">
        <w:rPr>
          <w:sz w:val="24"/>
          <w:szCs w:val="24"/>
        </w:rPr>
        <w:t xml:space="preserve">and </w:t>
      </w:r>
      <w:r w:rsidR="00D719D9" w:rsidRPr="00AB3D2F">
        <w:rPr>
          <w:sz w:val="24"/>
          <w:szCs w:val="24"/>
        </w:rPr>
        <w:fldChar w:fldCharType="begin" w:fldLock="1"/>
      </w:r>
      <w:r w:rsidR="00D719D9" w:rsidRPr="00AB3D2F">
        <w:rPr>
          <w:sz w:val="24"/>
          <w:szCs w:val="24"/>
        </w:rPr>
        <w:instrText>ADDIN CSL_CITATION {"citationItems":[{"id":"ITEM-1","itemData":{"DOI":"10.1016/S0304-4076(01)00135-X","ISSN":"03044076","abstract":"In this paper US data on labor market histories of displaced workers are used to quantify the effect of unemployment insurance compensation (UIC) on both unemployment and employment durations. This results in the first available assessment of the effect that UIC has on the fraction of time spent employed. The estimation procedure simultaneously allows for unobserved heterogeneity, defective risks and sample selection into future spells, and uses alternative assumptions about agents' knowledge of the UIC eligibility rules. Being entitled to UIC shortens workers' employment durations. This negative effect on the fraction of time spent employed could be offset by suspending an extended benefits program in order to shorten unemployment durations. © 2002 Elsevier Science B.V. All rights reserved.","author":[{"dropping-particle":"","family":"Jurajda","given":"Štěpán","non-dropping-particle":"","parse-names":false,"suffix":""}],"container-title":"Journal of Econometrics","id":"ITEM-1","issue":"2","issued":{"date-parts":[["2002"]]},"page":"227-252","title":"Estimating the effect of unemployment insurance compensation on the labor market histories of displaced workers","type":"article-journal","volume":"108"},"uris":["http://www.mendeley.com/documents/?uuid=37a345e9-feef-4a64-aeb7-acbf53695747"]}],"mendeley":{"formattedCitation":"(Jurajda, 2002)","plainTextFormattedCitation":"(Jurajda, 2002)","previouslyFormattedCitation":"(Jurajda, 2002)"},"properties":{"noteIndex":0},"schema":"https://github.com/citation-style-language/schema/raw/master/csl-citation.json"}</w:instrText>
      </w:r>
      <w:r w:rsidR="00D719D9" w:rsidRPr="00AB3D2F">
        <w:rPr>
          <w:sz w:val="24"/>
          <w:szCs w:val="24"/>
        </w:rPr>
        <w:fldChar w:fldCharType="separate"/>
      </w:r>
      <w:r w:rsidR="00D719D9" w:rsidRPr="00AB3D2F">
        <w:rPr>
          <w:noProof/>
          <w:sz w:val="24"/>
          <w:szCs w:val="24"/>
        </w:rPr>
        <w:t>(Jurajda, 2002)</w:t>
      </w:r>
      <w:r w:rsidR="00D719D9" w:rsidRPr="00AB3D2F">
        <w:rPr>
          <w:sz w:val="24"/>
          <w:szCs w:val="24"/>
        </w:rPr>
        <w:fldChar w:fldCharType="end"/>
      </w:r>
      <w:r w:rsidR="00D719D9" w:rsidRPr="00AB3D2F">
        <w:rPr>
          <w:sz w:val="24"/>
          <w:szCs w:val="24"/>
        </w:rPr>
        <w:t xml:space="preserve"> </w:t>
      </w:r>
      <w:r w:rsidR="00362B72" w:rsidRPr="00AB3D2F">
        <w:rPr>
          <w:sz w:val="24"/>
          <w:szCs w:val="24"/>
        </w:rPr>
        <w:t xml:space="preserve">finds no significant effects. </w:t>
      </w:r>
      <w:r w:rsidR="005A47A9">
        <w:rPr>
          <w:sz w:val="24"/>
          <w:szCs w:val="24"/>
        </w:rPr>
        <w:fldChar w:fldCharType="begin" w:fldLock="1"/>
      </w:r>
      <w:r w:rsidR="00127EA8">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5A47A9">
        <w:rPr>
          <w:sz w:val="24"/>
          <w:szCs w:val="24"/>
        </w:rPr>
        <w:fldChar w:fldCharType="separate"/>
      </w:r>
      <w:r w:rsidR="005A47A9" w:rsidRPr="005A47A9">
        <w:rPr>
          <w:noProof/>
          <w:sz w:val="24"/>
          <w:szCs w:val="24"/>
        </w:rPr>
        <w:t>(Andersen et al., 2015)</w:t>
      </w:r>
      <w:r w:rsidR="005A47A9">
        <w:rPr>
          <w:sz w:val="24"/>
          <w:szCs w:val="24"/>
        </w:rPr>
        <w:fldChar w:fldCharType="end"/>
      </w:r>
      <w:r w:rsidR="009F5BDB" w:rsidRPr="00AB3D2F">
        <w:rPr>
          <w:sz w:val="24"/>
          <w:szCs w:val="24"/>
        </w:rPr>
        <w:t xml:space="preserve"> find that t</w:t>
      </w:r>
      <w:r w:rsidR="00362B72" w:rsidRPr="00AB3D2F">
        <w:rPr>
          <w:sz w:val="24"/>
          <w:szCs w:val="24"/>
        </w:rPr>
        <w:t xml:space="preserve">he only study </w:t>
      </w:r>
      <w:r w:rsidR="009F5BDB" w:rsidRPr="00AB3D2F">
        <w:rPr>
          <w:sz w:val="24"/>
          <w:szCs w:val="24"/>
        </w:rPr>
        <w:t>showing</w:t>
      </w:r>
      <w:r w:rsidR="00362B72" w:rsidRPr="00AB3D2F">
        <w:rPr>
          <w:sz w:val="24"/>
          <w:szCs w:val="24"/>
        </w:rPr>
        <w:t xml:space="preserve"> significant effect</w:t>
      </w:r>
      <w:r w:rsidR="009F5BDB" w:rsidRPr="00AB3D2F">
        <w:rPr>
          <w:sz w:val="24"/>
          <w:szCs w:val="24"/>
        </w:rPr>
        <w:t>s</w:t>
      </w:r>
      <w:r w:rsidR="00362B72" w:rsidRPr="00AB3D2F">
        <w:rPr>
          <w:sz w:val="24"/>
          <w:szCs w:val="24"/>
        </w:rPr>
        <w:t xml:space="preserve"> is an older study by </w:t>
      </w:r>
      <w:r w:rsidR="00D719D9" w:rsidRPr="00AB3D2F">
        <w:rPr>
          <w:sz w:val="24"/>
          <w:szCs w:val="24"/>
        </w:rPr>
        <w:fldChar w:fldCharType="begin" w:fldLock="1"/>
      </w:r>
      <w:r w:rsidR="00262E6D" w:rsidRPr="00AB3D2F">
        <w:rPr>
          <w:sz w:val="24"/>
          <w:szCs w:val="24"/>
        </w:rPr>
        <w:instrText>ADDIN CSL_CITATION {"citationItems":[{"id":"ITEM-1","itemData":{"author":[{"dropping-particle":"","family":"Topel","given":"By Robert H","non-dropping-particle":"","parse-names":false,"suffix":""}],"id":"ITEM-1","issue":"4","issued":{"date-parts":[["1983"]]},"page":"541-559","title":"On Layoffs and Unemployment Insurance Author ( s ): Robert H . Topel Source : The American Economic Review , Sep ., 1983 , Vol . 73 , No . 4 ( Sep ., 1983 ), pp . 541- Published by : American Economic Association Stable URL : https://www.jstor.org/stable/","type":"article-journal","volume":"73"},"uris":["http://www.mendeley.com/documents/?uuid=1ae1a0e9-c895-4e50-bd08-f9a7316d12d7"]}],"mendeley":{"formattedCitation":"(Topel, 1983)","plainTextFormattedCitation":"(Topel, 1983)","previouslyFormattedCitation":"(Topel, 1983)"},"properties":{"noteIndex":0},"schema":"https://github.com/citation-style-language/schema/raw/master/csl-citation.json"}</w:instrText>
      </w:r>
      <w:r w:rsidR="00D719D9" w:rsidRPr="00AB3D2F">
        <w:rPr>
          <w:sz w:val="24"/>
          <w:szCs w:val="24"/>
        </w:rPr>
        <w:fldChar w:fldCharType="separate"/>
      </w:r>
      <w:r w:rsidR="00D719D9" w:rsidRPr="00AB3D2F">
        <w:rPr>
          <w:noProof/>
          <w:sz w:val="24"/>
          <w:szCs w:val="24"/>
        </w:rPr>
        <w:t>(Topel, 1983)</w:t>
      </w:r>
      <w:r w:rsidR="00D719D9" w:rsidRPr="00AB3D2F">
        <w:rPr>
          <w:sz w:val="24"/>
          <w:szCs w:val="24"/>
        </w:rPr>
        <w:fldChar w:fldCharType="end"/>
      </w:r>
      <w:r w:rsidR="00D719D9" w:rsidRPr="00AB3D2F">
        <w:rPr>
          <w:sz w:val="24"/>
          <w:szCs w:val="24"/>
        </w:rPr>
        <w:t xml:space="preserve"> </w:t>
      </w:r>
      <w:r w:rsidR="00362B72" w:rsidRPr="00AB3D2F">
        <w:rPr>
          <w:sz w:val="24"/>
          <w:szCs w:val="24"/>
        </w:rPr>
        <w:t>based on American retrospective data from 1975. This lack of empirical evidence leads to the large number of critics presented in section 2 towards the approach rate</w:t>
      </w:r>
      <w:r w:rsidR="001138F6" w:rsidRPr="00AB3D2F">
        <w:rPr>
          <w:sz w:val="24"/>
          <w:szCs w:val="24"/>
        </w:rPr>
        <w:t>. Newer evidence presented by</w:t>
      </w:r>
      <w:r w:rsidR="00EB54FF" w:rsidRPr="00AB3D2F">
        <w:rPr>
          <w:sz w:val="24"/>
          <w:szCs w:val="24"/>
        </w:rPr>
        <w:t xml:space="preserve"> </w:t>
      </w:r>
      <w:r w:rsidR="00D719D9" w:rsidRPr="00AB3D2F">
        <w:rPr>
          <w:sz w:val="24"/>
          <w:szCs w:val="24"/>
        </w:rPr>
        <w:fldChar w:fldCharType="begin" w:fldLock="1"/>
      </w:r>
      <w:r w:rsidR="00D719D9"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D719D9" w:rsidRPr="00AB3D2F">
        <w:rPr>
          <w:sz w:val="24"/>
          <w:szCs w:val="24"/>
        </w:rPr>
        <w:fldChar w:fldCharType="separate"/>
      </w:r>
      <w:r w:rsidR="00D719D9" w:rsidRPr="00AB3D2F">
        <w:rPr>
          <w:noProof/>
          <w:sz w:val="24"/>
          <w:szCs w:val="24"/>
        </w:rPr>
        <w:t>(De Økonomiske Råd, 2022)</w:t>
      </w:r>
      <w:r w:rsidR="00D719D9" w:rsidRPr="00AB3D2F">
        <w:rPr>
          <w:sz w:val="24"/>
          <w:szCs w:val="24"/>
        </w:rPr>
        <w:fldChar w:fldCharType="end"/>
      </w:r>
      <w:r w:rsidR="00D719D9" w:rsidRPr="00AB3D2F">
        <w:rPr>
          <w:sz w:val="24"/>
          <w:szCs w:val="24"/>
        </w:rPr>
        <w:t xml:space="preserve"> </w:t>
      </w:r>
      <w:r w:rsidR="001138F6" w:rsidRPr="00AB3D2F">
        <w:rPr>
          <w:sz w:val="24"/>
          <w:szCs w:val="24"/>
        </w:rPr>
        <w:t xml:space="preserve">show </w:t>
      </w:r>
      <w:r w:rsidR="00EB54FF" w:rsidRPr="00AB3D2F">
        <w:rPr>
          <w:sz w:val="24"/>
          <w:szCs w:val="24"/>
        </w:rPr>
        <w:t xml:space="preserve">evidence for the approach rate, but finds the effect to be half the </w:t>
      </w:r>
      <w:r w:rsidR="001138F6" w:rsidRPr="00AB3D2F">
        <w:rPr>
          <w:sz w:val="24"/>
          <w:szCs w:val="24"/>
        </w:rPr>
        <w:t>size of what is</w:t>
      </w:r>
      <w:r w:rsidR="00EB54FF" w:rsidRPr="00AB3D2F">
        <w:rPr>
          <w:sz w:val="24"/>
          <w:szCs w:val="24"/>
        </w:rPr>
        <w:t xml:space="preserve"> presented in the income insurance model.  </w:t>
      </w:r>
    </w:p>
    <w:p w14:paraId="46065A24" w14:textId="5212AE79" w:rsidR="00C92956" w:rsidRPr="00AB3D2F" w:rsidRDefault="00AF165B" w:rsidP="004D12B6">
      <w:pPr>
        <w:spacing w:line="360" w:lineRule="auto"/>
        <w:rPr>
          <w:sz w:val="24"/>
          <w:szCs w:val="24"/>
        </w:rPr>
      </w:pPr>
      <w:r w:rsidRPr="00AB3D2F">
        <w:rPr>
          <w:sz w:val="24"/>
          <w:szCs w:val="24"/>
        </w:rPr>
        <w:lastRenderedPageBreak/>
        <w:t xml:space="preserve">We now shortly described the dynamics of the income insurance model, commenting on the validation of the effects used in the form of the exit-rate and approach rate, based on the literature available at the time the model was built, as well as newer literature. As noted in section 2 newer literature </w:t>
      </w:r>
      <w:r w:rsidR="005A47A9">
        <w:rPr>
          <w:sz w:val="24"/>
          <w:szCs w:val="24"/>
        </w:rPr>
        <w:t>is</w:t>
      </w:r>
      <w:r w:rsidRPr="00AB3D2F">
        <w:rPr>
          <w:sz w:val="24"/>
          <w:szCs w:val="24"/>
        </w:rPr>
        <w:t xml:space="preserve"> moving </w:t>
      </w:r>
      <w:r w:rsidR="001138F6" w:rsidRPr="00AB3D2F">
        <w:rPr>
          <w:sz w:val="24"/>
          <w:szCs w:val="24"/>
        </w:rPr>
        <w:t xml:space="preserve">more </w:t>
      </w:r>
      <w:r w:rsidRPr="00AB3D2F">
        <w:rPr>
          <w:sz w:val="24"/>
          <w:szCs w:val="24"/>
        </w:rPr>
        <w:t>towards including aggregated effects of income insurance, which allows us to estimate the macro elasticity of income insurance on unemployment</w:t>
      </w:r>
      <w:r w:rsidR="001138F6" w:rsidRPr="00AB3D2F">
        <w:rPr>
          <w:sz w:val="24"/>
          <w:szCs w:val="24"/>
        </w:rPr>
        <w:t>, therefor we will no</w:t>
      </w:r>
      <w:r w:rsidR="00B70CFA" w:rsidRPr="00AB3D2F">
        <w:rPr>
          <w:sz w:val="24"/>
          <w:szCs w:val="24"/>
        </w:rPr>
        <w:t>w</w:t>
      </w:r>
      <w:r w:rsidR="001138F6" w:rsidRPr="00AB3D2F">
        <w:rPr>
          <w:sz w:val="24"/>
          <w:szCs w:val="24"/>
        </w:rPr>
        <w:t xml:space="preserve"> present some of these aggregated effects. </w:t>
      </w:r>
    </w:p>
    <w:p w14:paraId="6B0ECDA4" w14:textId="2DF7A867" w:rsidR="004D12B6" w:rsidRDefault="001138F6" w:rsidP="004D12B6">
      <w:pPr>
        <w:pStyle w:val="Overskrift2"/>
      </w:pPr>
      <w:commentRangeStart w:id="13"/>
      <w:r>
        <w:t>Macroeconomic effects</w:t>
      </w:r>
      <w:commentRangeEnd w:id="13"/>
      <w:r w:rsidR="00E54D98">
        <w:rPr>
          <w:rStyle w:val="Kommentarhenvisning"/>
          <w:rFonts w:asciiTheme="minorHAnsi" w:eastAsiaTheme="minorHAnsi" w:hAnsiTheme="minorHAnsi" w:cstheme="minorBidi"/>
          <w:color w:val="auto"/>
        </w:rPr>
        <w:commentReference w:id="13"/>
      </w:r>
    </w:p>
    <w:p w14:paraId="27C3D981" w14:textId="1421E51C" w:rsidR="00E33DD6" w:rsidRDefault="00E33DD6" w:rsidP="004D12B6"/>
    <w:p w14:paraId="6187B239" w14:textId="2F57CD9F" w:rsidR="00955FB7" w:rsidRPr="00AB3D2F" w:rsidRDefault="00D719D9" w:rsidP="00955FB7">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Pr="00AB3D2F">
        <w:rPr>
          <w:sz w:val="24"/>
          <w:szCs w:val="24"/>
        </w:rPr>
        <w:t xml:space="preserve"> </w:t>
      </w:r>
      <w:r w:rsidR="00955FB7" w:rsidRPr="00AB3D2F">
        <w:rPr>
          <w:sz w:val="24"/>
          <w:szCs w:val="24"/>
        </w:rPr>
        <w:t xml:space="preserve">points out that the majority of the literature has been based on changes in the behavior of unemployed thereby not taking into account that the change in behavior could also affect the situation for other actors in the labor market. At the time of writing </w:t>
      </w: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00955FB7" w:rsidRPr="00AB3D2F">
        <w:rPr>
          <w:sz w:val="24"/>
          <w:szCs w:val="24"/>
        </w:rPr>
        <w:t xml:space="preserve"> mentions that there isn’t much literature looking at these aggregated effects for changes in income insurance. </w:t>
      </w:r>
      <w:r w:rsidR="003A6CDA">
        <w:rPr>
          <w:sz w:val="24"/>
          <w:szCs w:val="24"/>
        </w:rPr>
        <w:t>One effect they argue</w:t>
      </w:r>
      <w:r w:rsidR="00955FB7" w:rsidRPr="00AB3D2F">
        <w:rPr>
          <w:sz w:val="24"/>
          <w:szCs w:val="24"/>
        </w:rPr>
        <w:t xml:space="preserve"> should be considered is the wage-effect explain</w:t>
      </w:r>
      <w:r w:rsidR="003A6CDA">
        <w:rPr>
          <w:sz w:val="24"/>
          <w:szCs w:val="24"/>
        </w:rPr>
        <w:t>ing</w:t>
      </w:r>
      <w:r w:rsidR="00955FB7" w:rsidRPr="00AB3D2F">
        <w:rPr>
          <w:sz w:val="24"/>
          <w:szCs w:val="24"/>
        </w:rPr>
        <w:t xml:space="preserve"> how a change in the level of income insurance will affect the wage negotiations, expecting that a higher level of income insurance would increase the targeted wages demanded of the worker unions, </w:t>
      </w:r>
      <w:r w:rsidR="003A6CDA">
        <w:rPr>
          <w:sz w:val="24"/>
          <w:szCs w:val="24"/>
        </w:rPr>
        <w:t>who wants to</w:t>
      </w:r>
      <w:r w:rsidR="00C129CD" w:rsidRPr="00AB3D2F">
        <w:rPr>
          <w:sz w:val="24"/>
          <w:szCs w:val="24"/>
        </w:rPr>
        <w:t xml:space="preserve"> maintain</w:t>
      </w:r>
      <w:r w:rsidR="00955FB7" w:rsidRPr="00AB3D2F">
        <w:rPr>
          <w:sz w:val="24"/>
          <w:szCs w:val="24"/>
        </w:rPr>
        <w:t xml:space="preserve"> a high incentive to work. The result of a higher wage is mostly based on micro level explanations in which the wage will have a negative effect in the form of lowering the demand for labor increasing the number of unemployed. The channel in which the wage affects the unemployment is different in another study by </w:t>
      </w:r>
      <w:r w:rsidRPr="00AB3D2F">
        <w:rPr>
          <w:sz w:val="24"/>
          <w:szCs w:val="24"/>
        </w:rPr>
        <w:fldChar w:fldCharType="begin" w:fldLock="1"/>
      </w:r>
      <w:r w:rsidRPr="00AB3D2F">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Pr="00AB3D2F">
        <w:rPr>
          <w:sz w:val="24"/>
          <w:szCs w:val="24"/>
        </w:rPr>
        <w:fldChar w:fldCharType="separate"/>
      </w:r>
      <w:r w:rsidRPr="00AB3D2F">
        <w:rPr>
          <w:noProof/>
          <w:sz w:val="24"/>
          <w:szCs w:val="24"/>
        </w:rPr>
        <w:t>(Byrialsen &amp; Raza, 2018)</w:t>
      </w:r>
      <w:r w:rsidRPr="00AB3D2F">
        <w:rPr>
          <w:sz w:val="24"/>
          <w:szCs w:val="24"/>
        </w:rPr>
        <w:fldChar w:fldCharType="end"/>
      </w:r>
      <w:r w:rsidRPr="00AB3D2F">
        <w:rPr>
          <w:sz w:val="24"/>
          <w:szCs w:val="24"/>
        </w:rPr>
        <w:t xml:space="preserve"> </w:t>
      </w:r>
      <w:r w:rsidR="00955FB7" w:rsidRPr="00AB3D2F">
        <w:rPr>
          <w:sz w:val="24"/>
          <w:szCs w:val="24"/>
        </w:rPr>
        <w:t xml:space="preserve">arguing that wages will affect the wage-share of the economy and </w:t>
      </w:r>
      <w:r w:rsidR="0050083C" w:rsidRPr="00AB3D2F">
        <w:rPr>
          <w:sz w:val="24"/>
          <w:szCs w:val="24"/>
        </w:rPr>
        <w:t>depending on</w:t>
      </w:r>
      <w:r w:rsidR="00955FB7" w:rsidRPr="00AB3D2F">
        <w:rPr>
          <w:sz w:val="24"/>
          <w:szCs w:val="24"/>
        </w:rPr>
        <w:t xml:space="preserve"> if the economy is wage-led or profit-led as discussed in </w:t>
      </w:r>
      <w:r w:rsidR="00360517" w:rsidRPr="00AB3D2F">
        <w:rPr>
          <w:sz w:val="24"/>
          <w:szCs w:val="24"/>
        </w:rPr>
        <w:fldChar w:fldCharType="begin" w:fldLock="1"/>
      </w:r>
      <w:r w:rsidR="00BA3BFE" w:rsidRPr="00AB3D2F">
        <w:rPr>
          <w:sz w:val="24"/>
          <w:szCs w:val="24"/>
        </w:rPr>
        <w:instrText>ADDIN CSL_CITATION {"citationItems":[{"id":"ITEM-1","itemData":{"DOI":"10.1057/9781137357939","ISBN":"9781137357939","abstract":"This volume seeks to go beyond the microeconomic view of wages as a cost having negative consequences on a given firm, to consider the positive macroeconomic dynamics associated with wages as a major component of aggregate demand.","author":[{"dropping-particle":"","family":"Stockhammer","given":"Engelbert","non-dropping-particle":"","parse-names":false,"suffix":""},{"dropping-particle":"","family":"Lavoie","given":"Marc","non-dropping-particle":"","parse-names":false,"suffix":""}],"container-title":"Wage-led Growth","id":"ITEM-1","issue":"February","issued":{"date-parts":[["2013"]]},"title":"Wage-led Growth","type":"book"},"uris":["http://www.mendeley.com/documents/?uuid=c5e166d9-1daf-420a-a58a-f612ecbd9ca3"]}],"mendeley":{"formattedCitation":"(Stockhammer &amp; Lavoie, 2013)","plainTextFormattedCitation":"(Stockhammer &amp; Lavoie, 2013)","previouslyFormattedCitation":"(Stockhammer &amp; Lavoie, 2013)"},"properties":{"noteIndex":0},"schema":"https://github.com/citation-style-language/schema/raw/master/csl-citation.json"}</w:instrText>
      </w:r>
      <w:r w:rsidR="00360517" w:rsidRPr="00AB3D2F">
        <w:rPr>
          <w:sz w:val="24"/>
          <w:szCs w:val="24"/>
        </w:rPr>
        <w:fldChar w:fldCharType="separate"/>
      </w:r>
      <w:r w:rsidR="00360517" w:rsidRPr="00AB3D2F">
        <w:rPr>
          <w:noProof/>
          <w:sz w:val="24"/>
          <w:szCs w:val="24"/>
        </w:rPr>
        <w:t>(Stockhammer &amp; Lavoie, 2013)</w:t>
      </w:r>
      <w:r w:rsidR="00360517" w:rsidRPr="00AB3D2F">
        <w:rPr>
          <w:sz w:val="24"/>
          <w:szCs w:val="24"/>
        </w:rPr>
        <w:fldChar w:fldCharType="end"/>
      </w:r>
      <w:r w:rsidR="00360517" w:rsidRPr="00AB3D2F">
        <w:rPr>
          <w:sz w:val="24"/>
          <w:szCs w:val="24"/>
        </w:rPr>
        <w:t xml:space="preserve"> </w:t>
      </w:r>
      <w:r w:rsidR="00955FB7" w:rsidRPr="00AB3D2F">
        <w:rPr>
          <w:sz w:val="24"/>
          <w:szCs w:val="24"/>
        </w:rPr>
        <w:t xml:space="preserve">the unemployment will be positively or negatively affected. They use the framework of a theoretical stock-flow consistent model, including the compensation rate in the wage equation, together with the rate of employment, and productivity. The inclusion of the compensation rate in a stock-flow-consistent framework is an addition to the model used by </w:t>
      </w:r>
      <w:r w:rsidR="00BA3BFE" w:rsidRPr="00AB3D2F">
        <w:rPr>
          <w:sz w:val="24"/>
          <w:szCs w:val="24"/>
        </w:rPr>
        <w:fldChar w:fldCharType="begin" w:fldLock="1"/>
      </w:r>
      <w:r w:rsidR="00BA3BFE" w:rsidRPr="00AB3D2F">
        <w:rPr>
          <w:sz w:val="24"/>
          <w:szCs w:val="24"/>
        </w:rPr>
        <w:instrText>ADDIN CSL_CITATION {"citationItems":[{"id":"ITEM-1","itemData":{"ISBN":"9780333227794","author":[{"dropping-particle":"","family":"Lavoie","given":"Marc","non-dropping-particle":"","parse-names":false,"suffix":""},{"dropping-particle":"","family":"Godley","given":"Wynne","non-dropping-particle":"","parse-names":false,"suffix":""}],"container-title":"Https://Medium.Com/","id":"ITEM-1","issued":{"date-parts":[["2012"]]},"title":"Monetary Economics - An Integrated Approach to Credit, Money, Income, Production and Wealth.","type":"book"},"uris":["http://www.mendeley.com/documents/?uuid=f55b0358-4dd0-4f77-85a3-f89da73c2299"]}],"mendeley":{"formattedCitation":"(Lavoie &amp; Godley, 2012)","plainTextFormattedCitation":"(Lavoie &amp; Godley, 2012)","previouslyFormattedCitation":"(Lavoie &amp; Godley, 2012)"},"properties":{"noteIndex":0},"schema":"https://github.com/citation-style-language/schema/raw/master/csl-citation.json"}</w:instrText>
      </w:r>
      <w:r w:rsidR="00BA3BFE" w:rsidRPr="00AB3D2F">
        <w:rPr>
          <w:sz w:val="24"/>
          <w:szCs w:val="24"/>
        </w:rPr>
        <w:fldChar w:fldCharType="separate"/>
      </w:r>
      <w:r w:rsidR="00BA3BFE" w:rsidRPr="00AB3D2F">
        <w:rPr>
          <w:noProof/>
          <w:sz w:val="24"/>
          <w:szCs w:val="24"/>
        </w:rPr>
        <w:t>(Lavoie &amp; Godley, 2012)</w:t>
      </w:r>
      <w:r w:rsidR="00BA3BFE" w:rsidRPr="00AB3D2F">
        <w:rPr>
          <w:sz w:val="24"/>
          <w:szCs w:val="24"/>
        </w:rPr>
        <w:fldChar w:fldCharType="end"/>
      </w:r>
      <w:r w:rsidR="00BA3BFE" w:rsidRPr="00AB3D2F">
        <w:rPr>
          <w:sz w:val="24"/>
          <w:szCs w:val="24"/>
        </w:rPr>
        <w:t xml:space="preserve">. </w:t>
      </w:r>
      <w:r w:rsidRPr="00AB3D2F">
        <w:rPr>
          <w:sz w:val="24"/>
          <w:szCs w:val="24"/>
        </w:rPr>
        <w:fldChar w:fldCharType="begin" w:fldLock="1"/>
      </w:r>
      <w:r w:rsidR="0068041A" w:rsidRPr="00AB3D2F">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Pr="00AB3D2F">
        <w:rPr>
          <w:sz w:val="24"/>
          <w:szCs w:val="24"/>
        </w:rPr>
        <w:fldChar w:fldCharType="separate"/>
      </w:r>
      <w:r w:rsidRPr="00AB3D2F">
        <w:rPr>
          <w:noProof/>
          <w:sz w:val="24"/>
          <w:szCs w:val="24"/>
        </w:rPr>
        <w:t>(Byrialsen &amp; Raza, 2018)</w:t>
      </w:r>
      <w:r w:rsidRPr="00AB3D2F">
        <w:rPr>
          <w:sz w:val="24"/>
          <w:szCs w:val="24"/>
        </w:rPr>
        <w:fldChar w:fldCharType="end"/>
      </w:r>
      <w:r w:rsidRPr="00AB3D2F">
        <w:rPr>
          <w:sz w:val="24"/>
          <w:szCs w:val="24"/>
        </w:rPr>
        <w:t xml:space="preserve"> </w:t>
      </w:r>
      <w:r w:rsidR="00955FB7" w:rsidRPr="00AB3D2F">
        <w:rPr>
          <w:sz w:val="24"/>
          <w:szCs w:val="24"/>
        </w:rPr>
        <w:t xml:space="preserve">argues that incorporating the compensation rate is in line with standard models of wage setting, which plays an important role in the determination of the targeted wage </w:t>
      </w:r>
      <w:r w:rsidR="00F80CBC" w:rsidRPr="00AB3D2F">
        <w:rPr>
          <w:sz w:val="24"/>
          <w:szCs w:val="24"/>
        </w:rPr>
        <w:fldChar w:fldCharType="begin" w:fldLock="1"/>
      </w:r>
      <w:r w:rsidR="00F31B66" w:rsidRPr="00AB3D2F">
        <w:rPr>
          <w:sz w:val="24"/>
          <w:szCs w:val="24"/>
        </w:rPr>
        <w:instrText>ADDIN CSL_CITATION {"citationItems":[{"id":"ITEM-1","itemData":{"author":[{"dropping-particle":"","family":"Mcdonald","given":"Ian M","non-dropping-particle":"","parse-names":false,"suffix":""},{"dropping-particle":"","family":"Solow","given":"Robert M","non-dropping-particle":"","parse-names":false,"suffix":""}],"id":"ITEM-1","issue":"5","issued":{"date-parts":[["1981"]]},"page":"896-908","title":"Wage Bargaining and Employment","type":"article-journal","volume":"71"},"uris":["http://www.mendeley.com/documents/?uuid=034b148c-cd7b-4cad-bc9f-d24e3315b96c"]},{"id":"ITEM-2","itemData":{"author":[{"dropping-particle":"","family":"Shapiro","given":"By Carl","non-dropping-particle":"","parse-names":false,"suffix":""},{"dropping-particle":"","family":"Stiglitz","given":"Joseph E","non-dropping-particle":"","parse-names":false,"suffix":""}],"container-title":"The American Economic Review","id":"ITEM-2","issue":"3","issued":{"date-parts":[["1984"]]},"page":"433-444","title":"American Economic Association Equilibrium Unemployment as a Worker Discipline Device","type":"article-journal","volume":"74"},"uris":["http://www.mendeley.com/documents/?uuid=04ed7374-b807-450e-9bbd-171b375fa269"]}],"mendeley":{"formattedCitation":"(Mcdonald &amp; Solow, 1981; Shapiro &amp; Stiglitz, 1984)","plainTextFormattedCitation":"(Mcdonald &amp; Solow, 1981; Shapiro &amp; Stiglitz, 1984)","previouslyFormattedCitation":"(Mcdonald &amp; Solow, 1981; Shapiro &amp; Stiglitz, 1984)"},"properties":{"noteIndex":0},"schema":"https://github.com/citation-style-language/schema/raw/master/csl-citation.json"}</w:instrText>
      </w:r>
      <w:r w:rsidR="00F80CBC" w:rsidRPr="00AB3D2F">
        <w:rPr>
          <w:sz w:val="24"/>
          <w:szCs w:val="24"/>
        </w:rPr>
        <w:fldChar w:fldCharType="separate"/>
      </w:r>
      <w:r w:rsidR="00F80CBC" w:rsidRPr="00AB3D2F">
        <w:rPr>
          <w:noProof/>
          <w:sz w:val="24"/>
          <w:szCs w:val="24"/>
        </w:rPr>
        <w:t>(Mcdonald &amp; Solow, 1981; Shapiro &amp; Stiglitz, 1984)</w:t>
      </w:r>
      <w:r w:rsidR="00F80CBC" w:rsidRPr="00AB3D2F">
        <w:rPr>
          <w:sz w:val="24"/>
          <w:szCs w:val="24"/>
        </w:rPr>
        <w:fldChar w:fldCharType="end"/>
      </w:r>
      <w:r w:rsidR="00F80CBC" w:rsidRPr="00AB3D2F">
        <w:rPr>
          <w:sz w:val="24"/>
          <w:szCs w:val="24"/>
        </w:rPr>
        <w:t>.</w:t>
      </w:r>
    </w:p>
    <w:p w14:paraId="279E5D64" w14:textId="4936FD84" w:rsidR="00955FB7" w:rsidRPr="00AB3D2F" w:rsidRDefault="0068041A" w:rsidP="00955FB7">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{"citationItems":[{"id":"ITEM-1","itemData":{"ISBN":"9788750119937","author":[{"dropping-particle":"","family":"Danmarks Statistik","given":"","non-dropping-particle":"","parse-names":false,"suffix":""}],"container-title":"Danmarks Statistik","id":"ITEM-1","issued":{"date-parts":[["2012"]]},"number-of-pages":"1-257","publisher":"Danmarks Statistik","title":"ADAM - En Model Af Dansk Økonomi","type":"book"},"uris":["http://www.mendeley.com/documents/?uuid=1ac19fce-6e3d-4a9a-ae63-1f49600b2ae3"]}],"mendeley":{"formattedCitation":"(Danmarks Statistik, 2012)","plainTextFormattedCitation":"(Danmarks Statistik, 2012)","previouslyFormattedCitation":"(Danmarks Statistik, 2012)"},"properties":{"noteIndex":0},"schema":"https://github.com/citation-style-language/schema/raw/master/csl-citation.json"}</w:instrText>
      </w:r>
      <w:r w:rsidRPr="00AB3D2F">
        <w:rPr>
          <w:sz w:val="24"/>
          <w:szCs w:val="24"/>
        </w:rPr>
        <w:fldChar w:fldCharType="separate"/>
      </w:r>
      <w:r w:rsidRPr="00AB3D2F">
        <w:rPr>
          <w:noProof/>
          <w:sz w:val="24"/>
          <w:szCs w:val="24"/>
        </w:rPr>
        <w:t>(Danmarks Statistik, 2012)</w:t>
      </w:r>
      <w:r w:rsidRPr="00AB3D2F">
        <w:rPr>
          <w:sz w:val="24"/>
          <w:szCs w:val="24"/>
        </w:rPr>
        <w:fldChar w:fldCharType="end"/>
      </w:r>
      <w:r w:rsidRPr="00AB3D2F">
        <w:rPr>
          <w:sz w:val="24"/>
          <w:szCs w:val="24"/>
        </w:rPr>
        <w:t xml:space="preserve"> </w:t>
      </w:r>
      <w:r w:rsidR="00955FB7" w:rsidRPr="00AB3D2F">
        <w:rPr>
          <w:sz w:val="24"/>
          <w:szCs w:val="24"/>
        </w:rPr>
        <w:t xml:space="preserve">also includes a link between the compensation rate and the wages, the link goes through the structural unemployment, which is positively affected by the compensation </w:t>
      </w:r>
      <w:r w:rsidR="00955FB7" w:rsidRPr="00AB3D2F">
        <w:rPr>
          <w:sz w:val="24"/>
          <w:szCs w:val="24"/>
        </w:rPr>
        <w:lastRenderedPageBreak/>
        <w:t xml:space="preserve">rate, meaning an increase in the compensation rate increases the structural unemployment. In the wage equation the difference between the unemployment and structural unemployment is affecting the wages in the next period negatively. This creates a situation where employment above the structural employment worsens the wage negotiations for workers and thereby negatively affects the wages. </w:t>
      </w:r>
    </w:p>
    <w:p w14:paraId="40C6CF44" w14:textId="37778635" w:rsidR="002B4A4C" w:rsidRPr="00AB3D2F" w:rsidRDefault="00E33DD6" w:rsidP="00F04E63">
      <w:pPr>
        <w:spacing w:line="360" w:lineRule="auto"/>
        <w:rPr>
          <w:sz w:val="24"/>
          <w:szCs w:val="24"/>
        </w:rPr>
      </w:pPr>
      <w:r w:rsidRPr="00AB3D2F">
        <w:rPr>
          <w:sz w:val="24"/>
          <w:szCs w:val="24"/>
        </w:rPr>
        <w:t xml:space="preserve">The </w:t>
      </w:r>
      <w:r w:rsidR="00955FB7" w:rsidRPr="00AB3D2F">
        <w:rPr>
          <w:sz w:val="24"/>
          <w:szCs w:val="24"/>
        </w:rPr>
        <w:t>second</w:t>
      </w:r>
      <w:r w:rsidRPr="00AB3D2F">
        <w:rPr>
          <w:sz w:val="24"/>
          <w:szCs w:val="24"/>
        </w:rPr>
        <w:t xml:space="preserve"> macroeconomic effect </w:t>
      </w:r>
      <w:r w:rsidR="00B70CFA" w:rsidRPr="00AB3D2F">
        <w:rPr>
          <w:sz w:val="24"/>
          <w:szCs w:val="24"/>
        </w:rPr>
        <w:t>we will present</w:t>
      </w:r>
      <w:r w:rsidRPr="00AB3D2F">
        <w:rPr>
          <w:sz w:val="24"/>
          <w:szCs w:val="24"/>
        </w:rPr>
        <w:t xml:space="preserve"> is coming of the discussion in which effects determine the exit-rate </w:t>
      </w:r>
      <w:r w:rsidR="00B70CFA" w:rsidRPr="00AB3D2F">
        <w:rPr>
          <w:sz w:val="24"/>
          <w:szCs w:val="24"/>
        </w:rPr>
        <w:t>used in the income</w:t>
      </w:r>
      <w:r w:rsidRPr="00AB3D2F">
        <w:rPr>
          <w:sz w:val="24"/>
          <w:szCs w:val="24"/>
        </w:rPr>
        <w:t xml:space="preserve"> insurance model. </w:t>
      </w:r>
      <w:r w:rsidR="003013AA" w:rsidRPr="00AB3D2F">
        <w:rPr>
          <w:sz w:val="24"/>
          <w:szCs w:val="24"/>
        </w:rPr>
        <w:t xml:space="preserve">The </w:t>
      </w:r>
      <w:r w:rsidR="00CE51A5" w:rsidRPr="00AB3D2F">
        <w:rPr>
          <w:sz w:val="24"/>
          <w:szCs w:val="24"/>
        </w:rPr>
        <w:t xml:space="preserve">two </w:t>
      </w:r>
      <w:r w:rsidR="003013AA" w:rsidRPr="00AB3D2F">
        <w:rPr>
          <w:sz w:val="24"/>
          <w:szCs w:val="24"/>
        </w:rPr>
        <w:t xml:space="preserve">main theories explaining </w:t>
      </w:r>
      <w:r w:rsidRPr="00AB3D2F">
        <w:rPr>
          <w:sz w:val="24"/>
          <w:szCs w:val="24"/>
        </w:rPr>
        <w:t>the exit-rate</w:t>
      </w:r>
      <w:r w:rsidR="003013AA" w:rsidRPr="00AB3D2F">
        <w:rPr>
          <w:sz w:val="24"/>
          <w:szCs w:val="24"/>
        </w:rPr>
        <w:t xml:space="preserve"> are the Moral Hazard effect, and liquidity constraints. </w:t>
      </w:r>
      <w:r w:rsidR="002B4A4C" w:rsidRPr="00AB3D2F">
        <w:rPr>
          <w:sz w:val="24"/>
          <w:szCs w:val="24"/>
        </w:rPr>
        <w:t>The most commonly used explanation is the Moral Hazard effect, where an increase in the level of income insurance will result in lower incentive to search for a new job, and in addition to this also be pickier regarding job offers</w:t>
      </w:r>
      <w:r w:rsidR="00CD3A03" w:rsidRPr="00AB3D2F">
        <w:rPr>
          <w:sz w:val="24"/>
          <w:szCs w:val="24"/>
        </w:rPr>
        <w:t xml:space="preserve"> increasing the unemployment period</w:t>
      </w:r>
      <w:r w:rsidR="002B4A4C" w:rsidRPr="00AB3D2F">
        <w:rPr>
          <w:sz w:val="24"/>
          <w:szCs w:val="24"/>
        </w:rPr>
        <w:t xml:space="preserve">. </w:t>
      </w:r>
    </w:p>
    <w:p w14:paraId="15252DBB" w14:textId="21C7AD1C" w:rsidR="00107F45" w:rsidRPr="00AB3D2F" w:rsidRDefault="0068041A" w:rsidP="004D12B6">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{"citationItems":[{"id":"ITEM-1","itemData":{"DOI":"10.1086/588585","ISSN":"00223808","abstract":"This paper presents new evidence on why unemployment insurance (UI) benefits affect search behavior and develops a simple method of calculating the welfare gains from UI using this evidence. I show that 60 percent of the increase in unemployment durations caused by UI benefits is due to a \"liquidity effect\" rather than distortions on marginal incentives to search (\"moral hazard\") by combining two empirical strategies. First, I find that increases in benefits have much larger effects on durations for liquidity-constrained households. Second, lump-sum severance payments increase durations substantially among constrained households. I derive a formula for the optimal benefit level that depends only on the reduced-form liquidity and moral hazard elasticities. The formula implies that the optimal UI benefit level exceeds 50 percent of the wage. The \"exact identification\" approach to welfare analysis proposed here yields robust optimal policy results because it does not require structural estimation of primitives. © 2008 by The University of Chicago. All rights reserved.","author":[{"dropping-particle":"","family":"Chetty","given":"Raj","non-dropping-particle":"","parse-names":false,"suffix":""}],"container-title":"Journal of Political Economy","id":"ITEM-1","issue":"2","issued":{"date-parts":[["2008"]]},"page":"173-234","title":"Moral hazard versus liquidity and optimal unemployment insurance","type":"article-journal","volume":"116"},"uris":["http://www.mendeley.com/documents/?uuid=73e14d3a-5d1a-42e3-a569-8f3d63a9def8"]}],"mendeley":{"formattedCitation":"(Chetty, 2008)","plainTextFormattedCitation":"(Chetty, 2008)","previouslyFormattedCitation":"(Chetty, 2008)"},"properties":{"noteIndex":0},"schema":"https://github.com/citation-style-language/schema/raw/master/csl-citation.json"}</w:instrText>
      </w:r>
      <w:r w:rsidRPr="00AB3D2F">
        <w:rPr>
          <w:sz w:val="24"/>
          <w:szCs w:val="24"/>
        </w:rPr>
        <w:fldChar w:fldCharType="separate"/>
      </w:r>
      <w:r w:rsidRPr="00AB3D2F">
        <w:rPr>
          <w:noProof/>
          <w:sz w:val="24"/>
          <w:szCs w:val="24"/>
        </w:rPr>
        <w:t>(Chetty, 2008)</w:t>
      </w:r>
      <w:r w:rsidRPr="00AB3D2F">
        <w:rPr>
          <w:sz w:val="24"/>
          <w:szCs w:val="24"/>
        </w:rPr>
        <w:fldChar w:fldCharType="end"/>
      </w:r>
      <w:r w:rsidRPr="00AB3D2F">
        <w:rPr>
          <w:sz w:val="24"/>
          <w:szCs w:val="24"/>
        </w:rPr>
        <w:t xml:space="preserve"> </w:t>
      </w:r>
      <w:r w:rsidR="002B4A4C" w:rsidRPr="00AB3D2F">
        <w:rPr>
          <w:sz w:val="24"/>
          <w:szCs w:val="24"/>
        </w:rPr>
        <w:t xml:space="preserve">presents </w:t>
      </w:r>
      <w:r w:rsidR="00593F91" w:rsidRPr="00AB3D2F">
        <w:rPr>
          <w:sz w:val="24"/>
          <w:szCs w:val="24"/>
        </w:rPr>
        <w:t>the other alternative</w:t>
      </w:r>
      <w:r w:rsidR="002B4A4C" w:rsidRPr="00AB3D2F">
        <w:rPr>
          <w:sz w:val="24"/>
          <w:szCs w:val="24"/>
        </w:rPr>
        <w:t xml:space="preserve"> explanation to why an increase in the level of income insurance increases the period in which people are unemployed</w:t>
      </w:r>
      <w:r w:rsidR="00E33DD6" w:rsidRPr="00AB3D2F">
        <w:rPr>
          <w:sz w:val="24"/>
          <w:szCs w:val="24"/>
        </w:rPr>
        <w:t>, lowering the exit-rate</w:t>
      </w:r>
      <w:r w:rsidR="002B4A4C" w:rsidRPr="00AB3D2F">
        <w:rPr>
          <w:sz w:val="24"/>
          <w:szCs w:val="24"/>
        </w:rPr>
        <w:t xml:space="preserve">. </w:t>
      </w:r>
      <w:r w:rsidR="00E33DD6" w:rsidRPr="00AB3D2F">
        <w:rPr>
          <w:sz w:val="24"/>
          <w:szCs w:val="24"/>
        </w:rPr>
        <w:t>He c</w:t>
      </w:r>
      <w:r w:rsidR="00107F45" w:rsidRPr="00AB3D2F">
        <w:rPr>
          <w:sz w:val="24"/>
          <w:szCs w:val="24"/>
        </w:rPr>
        <w:t>laim</w:t>
      </w:r>
      <w:r w:rsidR="00E33DD6" w:rsidRPr="00AB3D2F">
        <w:rPr>
          <w:sz w:val="24"/>
          <w:szCs w:val="24"/>
        </w:rPr>
        <w:t>s</w:t>
      </w:r>
      <w:r w:rsidR="00107F45" w:rsidRPr="00AB3D2F">
        <w:rPr>
          <w:sz w:val="24"/>
          <w:szCs w:val="24"/>
        </w:rPr>
        <w:t xml:space="preserve"> that unemployed are experiencing a budget constraint, as they are using their savings to keep a higher level of consumption. When one’s savings are running low</w:t>
      </w:r>
      <w:r w:rsidR="00CD3A03" w:rsidRPr="00AB3D2F">
        <w:rPr>
          <w:sz w:val="24"/>
          <w:szCs w:val="24"/>
        </w:rPr>
        <w:t xml:space="preserve"> (which will take longer the higher the level of income insurance)</w:t>
      </w:r>
      <w:r w:rsidR="00107F45" w:rsidRPr="00AB3D2F">
        <w:rPr>
          <w:sz w:val="24"/>
          <w:szCs w:val="24"/>
        </w:rPr>
        <w:t>, that person might be more likely to accept jobs that are not socially efficient.</w:t>
      </w:r>
      <w:r w:rsidR="00E33DD6" w:rsidRPr="00AB3D2F">
        <w:rPr>
          <w:sz w:val="24"/>
          <w:szCs w:val="24"/>
        </w:rPr>
        <w:t xml:space="preserve"> If the liquidity effect is present this could lead to a matching effect,</w:t>
      </w:r>
      <w:r w:rsidR="00107F45" w:rsidRPr="00AB3D2F">
        <w:rPr>
          <w:sz w:val="24"/>
          <w:szCs w:val="24"/>
        </w:rPr>
        <w:t xml:space="preserve"> thereby lead</w:t>
      </w:r>
      <w:r w:rsidR="00E33DD6" w:rsidRPr="00AB3D2F">
        <w:rPr>
          <w:sz w:val="24"/>
          <w:szCs w:val="24"/>
        </w:rPr>
        <w:t>ing</w:t>
      </w:r>
      <w:r w:rsidR="00107F45" w:rsidRPr="00AB3D2F">
        <w:rPr>
          <w:sz w:val="24"/>
          <w:szCs w:val="24"/>
        </w:rPr>
        <w:t xml:space="preserve"> to a worse job match between employer and employed, not taking advantage of the higher productivity the employer could have had in another job position with a better match. </w:t>
      </w:r>
      <w:r w:rsidR="00BA3BFE" w:rsidRPr="00AB3D2F">
        <w:rPr>
          <w:sz w:val="24"/>
          <w:szCs w:val="24"/>
        </w:rPr>
        <w:fldChar w:fldCharType="begin" w:fldLock="1"/>
      </w:r>
      <w:r w:rsidR="00BA3BFE" w:rsidRPr="00AB3D2F">
        <w:rPr>
          <w:sz w:val="24"/>
          <w:szCs w:val="24"/>
        </w:rPr>
        <w:instrText>ADDIN CSL_CITATION {"citationItems":[{"id":"ITEM-1","itemData":{"DOI":"10.1086/588585","ISSN":"00223808","abstract":"This paper presents new evidence on why unemployment insurance (UI) benefits affect search behavior and develops a simple method of calculating the welfare gains from UI using this evidence. I show that 60 percent of the increase in unemployment durations caused by UI benefits is due to a \"liquidity effect\" rather than distortions on marginal incentives to search (\"moral hazard\") by combining two empirical strategies. First, I find that increases in benefits have much larger effects on durations for liquidity-constrained households. Second, lump-sum severance payments increase durations substantially among constrained households. I derive a formula for the optimal benefit level that depends only on the reduced-form liquidity and moral hazard elasticities. The formula implies that the optimal UI benefit level exceeds 50 percent of the wage. The \"exact identification\" approach to welfare analysis proposed here yields robust optimal policy results because it does not require structural estimation of primitives. © 2008 by The University of Chicago. All rights reserved.","author":[{"dropping-particle":"","family":"Chetty","given":"Raj","non-dropping-particle":"","parse-names":false,"suffix":""}],"container-title":"Journal of Political Economy","id":"ITEM-1","issue":"2","issued":{"date-parts":[["2008"]]},"page":"173-234","title":"Moral hazard versus liquidity and optimal unemployment insurance","type":"article-journal","volume":"116"},"uris":["http://www.mendeley.com/documents/?uuid=73e14d3a-5d1a-42e3-a569-8f3d63a9def8"]}],"mendeley":{"formattedCitation":"(Chetty, 2008)","plainTextFormattedCitation":"(Chetty, 2008)","previouslyFormattedCitation":"(Chetty, 2008)"},"properties":{"noteIndex":0},"schema":"https://github.com/citation-style-language/schema/raw/master/csl-citation.json"}</w:instrText>
      </w:r>
      <w:r w:rsidR="00BA3BFE" w:rsidRPr="00AB3D2F">
        <w:rPr>
          <w:sz w:val="24"/>
          <w:szCs w:val="24"/>
        </w:rPr>
        <w:fldChar w:fldCharType="separate"/>
      </w:r>
      <w:r w:rsidR="00BA3BFE" w:rsidRPr="00AB3D2F">
        <w:rPr>
          <w:noProof/>
          <w:sz w:val="24"/>
          <w:szCs w:val="24"/>
        </w:rPr>
        <w:t>(Chetty, 2008)</w:t>
      </w:r>
      <w:r w:rsidR="00BA3BFE" w:rsidRPr="00AB3D2F">
        <w:rPr>
          <w:sz w:val="24"/>
          <w:szCs w:val="24"/>
        </w:rPr>
        <w:fldChar w:fldCharType="end"/>
      </w:r>
      <w:r w:rsidR="00BA3BFE" w:rsidRPr="00AB3D2F">
        <w:rPr>
          <w:sz w:val="24"/>
          <w:szCs w:val="24"/>
        </w:rPr>
        <w:t xml:space="preserve"> </w:t>
      </w:r>
      <w:r w:rsidR="00667CCA" w:rsidRPr="00AB3D2F">
        <w:rPr>
          <w:sz w:val="24"/>
          <w:szCs w:val="24"/>
        </w:rPr>
        <w:t xml:space="preserve">finds that the liquidity effect explains 60% of the effect on the unemployment period from an increase in the level of income insurance. </w:t>
      </w:r>
      <w:r w:rsidR="00E33DD6" w:rsidRPr="00AB3D2F">
        <w:rPr>
          <w:sz w:val="24"/>
          <w:szCs w:val="24"/>
        </w:rPr>
        <w:t xml:space="preserve">Using this </w:t>
      </w:r>
      <w:r w:rsidR="00B70CFA" w:rsidRPr="00AB3D2F">
        <w:rPr>
          <w:sz w:val="24"/>
          <w:szCs w:val="24"/>
        </w:rPr>
        <w:t>argumentation,</w:t>
      </w:r>
      <w:r w:rsidR="00E33DD6" w:rsidRPr="00AB3D2F">
        <w:rPr>
          <w:sz w:val="24"/>
          <w:szCs w:val="24"/>
        </w:rPr>
        <w:t xml:space="preserve"> we should expect a rise in the level of income insurance to have an aggregated effect on productivity.</w:t>
      </w:r>
      <w:r w:rsidR="00667CCA" w:rsidRPr="00AB3D2F">
        <w:rPr>
          <w:sz w:val="24"/>
          <w:szCs w:val="24"/>
        </w:rPr>
        <w:t xml:space="preserve"> </w:t>
      </w: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Pr="00AB3D2F">
        <w:rPr>
          <w:sz w:val="24"/>
          <w:szCs w:val="24"/>
        </w:rPr>
        <w:t xml:space="preserve"> </w:t>
      </w:r>
      <w:r w:rsidR="00667CCA" w:rsidRPr="00AB3D2F">
        <w:rPr>
          <w:sz w:val="24"/>
          <w:szCs w:val="24"/>
        </w:rPr>
        <w:t xml:space="preserve">looks at </w:t>
      </w:r>
      <w:r w:rsidR="00C84591" w:rsidRPr="00AB3D2F">
        <w:rPr>
          <w:sz w:val="24"/>
          <w:szCs w:val="24"/>
        </w:rPr>
        <w:t>the</w:t>
      </w:r>
      <w:r w:rsidR="00667CCA" w:rsidRPr="00AB3D2F">
        <w:rPr>
          <w:sz w:val="24"/>
          <w:szCs w:val="24"/>
        </w:rPr>
        <w:t xml:space="preserve"> empirical evidence</w:t>
      </w:r>
      <w:r w:rsidR="00C84591" w:rsidRPr="00AB3D2F">
        <w:rPr>
          <w:sz w:val="24"/>
          <w:szCs w:val="24"/>
        </w:rPr>
        <w:t xml:space="preserve"> found</w:t>
      </w:r>
      <w:r w:rsidR="00667CCA" w:rsidRPr="00AB3D2F">
        <w:rPr>
          <w:sz w:val="24"/>
          <w:szCs w:val="24"/>
        </w:rPr>
        <w:t xml:space="preserve"> for the effect of liquidity constraints on the quality of a job-match.</w:t>
      </w:r>
      <w:r w:rsidR="00A32407" w:rsidRPr="00AB3D2F">
        <w:rPr>
          <w:sz w:val="24"/>
          <w:szCs w:val="24"/>
        </w:rPr>
        <w:t xml:space="preserve"> The effect can arise through heterogeneity for both companies and workers that matters for a job-match. It will take time and costs for both companies and workers to localize a good match. In Addition to this there will be a lock-in effect as there are associated costs of firing/quitting and finding a new employer/employed. This means that workers might not be in the job where they are maximizing their productivity, and reallocation of the working force could therefore lead to a higher output. </w:t>
      </w:r>
    </w:p>
    <w:p w14:paraId="1A9AEA9B" w14:textId="1C2146E2" w:rsidR="005E1037" w:rsidRPr="00AB3D2F" w:rsidRDefault="00A32407" w:rsidP="004D12B6">
      <w:pPr>
        <w:spacing w:line="360" w:lineRule="auto"/>
        <w:rPr>
          <w:sz w:val="24"/>
          <w:szCs w:val="24"/>
        </w:rPr>
      </w:pPr>
      <w:r w:rsidRPr="00AB3D2F">
        <w:rPr>
          <w:sz w:val="24"/>
          <w:szCs w:val="24"/>
        </w:rPr>
        <w:lastRenderedPageBreak/>
        <w:t>Therefor when increasing the level of income insurance</w:t>
      </w:r>
      <w:r w:rsidR="00906730" w:rsidRPr="00AB3D2F">
        <w:rPr>
          <w:sz w:val="24"/>
          <w:szCs w:val="24"/>
        </w:rPr>
        <w:t xml:space="preserve">, there will be a decrease in job search lowering the employment quantitively, but the quality might increase duo to the above-mentioned effect. </w:t>
      </w:r>
      <w:r w:rsidR="0068041A" w:rsidRPr="00AB3D2F">
        <w:rPr>
          <w:sz w:val="24"/>
          <w:szCs w:val="24"/>
        </w:rPr>
        <w:fldChar w:fldCharType="begin" w:fldLock="1"/>
      </w:r>
      <w:r w:rsidR="0068041A"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68041A" w:rsidRPr="00AB3D2F">
        <w:rPr>
          <w:sz w:val="24"/>
          <w:szCs w:val="24"/>
        </w:rPr>
        <w:fldChar w:fldCharType="separate"/>
      </w:r>
      <w:r w:rsidR="0068041A" w:rsidRPr="00AB3D2F">
        <w:rPr>
          <w:noProof/>
          <w:sz w:val="24"/>
          <w:szCs w:val="24"/>
        </w:rPr>
        <w:t>(Andersen et al., 2015)</w:t>
      </w:r>
      <w:r w:rsidR="0068041A" w:rsidRPr="00AB3D2F">
        <w:rPr>
          <w:sz w:val="24"/>
          <w:szCs w:val="24"/>
        </w:rPr>
        <w:fldChar w:fldCharType="end"/>
      </w:r>
      <w:r w:rsidR="0068041A" w:rsidRPr="00AB3D2F">
        <w:rPr>
          <w:sz w:val="24"/>
          <w:szCs w:val="24"/>
        </w:rPr>
        <w:t xml:space="preserve"> </w:t>
      </w:r>
      <w:r w:rsidR="00906730" w:rsidRPr="00AB3D2F">
        <w:rPr>
          <w:sz w:val="24"/>
          <w:szCs w:val="24"/>
        </w:rPr>
        <w:t xml:space="preserve">presents two measures for the quality of the working force, the </w:t>
      </w:r>
      <w:r w:rsidR="00DE77BD" w:rsidRPr="00AB3D2F">
        <w:rPr>
          <w:sz w:val="24"/>
          <w:szCs w:val="24"/>
        </w:rPr>
        <w:t>wage</w:t>
      </w:r>
      <w:r w:rsidR="00906730" w:rsidRPr="00AB3D2F">
        <w:rPr>
          <w:sz w:val="24"/>
          <w:szCs w:val="24"/>
        </w:rPr>
        <w:t xml:space="preserve"> and hiring </w:t>
      </w:r>
      <w:commentRangeStart w:id="14"/>
      <w:r w:rsidR="00906730" w:rsidRPr="00AB3D2F">
        <w:rPr>
          <w:sz w:val="24"/>
          <w:szCs w:val="24"/>
        </w:rPr>
        <w:t>period</w:t>
      </w:r>
      <w:r w:rsidR="005E1037" w:rsidRPr="00AB3D2F">
        <w:rPr>
          <w:sz w:val="24"/>
          <w:szCs w:val="24"/>
        </w:rPr>
        <w:t xml:space="preserve">. </w:t>
      </w:r>
      <w:commentRangeEnd w:id="14"/>
      <w:r w:rsidR="009820B4" w:rsidRPr="00AB3D2F">
        <w:rPr>
          <w:rStyle w:val="Kommentarhenvisning"/>
          <w:sz w:val="24"/>
          <w:szCs w:val="24"/>
        </w:rPr>
        <w:commentReference w:id="14"/>
      </w:r>
      <w:r w:rsidR="00DE77BD" w:rsidRPr="00AB3D2F">
        <w:rPr>
          <w:sz w:val="24"/>
          <w:szCs w:val="24"/>
        </w:rPr>
        <w:t xml:space="preserve">The challenging part being to control for other effects, affecting the wage and hiring period. </w:t>
      </w:r>
    </w:p>
    <w:p w14:paraId="50361D7A" w14:textId="181CD00C" w:rsidR="00E33DD6" w:rsidRPr="00AB3D2F" w:rsidRDefault="0068041A" w:rsidP="004D12B6">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Pr="00AB3D2F">
        <w:rPr>
          <w:sz w:val="24"/>
          <w:szCs w:val="24"/>
        </w:rPr>
        <w:t xml:space="preserve"> </w:t>
      </w:r>
      <w:r w:rsidR="00661FFD" w:rsidRPr="00AB3D2F">
        <w:rPr>
          <w:sz w:val="24"/>
          <w:szCs w:val="24"/>
        </w:rPr>
        <w:t>presents several studies, all indicating that a more generous income insurance program results in</w:t>
      </w:r>
      <w:r w:rsidR="004C7B41">
        <w:rPr>
          <w:sz w:val="24"/>
          <w:szCs w:val="24"/>
        </w:rPr>
        <w:t xml:space="preserve"> an</w:t>
      </w:r>
      <w:r w:rsidR="00661FFD" w:rsidRPr="00AB3D2F">
        <w:rPr>
          <w:sz w:val="24"/>
          <w:szCs w:val="24"/>
        </w:rPr>
        <w:t xml:space="preserve"> extended unemployment period, approximately half of the studies find positive effects on the match-quality, the other half find no effects, and one study find</w:t>
      </w:r>
      <w:r w:rsidR="004C7B41">
        <w:rPr>
          <w:sz w:val="24"/>
          <w:szCs w:val="24"/>
        </w:rPr>
        <w:t>s</w:t>
      </w:r>
      <w:r w:rsidR="00661FFD" w:rsidRPr="00AB3D2F">
        <w:rPr>
          <w:sz w:val="24"/>
          <w:szCs w:val="24"/>
        </w:rPr>
        <w:t xml:space="preserve"> significant negative effects</w:t>
      </w:r>
      <w:r w:rsidR="001A23EB" w:rsidRPr="00AB3D2F">
        <w:rPr>
          <w:sz w:val="24"/>
          <w:szCs w:val="24"/>
        </w:rPr>
        <w:t xml:space="preserve">. </w:t>
      </w:r>
      <w:r w:rsidR="008B3728" w:rsidRPr="00AB3D2F">
        <w:rPr>
          <w:sz w:val="24"/>
          <w:szCs w:val="24"/>
        </w:rPr>
        <w:t xml:space="preserve">The majority of the studies only find evidence using changes in the income insurance period, and not the level of income insurance. </w:t>
      </w:r>
    </w:p>
    <w:p w14:paraId="7FC9709D" w14:textId="1A13BB93" w:rsidR="008B3728" w:rsidRPr="00AB3D2F" w:rsidRDefault="00C129CD" w:rsidP="004D12B6">
      <w:pPr>
        <w:spacing w:line="360" w:lineRule="auto"/>
        <w:rPr>
          <w:sz w:val="24"/>
          <w:szCs w:val="24"/>
        </w:rPr>
      </w:pPr>
      <w:commentRangeStart w:id="15"/>
      <w:r w:rsidRPr="00AB3D2F">
        <w:rPr>
          <w:sz w:val="24"/>
          <w:szCs w:val="24"/>
        </w:rPr>
        <w:t xml:space="preserve">A possible explanation for the weak empirical evidence </w:t>
      </w:r>
      <w:r w:rsidR="00F4278B" w:rsidRPr="00AB3D2F">
        <w:rPr>
          <w:sz w:val="24"/>
          <w:szCs w:val="24"/>
        </w:rPr>
        <w:t>is also presented by</w:t>
      </w:r>
      <w:r w:rsidRPr="00AB3D2F">
        <w:rPr>
          <w:sz w:val="24"/>
          <w:szCs w:val="24"/>
        </w:rPr>
        <w:t xml:space="preserve"> </w:t>
      </w:r>
      <w:r w:rsidR="0068041A" w:rsidRPr="00AB3D2F">
        <w:rPr>
          <w:sz w:val="24"/>
          <w:szCs w:val="24"/>
        </w:rPr>
        <w:fldChar w:fldCharType="begin" w:fldLock="1"/>
      </w:r>
      <w:r w:rsidR="0068041A"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68041A" w:rsidRPr="00AB3D2F">
        <w:rPr>
          <w:sz w:val="24"/>
          <w:szCs w:val="24"/>
        </w:rPr>
        <w:fldChar w:fldCharType="separate"/>
      </w:r>
      <w:r w:rsidR="0068041A" w:rsidRPr="00AB3D2F">
        <w:rPr>
          <w:noProof/>
          <w:sz w:val="24"/>
          <w:szCs w:val="24"/>
        </w:rPr>
        <w:t>(Andersen et al., 2015)</w:t>
      </w:r>
      <w:r w:rsidR="0068041A" w:rsidRPr="00AB3D2F">
        <w:rPr>
          <w:sz w:val="24"/>
          <w:szCs w:val="24"/>
        </w:rPr>
        <w:fldChar w:fldCharType="end"/>
      </w:r>
      <w:r w:rsidR="0068041A" w:rsidRPr="00AB3D2F">
        <w:rPr>
          <w:sz w:val="24"/>
          <w:szCs w:val="24"/>
        </w:rPr>
        <w:t xml:space="preserve"> </w:t>
      </w:r>
      <w:r w:rsidR="00F4278B" w:rsidRPr="00AB3D2F">
        <w:rPr>
          <w:sz w:val="24"/>
          <w:szCs w:val="24"/>
        </w:rPr>
        <w:t>who shows evidence for</w:t>
      </w:r>
      <w:r w:rsidR="008B3728" w:rsidRPr="00AB3D2F">
        <w:rPr>
          <w:sz w:val="24"/>
          <w:szCs w:val="24"/>
        </w:rPr>
        <w:t xml:space="preserve"> a reverse effect of income insurance on the productivity</w:t>
      </w:r>
      <w:r w:rsidR="00955FB7" w:rsidRPr="00AB3D2F">
        <w:rPr>
          <w:sz w:val="24"/>
          <w:szCs w:val="24"/>
        </w:rPr>
        <w:t>, t</w:t>
      </w:r>
      <w:r w:rsidR="008B3728" w:rsidRPr="00AB3D2F">
        <w:rPr>
          <w:sz w:val="24"/>
          <w:szCs w:val="24"/>
        </w:rPr>
        <w:t xml:space="preserve">hey argue </w:t>
      </w:r>
      <w:r w:rsidR="00955FB7" w:rsidRPr="00AB3D2F">
        <w:rPr>
          <w:sz w:val="24"/>
          <w:szCs w:val="24"/>
        </w:rPr>
        <w:t xml:space="preserve">that as people are spending longer time unemployed, their human capital falls, lowering their productivity. </w:t>
      </w:r>
      <w:commentRangeEnd w:id="15"/>
      <w:r w:rsidR="004C7B41">
        <w:rPr>
          <w:rStyle w:val="Kommentarhenvisning"/>
        </w:rPr>
        <w:commentReference w:id="15"/>
      </w:r>
      <w:r w:rsidR="00955FB7" w:rsidRPr="00AB3D2F">
        <w:rPr>
          <w:sz w:val="24"/>
          <w:szCs w:val="24"/>
        </w:rPr>
        <w:t>This may be capable of explaining the mixed empirical evidence for a channel existing between the level of income insurance and productivity.</w:t>
      </w:r>
    </w:p>
    <w:p w14:paraId="69736166" w14:textId="32132E9A" w:rsidR="00F30E7B" w:rsidRPr="00AB3D2F" w:rsidRDefault="00B10B39" w:rsidP="004D12B6">
      <w:pPr>
        <w:spacing w:line="360" w:lineRule="auto"/>
        <w:rPr>
          <w:sz w:val="24"/>
          <w:szCs w:val="24"/>
        </w:rPr>
      </w:pPr>
      <w:r w:rsidRPr="00AB3D2F">
        <w:rPr>
          <w:sz w:val="24"/>
          <w:szCs w:val="24"/>
        </w:rPr>
        <w:t xml:space="preserve">A third channel affecting the economy is going through the demand created when raising the income insurance. </w:t>
      </w:r>
      <w:r w:rsidR="00F30E7B" w:rsidRPr="00AB3D2F">
        <w:rPr>
          <w:sz w:val="24"/>
          <w:szCs w:val="24"/>
        </w:rPr>
        <w:t xml:space="preserve">The demand channel suggests that changes in level of income insurance affect the level of aggregated demand and thereby the demand for employment. </w:t>
      </w:r>
      <w:r w:rsidR="00BA3BFE" w:rsidRPr="00AB3D2F">
        <w:rPr>
          <w:sz w:val="24"/>
          <w:szCs w:val="24"/>
        </w:rPr>
        <w:fldChar w:fldCharType="begin" w:fldLock="1"/>
      </w:r>
      <w:r w:rsidR="00BA3BFE" w:rsidRPr="00AB3D2F">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00BA3BFE" w:rsidRPr="00AB3D2F">
        <w:rPr>
          <w:sz w:val="24"/>
          <w:szCs w:val="24"/>
        </w:rPr>
        <w:fldChar w:fldCharType="separate"/>
      </w:r>
      <w:r w:rsidR="00BA3BFE" w:rsidRPr="00AB3D2F">
        <w:rPr>
          <w:noProof/>
          <w:sz w:val="24"/>
          <w:szCs w:val="24"/>
        </w:rPr>
        <w:t>(Byrialsen &amp; Raza, 2018)</w:t>
      </w:r>
      <w:r w:rsidR="00BA3BFE" w:rsidRPr="00AB3D2F">
        <w:rPr>
          <w:sz w:val="24"/>
          <w:szCs w:val="24"/>
        </w:rPr>
        <w:fldChar w:fldCharType="end"/>
      </w:r>
      <w:r w:rsidR="00BA3BFE" w:rsidRPr="00AB3D2F">
        <w:rPr>
          <w:sz w:val="24"/>
          <w:szCs w:val="24"/>
        </w:rPr>
        <w:t xml:space="preserve"> </w:t>
      </w:r>
      <w:r w:rsidR="00F30E7B" w:rsidRPr="00AB3D2F">
        <w:rPr>
          <w:sz w:val="24"/>
          <w:szCs w:val="24"/>
        </w:rPr>
        <w:t xml:space="preserve">include this channel when analyzing the macroeconomic effects of income insurance. </w:t>
      </w:r>
    </w:p>
    <w:p w14:paraId="3E3B4551" w14:textId="28B01C5B" w:rsidR="00B10B39" w:rsidRPr="00AB3D2F" w:rsidRDefault="00807E9E" w:rsidP="004D12B6">
      <w:pPr>
        <w:spacing w:line="360" w:lineRule="auto"/>
        <w:rPr>
          <w:sz w:val="24"/>
          <w:szCs w:val="24"/>
        </w:rPr>
      </w:pPr>
      <w:r w:rsidRPr="00AB3D2F">
        <w:rPr>
          <w:sz w:val="24"/>
          <w:szCs w:val="24"/>
        </w:rPr>
        <w:t>Another channel not getting that much attention</w:t>
      </w:r>
      <w:r w:rsidR="00F30E7B" w:rsidRPr="00AB3D2F">
        <w:rPr>
          <w:sz w:val="24"/>
          <w:szCs w:val="24"/>
        </w:rPr>
        <w:t xml:space="preserve"> in the literature</w:t>
      </w:r>
      <w:r w:rsidRPr="00AB3D2F">
        <w:rPr>
          <w:sz w:val="24"/>
          <w:szCs w:val="24"/>
        </w:rPr>
        <w:t>, is</w:t>
      </w:r>
      <w:r w:rsidR="00473312" w:rsidRPr="00AB3D2F">
        <w:rPr>
          <w:sz w:val="24"/>
          <w:szCs w:val="24"/>
        </w:rPr>
        <w:t xml:space="preserve"> the effect of income insurance on the participation rate, </w:t>
      </w:r>
      <w:commentRangeStart w:id="16"/>
      <w:r w:rsidR="00473312" w:rsidRPr="00AB3D2F">
        <w:rPr>
          <w:sz w:val="24"/>
          <w:szCs w:val="24"/>
        </w:rPr>
        <w:t xml:space="preserve">in the income insurance model this channel is partly accounted for. As the income insurance model use the static model for cash-benefits to estimate the alternative for income insurance. If the cash-benefits are relatively close to the income insurance the incentives for a person to keep applying for jobs and thereby staying in the labor force is quite small. The relationship between income insurance and the cash-benefits should therefor affect the participation rate, also accounted for in the income insurance model. </w:t>
      </w:r>
      <w:commentRangeEnd w:id="16"/>
      <w:r w:rsidR="00127EA8">
        <w:rPr>
          <w:rStyle w:val="Kommentarhenvisning"/>
        </w:rPr>
        <w:commentReference w:id="16"/>
      </w:r>
    </w:p>
    <w:p w14:paraId="55B514F5" w14:textId="1D312F16" w:rsidR="00473312" w:rsidRPr="00AB3D2F" w:rsidRDefault="00333B3D" w:rsidP="004D12B6">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Pr="00AB3D2F">
        <w:rPr>
          <w:sz w:val="24"/>
          <w:szCs w:val="24"/>
        </w:rPr>
        <w:fldChar w:fldCharType="separate"/>
      </w:r>
      <w:r w:rsidRPr="00AB3D2F">
        <w:rPr>
          <w:noProof/>
          <w:sz w:val="24"/>
          <w:szCs w:val="24"/>
        </w:rPr>
        <w:t>(Fazzari et al., 2020)</w:t>
      </w:r>
      <w:r w:rsidRPr="00AB3D2F">
        <w:rPr>
          <w:sz w:val="24"/>
          <w:szCs w:val="24"/>
        </w:rPr>
        <w:fldChar w:fldCharType="end"/>
      </w:r>
      <w:r w:rsidRPr="00AB3D2F">
        <w:rPr>
          <w:sz w:val="24"/>
          <w:szCs w:val="24"/>
        </w:rPr>
        <w:t xml:space="preserve"> </w:t>
      </w:r>
      <w:r w:rsidR="00473312" w:rsidRPr="00AB3D2F">
        <w:rPr>
          <w:sz w:val="24"/>
          <w:szCs w:val="24"/>
        </w:rPr>
        <w:t>argue for an</w:t>
      </w:r>
      <w:r w:rsidR="00F30E7B" w:rsidRPr="00AB3D2F">
        <w:rPr>
          <w:sz w:val="24"/>
          <w:szCs w:val="24"/>
        </w:rPr>
        <w:t xml:space="preserve"> additional</w:t>
      </w:r>
      <w:r w:rsidR="00473312" w:rsidRPr="00AB3D2F">
        <w:rPr>
          <w:sz w:val="24"/>
          <w:szCs w:val="24"/>
        </w:rPr>
        <w:t xml:space="preserve"> effect going into the participation rate, </w:t>
      </w:r>
      <w:r w:rsidR="0044711A" w:rsidRPr="00AB3D2F">
        <w:rPr>
          <w:sz w:val="24"/>
          <w:szCs w:val="24"/>
        </w:rPr>
        <w:t xml:space="preserve">as he </w:t>
      </w:r>
      <w:r w:rsidR="00546FE1" w:rsidRPr="00AB3D2F">
        <w:rPr>
          <w:sz w:val="24"/>
          <w:szCs w:val="24"/>
        </w:rPr>
        <w:t xml:space="preserve">endogenizes </w:t>
      </w:r>
      <w:r w:rsidR="0044711A" w:rsidRPr="00AB3D2F">
        <w:rPr>
          <w:sz w:val="24"/>
          <w:szCs w:val="24"/>
        </w:rPr>
        <w:t>the labor force</w:t>
      </w:r>
      <w:r w:rsidR="00546FE1" w:rsidRPr="00AB3D2F">
        <w:rPr>
          <w:sz w:val="24"/>
          <w:szCs w:val="24"/>
        </w:rPr>
        <w:t xml:space="preserve"> using the strength of the economy measured by</w:t>
      </w:r>
      <w:r w:rsidR="0044711A" w:rsidRPr="00AB3D2F">
        <w:rPr>
          <w:sz w:val="24"/>
          <w:szCs w:val="24"/>
        </w:rPr>
        <w:t xml:space="preserve"> the unemployment rate</w:t>
      </w:r>
      <w:r w:rsidR="00546FE1" w:rsidRPr="00AB3D2F">
        <w:rPr>
          <w:sz w:val="24"/>
          <w:szCs w:val="24"/>
        </w:rPr>
        <w:t xml:space="preserve"> as a regressor</w:t>
      </w:r>
      <w:r w:rsidR="0044711A" w:rsidRPr="00AB3D2F">
        <w:rPr>
          <w:sz w:val="24"/>
          <w:szCs w:val="24"/>
        </w:rPr>
        <w:t xml:space="preserve">. </w:t>
      </w:r>
      <w:r w:rsidR="00546FE1" w:rsidRPr="00AB3D2F">
        <w:rPr>
          <w:sz w:val="24"/>
          <w:szCs w:val="24"/>
        </w:rPr>
        <w:t xml:space="preserve">He argues that the unemployment rate should have a negative relationship </w:t>
      </w:r>
      <w:r w:rsidR="00546FE1" w:rsidRPr="00AB3D2F">
        <w:rPr>
          <w:sz w:val="24"/>
          <w:szCs w:val="24"/>
        </w:rPr>
        <w:lastRenderedPageBreak/>
        <w:t>with the labor force, one reason is a decline in labor force participation due to the rising difficulty of finding an acceptable job match as unemployment rises, also higher unemployment tends to reduce immigration</w:t>
      </w:r>
      <w:r w:rsidR="00807E9E" w:rsidRPr="00AB3D2F">
        <w:rPr>
          <w:sz w:val="24"/>
          <w:szCs w:val="24"/>
        </w:rPr>
        <w:t xml:space="preserve"> as found in </w:t>
      </w:r>
      <w:r w:rsidR="00BA3BFE" w:rsidRPr="00AB3D2F">
        <w:rPr>
          <w:sz w:val="24"/>
          <w:szCs w:val="24"/>
        </w:rPr>
        <w:fldChar w:fldCharType="begin" w:fldLock="1"/>
      </w:r>
      <w:r w:rsidR="00BA3BFE" w:rsidRPr="00AB3D2F">
        <w:rPr>
          <w:sz w:val="24"/>
          <w:szCs w:val="24"/>
        </w:rPr>
        <w:instrText>ADDIN CSL_CITATION {"citationItems":[{"id":"ITEM-1","itemData":{"DOI":"10.1080/09538250308440","ISSN":"09538259","abstract":"Recent developments in growth theory have encouraged a revisionist interpretation of the field. According to this interpretation long-run growth should be, and always has been, interpreted as a supply-side process. The focus of this symposium is the macroeconomics of demand-led growth. As a precursor to the contributions that follow, two central insights of demand-led growth theory are highlighted. First, chronic effective demand problems create a role for aggregate demand in determining the utilization rates of productive resources, even in the long run. Second, the demand-led actual rate of growth influences both the accumulation and productivity of factor inputs, and hence the economy's potential rate of growth.","author":[{"dropping-particle":"","family":"Setterfield","given":"Mark","non-dropping-particle":"","parse-names":false,"suffix":""}],"container-title":"Review of Political Economy","id":"ITEM-1","issue":"1","issued":{"date-parts":[["2003"]]},"page":"23-32","title":"Supply and Demand in the Theory of Long-run Growth: Introduction to a symposium on demand-led growth","type":"article-journal","volume":"15"},"uris":["http://www.mendeley.com/documents/?uuid=72e15ba4-327b-4b65-8a8b-20f2e9a6fc5f"]}],"mendeley":{"formattedCitation":"(Setterfield, 2003)","plainTextFormattedCitation":"(Setterfield, 2003)","previouslyFormattedCitation":"(Setterfield, 2003)"},"properties":{"noteIndex":0},"schema":"https://github.com/citation-style-language/schema/raw/master/csl-citation.json"}</w:instrText>
      </w:r>
      <w:r w:rsidR="00BA3BFE" w:rsidRPr="00AB3D2F">
        <w:rPr>
          <w:sz w:val="24"/>
          <w:szCs w:val="24"/>
        </w:rPr>
        <w:fldChar w:fldCharType="separate"/>
      </w:r>
      <w:r w:rsidR="00BA3BFE" w:rsidRPr="00AB3D2F">
        <w:rPr>
          <w:noProof/>
          <w:sz w:val="24"/>
          <w:szCs w:val="24"/>
        </w:rPr>
        <w:t>(Setterfield, 2003)</w:t>
      </w:r>
      <w:r w:rsidR="00BA3BFE" w:rsidRPr="00AB3D2F">
        <w:rPr>
          <w:sz w:val="24"/>
          <w:szCs w:val="24"/>
        </w:rPr>
        <w:fldChar w:fldCharType="end"/>
      </w:r>
      <w:r w:rsidR="00BA3BFE" w:rsidRPr="00AB3D2F">
        <w:rPr>
          <w:sz w:val="24"/>
          <w:szCs w:val="24"/>
        </w:rPr>
        <w:t>.</w:t>
      </w:r>
    </w:p>
    <w:p w14:paraId="3E03CA5D" w14:textId="40E9DE25" w:rsidR="00BC1E01" w:rsidRPr="00AB3D2F" w:rsidRDefault="007A59E1" w:rsidP="004D12B6">
      <w:pPr>
        <w:spacing w:line="360" w:lineRule="auto"/>
        <w:rPr>
          <w:sz w:val="24"/>
          <w:szCs w:val="24"/>
        </w:rPr>
      </w:pPr>
      <w:r w:rsidRPr="00AB3D2F">
        <w:rPr>
          <w:sz w:val="24"/>
          <w:szCs w:val="24"/>
        </w:rPr>
        <w:t xml:space="preserve">Lastly, as the income insurance program is not mandatory in Denmark, it is argued by </w:t>
      </w:r>
      <w:r w:rsidR="0068041A" w:rsidRPr="00AB3D2F">
        <w:rPr>
          <w:sz w:val="24"/>
          <w:szCs w:val="24"/>
        </w:rPr>
        <w:fldChar w:fldCharType="begin" w:fldLock="1"/>
      </w:r>
      <w:r w:rsidR="00BA3BFE" w:rsidRPr="00AB3D2F">
        <w:rPr>
          <w:sz w:val="24"/>
          <w:szCs w:val="24"/>
        </w:rPr>
        <w:instrText>ADDIN CSL_CITATION {"citationItems":[{"id":"ITEM-1","itemData":{"author":[{"dropping-particle":"","family":"Aastrup","given":"Morten","non-dropping-particle":"","parse-names":false,"suffix":""}],"id":"ITEM-1","issue":"September 2018","issued":{"date-parts":[["2018"]]},"title":"30 Års dagpengeforringelser","type":"article-journal"},"uris":["http://www.mendeley.com/documents/?uuid=f6713169-51f1-434f-9976-a6f0d8693e60"]},{"id":"ITEM-2","itemData":{"author":[{"dropping-particle":"","family":"Fagbevægelsens Hovedorganisation","given":"","non-dropping-particle":"","parse-names":false,"suffix":""}],"id":"ITEM-2","issued":{"date-parts":[["2021"]]},"title":"Mere tryghed til lønmodtagerne","type":"article-journal"},"uris":["http://www.mendeley.com/documents/?uuid=ce253304-2c7c-476c-a58c-023352fcd508"]},{"id":"ITEM-3","itemData":{"author":[{"dropping-particle":"","family":"Jensen","given":"Magnus Thorn","non-dropping-particle":"","parse-names":false,"suffix":""}],"id":"ITEM-3","issued":{"date-parts":[["2021"]]},"page":"1-10","title":"Prisen for at løfte dagpengene overdrives","type":"article-journal"},"uris":["http://www.mendeley.com/documents/?uuid=83d149f1-bd4c-4cf1-b3eb-17c3b8880bb2"]}],"mendeley":{"formattedCitation":"(Aastrup, 2018; Fagbevægelsens Hovedorganisation, 2021; Jensen, 2021)","plainTextFormattedCitation":"(Aastrup, 2018; Fagbevægelsens Hovedorganisation, 2021; Jensen, 2021)","previouslyFormattedCitation":"(Aastrup, 2018; Fagbevægelsens Hovedorganisation, 2021; Jensen, 2021)"},"properties":{"noteIndex":0},"schema":"https://github.com/citation-style-language/schema/raw/master/csl-citation.json"}</w:instrText>
      </w:r>
      <w:r w:rsidR="0068041A" w:rsidRPr="00AB3D2F">
        <w:rPr>
          <w:sz w:val="24"/>
          <w:szCs w:val="24"/>
        </w:rPr>
        <w:fldChar w:fldCharType="separate"/>
      </w:r>
      <w:r w:rsidR="0068041A" w:rsidRPr="00AB3D2F">
        <w:rPr>
          <w:noProof/>
          <w:sz w:val="24"/>
          <w:szCs w:val="24"/>
        </w:rPr>
        <w:t>(Aastrup, 2018; Fagbevægelsens Hovedorganisation, 2021; Jensen, 2021)</w:t>
      </w:r>
      <w:r w:rsidR="0068041A" w:rsidRPr="00AB3D2F">
        <w:rPr>
          <w:sz w:val="24"/>
          <w:szCs w:val="24"/>
        </w:rPr>
        <w:fldChar w:fldCharType="end"/>
      </w:r>
      <w:r w:rsidRPr="00AB3D2F">
        <w:rPr>
          <w:sz w:val="24"/>
          <w:szCs w:val="24"/>
        </w:rPr>
        <w:t xml:space="preserve"> that one should expect a lower compensation rate to affect the insurance rate (The rate of workers being a member of the income insurance program) </w:t>
      </w:r>
      <w:r w:rsidR="00266716" w:rsidRPr="00AB3D2F">
        <w:rPr>
          <w:sz w:val="24"/>
          <w:szCs w:val="24"/>
        </w:rPr>
        <w:t xml:space="preserve">They find that in the same period as the fall in the compensation rate, the percentage of the working force being a member has dropped from 84% till 78% even though this period has included political adjustment intended to raise this percentage </w:t>
      </w:r>
      <w:r w:rsidR="00BA3BFE" w:rsidRPr="00AB3D2F">
        <w:rPr>
          <w:sz w:val="24"/>
          <w:szCs w:val="24"/>
        </w:rPr>
        <w:fldChar w:fldCharType="begin" w:fldLock="1"/>
      </w:r>
      <w:r w:rsidR="00BC4F7C" w:rsidRPr="00AB3D2F">
        <w:rPr>
          <w:sz w:val="24"/>
          <w:szCs w:val="24"/>
        </w:rPr>
        <w:instrText>ADDIN CSL_CITATION {"citationItems":[{"id":"ITEM-1","itemData":{"author":[{"dropping-particle":"","family":"Fagbevægelsens Hovedorganisation","given":"","non-dropping-particle":"","parse-names":false,"suffix":""}],"id":"ITEM-1","issued":{"date-parts":[["2021"]]},"title":"Mere tryghed til lønmodtagerne","type":"article-journal"},"uris":["http://www.mendeley.com/documents/?uuid=ce253304-2c7c-476c-a58c-023352fcd508"]}],"mendeley":{"formattedCitation":"(Fagbevægelsens Hovedorganisation, 2021)","plainTextFormattedCitation":"(Fagbevægelsens Hovedorganisation, 2021)","previouslyFormattedCitation":"(Fagbevægelsens Hovedorganisation, 2021)"},"properties":{"noteIndex":0},"schema":"https://github.com/citation-style-language/schema/raw/master/csl-citation.json"}</w:instrText>
      </w:r>
      <w:r w:rsidR="00BA3BFE" w:rsidRPr="00AB3D2F">
        <w:rPr>
          <w:sz w:val="24"/>
          <w:szCs w:val="24"/>
        </w:rPr>
        <w:fldChar w:fldCharType="separate"/>
      </w:r>
      <w:r w:rsidR="00BA3BFE" w:rsidRPr="00AB3D2F">
        <w:rPr>
          <w:noProof/>
          <w:sz w:val="24"/>
          <w:szCs w:val="24"/>
        </w:rPr>
        <w:t>(Fagbevægelsens Hovedorganisation, 2021)</w:t>
      </w:r>
      <w:r w:rsidR="00BA3BFE" w:rsidRPr="00AB3D2F">
        <w:rPr>
          <w:sz w:val="24"/>
          <w:szCs w:val="24"/>
        </w:rPr>
        <w:fldChar w:fldCharType="end"/>
      </w:r>
      <w:r w:rsidR="00BC4F7C" w:rsidRPr="00AB3D2F">
        <w:rPr>
          <w:sz w:val="24"/>
          <w:szCs w:val="24"/>
        </w:rPr>
        <w:t>.</w:t>
      </w:r>
      <w:r w:rsidR="00BA3BFE" w:rsidRPr="00AB3D2F">
        <w:rPr>
          <w:sz w:val="24"/>
          <w:szCs w:val="24"/>
        </w:rPr>
        <w:t xml:space="preserve"> </w:t>
      </w:r>
      <w:r w:rsidR="00266716" w:rsidRPr="00AB3D2F">
        <w:rPr>
          <w:sz w:val="24"/>
          <w:szCs w:val="24"/>
        </w:rPr>
        <w:t xml:space="preserve">Assuming it will be the people with the lowest chance of losing their job leaving the insurance program this would lead to lower membership payments therefor requiring larger financing from the government. In addition </w:t>
      </w:r>
      <w:r w:rsidR="00BC4F7C" w:rsidRPr="00AB3D2F">
        <w:rPr>
          <w:sz w:val="24"/>
          <w:szCs w:val="24"/>
        </w:rPr>
        <w:fldChar w:fldCharType="begin" w:fldLock="1"/>
      </w:r>
      <w:r w:rsidR="007267B7" w:rsidRPr="00AB3D2F">
        <w:rPr>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BC4F7C" w:rsidRPr="00AB3D2F">
        <w:rPr>
          <w:sz w:val="24"/>
          <w:szCs w:val="24"/>
        </w:rPr>
        <w:fldChar w:fldCharType="separate"/>
      </w:r>
      <w:r w:rsidR="00BC4F7C" w:rsidRPr="00AB3D2F">
        <w:rPr>
          <w:noProof/>
          <w:sz w:val="24"/>
          <w:szCs w:val="24"/>
        </w:rPr>
        <w:t>(Økonomiske Råd. Formandskabet, 2014)</w:t>
      </w:r>
      <w:r w:rsidR="00BC4F7C" w:rsidRPr="00AB3D2F">
        <w:rPr>
          <w:sz w:val="24"/>
          <w:szCs w:val="24"/>
        </w:rPr>
        <w:fldChar w:fldCharType="end"/>
      </w:r>
      <w:r w:rsidR="00BC4F7C" w:rsidRPr="00AB3D2F">
        <w:rPr>
          <w:sz w:val="24"/>
          <w:szCs w:val="24"/>
        </w:rPr>
        <w:t xml:space="preserve"> </w:t>
      </w:r>
      <w:r w:rsidR="00266716" w:rsidRPr="00AB3D2F">
        <w:rPr>
          <w:sz w:val="24"/>
          <w:szCs w:val="24"/>
        </w:rPr>
        <w:t>argues that this in the long run will lead to higher requirements towards termination notices and thereby undermine the Danish flexicurity model.</w:t>
      </w:r>
    </w:p>
    <w:p w14:paraId="0AB98EF7" w14:textId="0E7D9510" w:rsidR="00BC4F7C" w:rsidRPr="00A74720" w:rsidRDefault="00EC33AB" w:rsidP="004D12B6">
      <w:pPr>
        <w:spacing w:line="360" w:lineRule="auto"/>
        <w:rPr>
          <w:sz w:val="24"/>
          <w:szCs w:val="24"/>
        </w:rPr>
      </w:pPr>
      <w:r w:rsidRPr="00AB3D2F">
        <w:rPr>
          <w:sz w:val="24"/>
          <w:szCs w:val="24"/>
        </w:rPr>
        <w:t xml:space="preserve">We are now one step closer to being able to assess the political decision of suppressing the rate regulation percent. </w:t>
      </w:r>
      <w:r w:rsidR="00807E9E" w:rsidRPr="00AB3D2F">
        <w:rPr>
          <w:sz w:val="24"/>
          <w:szCs w:val="24"/>
        </w:rPr>
        <w:t>Taking into account</w:t>
      </w:r>
      <w:r w:rsidRPr="00AB3D2F">
        <w:rPr>
          <w:sz w:val="24"/>
          <w:szCs w:val="24"/>
        </w:rPr>
        <w:t xml:space="preserve"> the large</w:t>
      </w:r>
      <w:r w:rsidR="00807E9E" w:rsidRPr="00AB3D2F">
        <w:rPr>
          <w:sz w:val="24"/>
          <w:szCs w:val="24"/>
        </w:rPr>
        <w:t xml:space="preserve"> </w:t>
      </w:r>
      <w:r w:rsidR="00F30E7B" w:rsidRPr="00AB3D2F">
        <w:rPr>
          <w:sz w:val="24"/>
          <w:szCs w:val="24"/>
        </w:rPr>
        <w:t>amount</w:t>
      </w:r>
      <w:r w:rsidR="00807E9E" w:rsidRPr="00AB3D2F">
        <w:rPr>
          <w:sz w:val="24"/>
          <w:szCs w:val="24"/>
        </w:rPr>
        <w:t xml:space="preserve"> of</w:t>
      </w:r>
      <w:r w:rsidRPr="00AB3D2F">
        <w:rPr>
          <w:sz w:val="24"/>
          <w:szCs w:val="24"/>
        </w:rPr>
        <w:t xml:space="preserve"> critics of the income insurance model we should be able to use this model to estimate the micro elasticity of income insurance on unemployment. And now after presenting several </w:t>
      </w:r>
      <w:r w:rsidR="00842A6E" w:rsidRPr="00AB3D2F">
        <w:rPr>
          <w:sz w:val="24"/>
          <w:szCs w:val="24"/>
        </w:rPr>
        <w:t xml:space="preserve">possible </w:t>
      </w:r>
      <w:r w:rsidRPr="00AB3D2F">
        <w:rPr>
          <w:sz w:val="24"/>
          <w:szCs w:val="24"/>
        </w:rPr>
        <w:t xml:space="preserve">macroeconomic channels we want to estimate the macroeconomic elasticity of income insurance. For this we use a stock-flow consistent model for the Danish economy presented in the next section.  </w:t>
      </w:r>
    </w:p>
    <w:p w14:paraId="05688205" w14:textId="5C21F8F1" w:rsidR="003674B6" w:rsidRPr="0075752D" w:rsidRDefault="006409C0" w:rsidP="004A796F">
      <w:pPr>
        <w:pStyle w:val="Overskrift1"/>
      </w:pPr>
      <w:r>
        <w:t xml:space="preserve">Section 4: </w:t>
      </w:r>
      <w:r w:rsidR="004A796F" w:rsidRPr="0075752D">
        <w:t xml:space="preserve">Model </w:t>
      </w:r>
      <w:r w:rsidR="004A796F" w:rsidRPr="004A796F">
        <w:t>description</w:t>
      </w:r>
      <w:r w:rsidR="004A796F" w:rsidRPr="0075752D">
        <w:t xml:space="preserve"> </w:t>
      </w:r>
    </w:p>
    <w:p w14:paraId="6E7518D3" w14:textId="1D465151" w:rsidR="004A796F" w:rsidRPr="0075752D" w:rsidRDefault="004A796F" w:rsidP="004A796F"/>
    <w:p w14:paraId="17B6DA9A" w14:textId="6028FC59" w:rsidR="005B6B82" w:rsidRPr="00AB3D2F" w:rsidRDefault="00921D2D" w:rsidP="008F74FD">
      <w:pPr>
        <w:spacing w:line="360" w:lineRule="auto"/>
        <w:rPr>
          <w:sz w:val="24"/>
          <w:szCs w:val="24"/>
        </w:rPr>
      </w:pPr>
      <w:r w:rsidRPr="00AB3D2F">
        <w:rPr>
          <w:sz w:val="24"/>
          <w:szCs w:val="24"/>
        </w:rPr>
        <w:t xml:space="preserve">In this section we will present the model built to </w:t>
      </w:r>
      <w:r w:rsidR="00BC1E01" w:rsidRPr="00AB3D2F">
        <w:rPr>
          <w:sz w:val="24"/>
          <w:szCs w:val="24"/>
        </w:rPr>
        <w:t>analyze the</w:t>
      </w:r>
      <w:r w:rsidR="008F74FD" w:rsidRPr="00AB3D2F">
        <w:rPr>
          <w:sz w:val="24"/>
          <w:szCs w:val="24"/>
        </w:rPr>
        <w:t xml:space="preserve"> macroeconomic</w:t>
      </w:r>
      <w:r w:rsidR="00BC1E01" w:rsidRPr="00AB3D2F">
        <w:rPr>
          <w:sz w:val="24"/>
          <w:szCs w:val="24"/>
        </w:rPr>
        <w:t xml:space="preserve"> effects </w:t>
      </w:r>
      <w:r w:rsidR="00677F82" w:rsidRPr="00AB3D2F">
        <w:rPr>
          <w:sz w:val="24"/>
          <w:szCs w:val="24"/>
        </w:rPr>
        <w:t xml:space="preserve">just described. </w:t>
      </w:r>
      <w:r w:rsidR="00C2684E">
        <w:rPr>
          <w:sz w:val="24"/>
          <w:szCs w:val="24"/>
        </w:rPr>
        <w:t>For this</w:t>
      </w:r>
      <w:r w:rsidR="002F6E84" w:rsidRPr="00AB3D2F">
        <w:rPr>
          <w:sz w:val="24"/>
          <w:szCs w:val="24"/>
        </w:rPr>
        <w:t>,</w:t>
      </w:r>
      <w:r w:rsidR="009E610D" w:rsidRPr="00AB3D2F">
        <w:rPr>
          <w:sz w:val="24"/>
          <w:szCs w:val="24"/>
        </w:rPr>
        <w:t xml:space="preserve"> </w:t>
      </w:r>
      <w:r w:rsidR="002F6E84" w:rsidRPr="00AB3D2F">
        <w:rPr>
          <w:sz w:val="24"/>
          <w:szCs w:val="24"/>
        </w:rPr>
        <w:t>we utilize the features of a stock-flow consistent framework build</w:t>
      </w:r>
      <w:r w:rsidR="00C5526D" w:rsidRPr="00AB3D2F">
        <w:rPr>
          <w:sz w:val="24"/>
          <w:szCs w:val="24"/>
        </w:rPr>
        <w:t>ing</w:t>
      </w:r>
      <w:r w:rsidR="002F6E84" w:rsidRPr="00AB3D2F">
        <w:rPr>
          <w:sz w:val="24"/>
          <w:szCs w:val="24"/>
        </w:rPr>
        <w:t xml:space="preserve"> upon the existing empirical stock flow consistent model for Denmark </w:t>
      </w:r>
      <w:r w:rsidR="00711A72" w:rsidRPr="00AB3D2F">
        <w:rPr>
          <w:sz w:val="24"/>
          <w:szCs w:val="24"/>
        </w:rPr>
        <w:t>developed</w:t>
      </w:r>
      <w:r w:rsidR="002F6E84" w:rsidRPr="00AB3D2F">
        <w:rPr>
          <w:sz w:val="24"/>
          <w:szCs w:val="24"/>
        </w:rPr>
        <w:t xml:space="preserve"> by </w:t>
      </w:r>
      <w:r w:rsidR="0068041A" w:rsidRPr="00AB3D2F">
        <w:rPr>
          <w:sz w:val="24"/>
          <w:szCs w:val="24"/>
        </w:rPr>
        <w:fldChar w:fldCharType="begin" w:fldLock="1"/>
      </w:r>
      <w:r w:rsidR="00333B3D" w:rsidRPr="00AB3D2F">
        <w:rPr>
          <w:sz w:val="24"/>
          <w:szCs w:val="24"/>
        </w:rPr>
        <w:instrText>ADDIN CSL_CITATION {"citationItems":[{"id":"ITEM-1","itemData":{"author":[{"dropping-particle":"","family":"Byrialsen","given":"Mikael Randrup","non-dropping-particle":"","parse-names":false,"suffix":""},{"dropping-particle":"","family":"Raza","given":"Hamid","non-dropping-particle":"","parse-names":false,"suffix":""},{"dropping-particle":"","family":"Valdecantos","given":"Sebastian","non-dropping-particle":"","parse-names":false,"suffix":""}],"id":"ITEM-1","issue":"79","issued":{"date-parts":[["2022"]]},"title":"QMDE : A QUARTERLY EMPIRICAL MODEL FOR THE DANISH ECONOMY : A STOCK-FLOW CONSISTENT APPROACH","type":"article-journal"},"uris":["http://www.mendeley.com/documents/?uuid=c8b1835d-6140-4f1b-a0ff-d24958095dbd"]}],"mendeley":{"formattedCitation":"(Byrialsen et al., 2022)","plainTextFormattedCitation":"(Byrialsen et al., 2022)","previouslyFormattedCitation":"(Byrialsen et al., 2022)"},"properties":{"noteIndex":0},"schema":"https://github.com/citation-style-language/schema/raw/master/csl-citation.json"}</w:instrText>
      </w:r>
      <w:r w:rsidR="0068041A" w:rsidRPr="00AB3D2F">
        <w:rPr>
          <w:sz w:val="24"/>
          <w:szCs w:val="24"/>
        </w:rPr>
        <w:fldChar w:fldCharType="separate"/>
      </w:r>
      <w:r w:rsidR="0068041A" w:rsidRPr="00AB3D2F">
        <w:rPr>
          <w:noProof/>
          <w:sz w:val="24"/>
          <w:szCs w:val="24"/>
        </w:rPr>
        <w:t>(Byrialsen et al., 2022)</w:t>
      </w:r>
      <w:r w:rsidR="0068041A" w:rsidRPr="00AB3D2F">
        <w:rPr>
          <w:sz w:val="24"/>
          <w:szCs w:val="24"/>
        </w:rPr>
        <w:fldChar w:fldCharType="end"/>
      </w:r>
      <w:r w:rsidR="002F6E84" w:rsidRPr="00AB3D2F">
        <w:rPr>
          <w:sz w:val="24"/>
          <w:szCs w:val="24"/>
        </w:rPr>
        <w:t>.</w:t>
      </w:r>
      <w:r w:rsidR="00C2684E">
        <w:rPr>
          <w:sz w:val="24"/>
          <w:szCs w:val="24"/>
        </w:rPr>
        <w:t xml:space="preserve"> We start by</w:t>
      </w:r>
      <w:r w:rsidR="002F6E84" w:rsidRPr="00AB3D2F">
        <w:rPr>
          <w:sz w:val="24"/>
          <w:szCs w:val="24"/>
        </w:rPr>
        <w:t xml:space="preserve"> </w:t>
      </w:r>
      <w:r w:rsidR="006C3D5A" w:rsidRPr="00AB3D2F">
        <w:rPr>
          <w:sz w:val="24"/>
          <w:szCs w:val="24"/>
        </w:rPr>
        <w:t>present</w:t>
      </w:r>
      <w:r w:rsidR="00C2684E">
        <w:rPr>
          <w:sz w:val="24"/>
          <w:szCs w:val="24"/>
        </w:rPr>
        <w:t>ing</w:t>
      </w:r>
      <w:r w:rsidR="006C3D5A" w:rsidRPr="00AB3D2F">
        <w:rPr>
          <w:sz w:val="24"/>
          <w:szCs w:val="24"/>
        </w:rPr>
        <w:t xml:space="preserve"> the fundamental equations </w:t>
      </w:r>
      <w:r w:rsidR="000D7CF7">
        <w:rPr>
          <w:sz w:val="24"/>
          <w:szCs w:val="24"/>
        </w:rPr>
        <w:t>in the model and later focus on the equation added</w:t>
      </w:r>
      <w:r w:rsidR="00C2684E">
        <w:rPr>
          <w:sz w:val="24"/>
          <w:szCs w:val="24"/>
        </w:rPr>
        <w:t xml:space="preserve"> to incorporate the income insurance program within the model. After</w:t>
      </w:r>
      <w:r w:rsidR="00174C5E" w:rsidRPr="00AB3D2F">
        <w:rPr>
          <w:sz w:val="24"/>
          <w:szCs w:val="24"/>
        </w:rPr>
        <w:t xml:space="preserve"> creating a baseline model where only the demand channel is analyzed, </w:t>
      </w:r>
      <w:r w:rsidR="00C2684E">
        <w:rPr>
          <w:sz w:val="24"/>
          <w:szCs w:val="24"/>
        </w:rPr>
        <w:t>we</w:t>
      </w:r>
      <w:r w:rsidR="00174C5E" w:rsidRPr="00AB3D2F">
        <w:rPr>
          <w:sz w:val="24"/>
          <w:szCs w:val="24"/>
        </w:rPr>
        <w:t xml:space="preserve"> validat</w:t>
      </w:r>
      <w:r w:rsidR="00C2684E">
        <w:rPr>
          <w:sz w:val="24"/>
          <w:szCs w:val="24"/>
        </w:rPr>
        <w:t>e</w:t>
      </w:r>
      <w:r w:rsidR="00174C5E" w:rsidRPr="00AB3D2F">
        <w:rPr>
          <w:sz w:val="24"/>
          <w:szCs w:val="24"/>
        </w:rPr>
        <w:t xml:space="preserve"> the</w:t>
      </w:r>
      <w:r w:rsidR="00C2684E">
        <w:rPr>
          <w:sz w:val="24"/>
          <w:szCs w:val="24"/>
        </w:rPr>
        <w:t xml:space="preserve"> results of this model. We then introduce a</w:t>
      </w:r>
      <w:r w:rsidR="00174C5E" w:rsidRPr="00AB3D2F">
        <w:rPr>
          <w:sz w:val="24"/>
          <w:szCs w:val="24"/>
        </w:rPr>
        <w:t xml:space="preserve"> wage, </w:t>
      </w:r>
      <w:r w:rsidR="00117995" w:rsidRPr="00AB3D2F">
        <w:rPr>
          <w:sz w:val="24"/>
          <w:szCs w:val="24"/>
        </w:rPr>
        <w:t>labor force</w:t>
      </w:r>
      <w:r w:rsidR="00174C5E" w:rsidRPr="00AB3D2F">
        <w:rPr>
          <w:sz w:val="24"/>
          <w:szCs w:val="24"/>
        </w:rPr>
        <w:t>,</w:t>
      </w:r>
      <w:r w:rsidR="00117995" w:rsidRPr="00AB3D2F">
        <w:rPr>
          <w:sz w:val="24"/>
          <w:szCs w:val="24"/>
        </w:rPr>
        <w:t xml:space="preserve"> </w:t>
      </w:r>
      <w:r w:rsidR="005B5FA1" w:rsidRPr="00AB3D2F">
        <w:rPr>
          <w:sz w:val="24"/>
          <w:szCs w:val="24"/>
        </w:rPr>
        <w:t>productivity,</w:t>
      </w:r>
      <w:r w:rsidR="003C0A06" w:rsidRPr="00AB3D2F">
        <w:rPr>
          <w:sz w:val="24"/>
          <w:szCs w:val="24"/>
        </w:rPr>
        <w:t xml:space="preserve"> and</w:t>
      </w:r>
      <w:r w:rsidR="00174C5E" w:rsidRPr="00AB3D2F">
        <w:rPr>
          <w:sz w:val="24"/>
          <w:szCs w:val="24"/>
        </w:rPr>
        <w:t xml:space="preserve"> insurance rate channel </w:t>
      </w:r>
      <w:r w:rsidR="00C2684E">
        <w:rPr>
          <w:sz w:val="24"/>
          <w:szCs w:val="24"/>
        </w:rPr>
        <w:t>within</w:t>
      </w:r>
      <w:r w:rsidR="00174C5E" w:rsidRPr="00AB3D2F">
        <w:rPr>
          <w:sz w:val="24"/>
          <w:szCs w:val="24"/>
        </w:rPr>
        <w:t xml:space="preserve"> the model to </w:t>
      </w:r>
      <w:r w:rsidR="00174C5E" w:rsidRPr="00AB3D2F">
        <w:rPr>
          <w:sz w:val="24"/>
          <w:szCs w:val="24"/>
        </w:rPr>
        <w:lastRenderedPageBreak/>
        <w:t xml:space="preserve">analyze the economic effects </w:t>
      </w:r>
      <w:r w:rsidR="00C2684E">
        <w:rPr>
          <w:sz w:val="24"/>
          <w:szCs w:val="24"/>
        </w:rPr>
        <w:t>introduced in the previous section</w:t>
      </w:r>
      <w:r w:rsidR="00174C5E" w:rsidRPr="00AB3D2F">
        <w:rPr>
          <w:sz w:val="24"/>
          <w:szCs w:val="24"/>
        </w:rPr>
        <w:t xml:space="preserve">. Lastly, we look at a scenario where all the </w:t>
      </w:r>
      <w:r w:rsidR="00117995" w:rsidRPr="00AB3D2F">
        <w:rPr>
          <w:sz w:val="24"/>
          <w:szCs w:val="24"/>
        </w:rPr>
        <w:t>f</w:t>
      </w:r>
      <w:r w:rsidR="00821C96" w:rsidRPr="00AB3D2F">
        <w:rPr>
          <w:sz w:val="24"/>
          <w:szCs w:val="24"/>
        </w:rPr>
        <w:t>ive</w:t>
      </w:r>
      <w:r w:rsidR="00174C5E" w:rsidRPr="00AB3D2F">
        <w:rPr>
          <w:sz w:val="24"/>
          <w:szCs w:val="24"/>
        </w:rPr>
        <w:t xml:space="preserve"> channels</w:t>
      </w:r>
      <w:r w:rsidR="00821C96" w:rsidRPr="00AB3D2F">
        <w:rPr>
          <w:sz w:val="24"/>
          <w:szCs w:val="24"/>
        </w:rPr>
        <w:t xml:space="preserve"> are included</w:t>
      </w:r>
      <w:r w:rsidR="00174C5E" w:rsidRPr="00AB3D2F">
        <w:rPr>
          <w:sz w:val="24"/>
          <w:szCs w:val="24"/>
        </w:rPr>
        <w:t xml:space="preserve">. In all the scenarios we look at the effect of removing the suppressing of the </w:t>
      </w:r>
      <w:r w:rsidR="004E4CC5" w:rsidRPr="00AB3D2F">
        <w:rPr>
          <w:sz w:val="24"/>
          <w:szCs w:val="24"/>
        </w:rPr>
        <w:t>rate regulation percent</w:t>
      </w:r>
      <w:r w:rsidR="00C074C2" w:rsidRPr="00AB3D2F">
        <w:rPr>
          <w:sz w:val="24"/>
          <w:szCs w:val="24"/>
        </w:rPr>
        <w:t xml:space="preserve">. </w:t>
      </w:r>
      <w:r w:rsidR="004E4CC5" w:rsidRPr="00AB3D2F">
        <w:rPr>
          <w:sz w:val="24"/>
          <w:szCs w:val="24"/>
        </w:rPr>
        <w:t xml:space="preserve"> </w:t>
      </w:r>
    </w:p>
    <w:p w14:paraId="00BF5059" w14:textId="77777777" w:rsidR="00C074C2" w:rsidRDefault="00C074C2" w:rsidP="004A796F"/>
    <w:p w14:paraId="3CE9717B" w14:textId="2B5600C2" w:rsidR="00174C5E" w:rsidRDefault="00251655" w:rsidP="005B6B82">
      <w:pPr>
        <w:pStyle w:val="Overskrift2"/>
      </w:pPr>
      <w:commentRangeStart w:id="17"/>
      <w:r>
        <w:t>Fundamental equations in baseline model</w:t>
      </w:r>
      <w:commentRangeEnd w:id="17"/>
      <w:r w:rsidR="00BB0046">
        <w:rPr>
          <w:rStyle w:val="Kommentarhenvisning"/>
          <w:rFonts w:asciiTheme="minorHAnsi" w:eastAsiaTheme="minorHAnsi" w:hAnsiTheme="minorHAnsi" w:cstheme="minorBidi"/>
          <w:color w:val="auto"/>
        </w:rPr>
        <w:commentReference w:id="17"/>
      </w:r>
    </w:p>
    <w:p w14:paraId="1548A94A" w14:textId="1F933282" w:rsidR="006C3D5A" w:rsidRDefault="006C3D5A" w:rsidP="006C3D5A"/>
    <w:p w14:paraId="37B7CD33" w14:textId="0D561F36" w:rsidR="003205F7" w:rsidRPr="00AB3D2F" w:rsidRDefault="00127EA8" w:rsidP="006342B2">
      <w:pPr>
        <w:spacing w:line="360" w:lineRule="auto"/>
        <w:rPr>
          <w:rFonts w:cstheme="minorHAnsi"/>
          <w:sz w:val="24"/>
          <w:szCs w:val="24"/>
        </w:rPr>
      </w:pPr>
      <w:r>
        <w:rPr>
          <w:rFonts w:cstheme="minorHAnsi"/>
          <w:sz w:val="24"/>
          <w:szCs w:val="24"/>
        </w:rPr>
        <w:t xml:space="preserve">The subject of this paper is to </w:t>
      </w:r>
      <w:commentRangeStart w:id="18"/>
      <w:r>
        <w:rPr>
          <w:rFonts w:cstheme="minorHAnsi"/>
          <w:sz w:val="24"/>
          <w:szCs w:val="24"/>
        </w:rPr>
        <w:t>validate</w:t>
      </w:r>
      <w:commentRangeEnd w:id="18"/>
      <w:r w:rsidR="00D577DE">
        <w:rPr>
          <w:rStyle w:val="Kommentarhenvisning"/>
        </w:rPr>
        <w:commentReference w:id="18"/>
      </w:r>
      <w:r>
        <w:rPr>
          <w:rFonts w:cstheme="minorHAnsi"/>
          <w:sz w:val="24"/>
          <w:szCs w:val="24"/>
        </w:rPr>
        <w:t xml:space="preserve"> the suppressing of the rate regulation percent using the macro elasticity of income insurance on unemployment. In the model presented by </w:t>
      </w:r>
      <w:r>
        <w:rPr>
          <w:rFonts w:cstheme="minorHAnsi"/>
          <w:sz w:val="24"/>
          <w:szCs w:val="24"/>
        </w:rPr>
        <w:fldChar w:fldCharType="begin" w:fldLock="1"/>
      </w:r>
      <w:r w:rsidR="00C17E43">
        <w:rPr>
          <w:rFonts w:cstheme="minorHAnsi"/>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Pr>
          <w:rFonts w:cstheme="minorHAnsi"/>
          <w:sz w:val="24"/>
          <w:szCs w:val="24"/>
        </w:rPr>
        <w:fldChar w:fldCharType="separate"/>
      </w:r>
      <w:r w:rsidRPr="00127EA8">
        <w:rPr>
          <w:rFonts w:cstheme="minorHAnsi"/>
          <w:noProof/>
          <w:sz w:val="24"/>
          <w:szCs w:val="24"/>
        </w:rPr>
        <w:t>(Byrialsen &amp; Raza, 2018)</w:t>
      </w:r>
      <w:r>
        <w:rPr>
          <w:rFonts w:cstheme="minorHAnsi"/>
          <w:sz w:val="24"/>
          <w:szCs w:val="24"/>
        </w:rPr>
        <w:fldChar w:fldCharType="end"/>
      </w:r>
      <w:r w:rsidR="00C17E43">
        <w:rPr>
          <w:rFonts w:cstheme="minorHAnsi"/>
          <w:sz w:val="24"/>
          <w:szCs w:val="24"/>
        </w:rPr>
        <w:t xml:space="preserve"> as well as the model used for this paper,</w:t>
      </w:r>
      <w:r>
        <w:rPr>
          <w:rFonts w:cstheme="minorHAnsi"/>
          <w:sz w:val="24"/>
          <w:szCs w:val="24"/>
        </w:rPr>
        <w:t xml:space="preserve"> unemployment</w:t>
      </w:r>
      <w:r w:rsidR="003205F7" w:rsidRPr="00AB3D2F">
        <w:rPr>
          <w:rFonts w:cstheme="minorHAnsi"/>
          <w:sz w:val="24"/>
          <w:szCs w:val="24"/>
        </w:rPr>
        <w:t xml:space="preserve"> </w:t>
      </w:r>
      <w:r w:rsidR="00933BEF">
        <w:rPr>
          <w:rFonts w:cstheme="minorHAnsi"/>
          <w:sz w:val="24"/>
          <w:szCs w:val="24"/>
        </w:rPr>
        <w:t>is defined as</w:t>
      </w:r>
      <w:r w:rsidR="003205F7" w:rsidRPr="00AB3D2F">
        <w:rPr>
          <w:rFonts w:cstheme="minorHAnsi"/>
          <w:sz w:val="24"/>
          <w:szCs w:val="24"/>
        </w:rPr>
        <w:t xml:space="preserve"> the difference between the amount of people employed and the labor force</w:t>
      </w:r>
      <w:r w:rsidR="00933BEF">
        <w:rPr>
          <w:rFonts w:cstheme="minorHAnsi"/>
          <w:sz w:val="24"/>
          <w:szCs w:val="24"/>
        </w:rPr>
        <w:t>, as seen below</w:t>
      </w:r>
      <w:r w:rsidR="003205F7" w:rsidRPr="00AB3D2F">
        <w:rPr>
          <w:rFonts w:cstheme="minorHAnsi"/>
          <w:sz w:val="24"/>
          <w:szCs w:val="24"/>
        </w:rPr>
        <w:t xml:space="preserve">: </w:t>
      </w:r>
    </w:p>
    <w:p w14:paraId="2FC874A5" w14:textId="4C2DA8D7" w:rsidR="003205F7" w:rsidRPr="00AB3D2F" w:rsidRDefault="003205F7" w:rsidP="006342B2">
      <w:pPr>
        <w:spacing w:line="360" w:lineRule="auto"/>
        <w:rPr>
          <w:rFonts w:eastAsiaTheme="minorEastAsia" w:cstheme="minorHAnsi"/>
          <w:sz w:val="24"/>
          <w:szCs w:val="24"/>
        </w:rPr>
      </w:pPr>
      <m:oMathPara>
        <m:oMath>
          <m:r>
            <w:rPr>
              <w:rFonts w:ascii="Cambria Math" w:hAnsi="Cambria Math" w:cstheme="minorHAnsi"/>
              <w:sz w:val="24"/>
              <w:szCs w:val="24"/>
            </w:rPr>
            <m:t>Unemp= LF-Emp</m:t>
          </m:r>
        </m:oMath>
      </m:oMathPara>
    </w:p>
    <w:p w14:paraId="4FC8E68C" w14:textId="12F87DDA" w:rsidR="00E47E6F" w:rsidRPr="00AB3D2F" w:rsidRDefault="003205F7" w:rsidP="006342B2">
      <w:pPr>
        <w:spacing w:line="360" w:lineRule="auto"/>
        <w:rPr>
          <w:rFonts w:eastAsiaTheme="minorEastAsia" w:cstheme="minorHAnsi"/>
          <w:sz w:val="24"/>
          <w:szCs w:val="24"/>
        </w:rPr>
      </w:pPr>
      <w:r w:rsidRPr="00AB3D2F">
        <w:rPr>
          <w:rFonts w:eastAsiaTheme="minorEastAsia" w:cstheme="minorHAnsi"/>
          <w:sz w:val="24"/>
          <w:szCs w:val="24"/>
        </w:rPr>
        <w:t xml:space="preserve">As the labor force is exogenous, the unemployment is </w:t>
      </w:r>
      <w:r w:rsidR="00E47E6F" w:rsidRPr="00AB3D2F">
        <w:rPr>
          <w:rFonts w:eastAsiaTheme="minorEastAsia" w:cstheme="minorHAnsi"/>
          <w:sz w:val="24"/>
          <w:szCs w:val="24"/>
        </w:rPr>
        <w:t xml:space="preserve">highly dependent on the demand for employment. As mentioned in section 2, post-Keynesian theory </w:t>
      </w:r>
      <w:r w:rsidR="00933BEF">
        <w:rPr>
          <w:rFonts w:eastAsiaTheme="minorEastAsia" w:cstheme="minorHAnsi"/>
          <w:sz w:val="24"/>
          <w:szCs w:val="24"/>
        </w:rPr>
        <w:t>suggests that the economy is</w:t>
      </w:r>
      <w:r w:rsidR="00E47E6F" w:rsidRPr="00AB3D2F">
        <w:rPr>
          <w:rFonts w:eastAsiaTheme="minorEastAsia" w:cstheme="minorHAnsi"/>
          <w:sz w:val="24"/>
          <w:szCs w:val="24"/>
        </w:rPr>
        <w:t xml:space="preserve"> mostly demand driven, therefor the firms will hire workers to meet a certain demand. T</w:t>
      </w:r>
      <w:r w:rsidR="00933BEF">
        <w:rPr>
          <w:rFonts w:eastAsiaTheme="minorEastAsia" w:cstheme="minorHAnsi"/>
          <w:sz w:val="24"/>
          <w:szCs w:val="24"/>
        </w:rPr>
        <w:t>his implies that</w:t>
      </w:r>
      <w:r w:rsidR="00E47E6F" w:rsidRPr="00AB3D2F">
        <w:rPr>
          <w:rFonts w:eastAsiaTheme="minorEastAsia" w:cstheme="minorHAnsi"/>
          <w:sz w:val="24"/>
          <w:szCs w:val="24"/>
        </w:rPr>
        <w:t xml:space="preserve"> employment is determined by total production and the productivity of workers</w:t>
      </w:r>
      <w:r w:rsidR="00933BEF">
        <w:rPr>
          <w:rFonts w:eastAsiaTheme="minorEastAsia" w:cstheme="minorHAnsi"/>
          <w:sz w:val="24"/>
          <w:szCs w:val="24"/>
        </w:rPr>
        <w:t xml:space="preserve"> both in real terms</w:t>
      </w:r>
      <w:r w:rsidR="00E47E6F" w:rsidRPr="00AB3D2F">
        <w:rPr>
          <w:rFonts w:eastAsiaTheme="minorEastAsia" w:cstheme="minorHAnsi"/>
          <w:sz w:val="24"/>
          <w:szCs w:val="24"/>
        </w:rPr>
        <w:t xml:space="preserve">. </w:t>
      </w:r>
    </w:p>
    <w:p w14:paraId="207600F2" w14:textId="1334DFBC" w:rsidR="003205F7" w:rsidRPr="00933BEF" w:rsidRDefault="00E47E6F" w:rsidP="006342B2">
      <w:pPr>
        <w:spacing w:line="360" w:lineRule="auto"/>
        <w:rPr>
          <w:rFonts w:eastAsiaTheme="minorEastAsia" w:cstheme="minorHAnsi"/>
          <w:sz w:val="24"/>
          <w:szCs w:val="24"/>
        </w:rPr>
      </w:pPr>
      <m:oMathPara>
        <m:oMath>
          <m:r>
            <w:rPr>
              <w:rFonts w:ascii="Cambria Math" w:eastAsiaTheme="minorEastAsia" w:hAnsi="Cambria Math" w:cstheme="minorHAnsi"/>
              <w:sz w:val="24"/>
              <w:szCs w:val="24"/>
            </w:rPr>
            <m:t>Emp=0.99*</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yk</m:t>
              </m:r>
            </m:num>
            <m:den>
              <m:r>
                <w:rPr>
                  <w:rFonts w:ascii="Cambria Math" w:eastAsiaTheme="minorEastAsia" w:hAnsi="Cambria Math" w:cstheme="minorHAnsi"/>
                  <w:sz w:val="24"/>
                  <w:szCs w:val="24"/>
                </w:rPr>
                <m:t>prodk</m:t>
              </m:r>
            </m:den>
          </m:f>
        </m:oMath>
      </m:oMathPara>
    </w:p>
    <w:p w14:paraId="6D0568A9" w14:textId="74A49145" w:rsidR="006C3D5A" w:rsidRPr="00AB3D2F" w:rsidRDefault="00E47E6F" w:rsidP="006342B2">
      <w:pPr>
        <w:spacing w:line="360" w:lineRule="auto"/>
        <w:rPr>
          <w:rFonts w:cstheme="minorHAnsi"/>
          <w:sz w:val="24"/>
          <w:szCs w:val="24"/>
        </w:rPr>
      </w:pPr>
      <w:r w:rsidRPr="00AB3D2F">
        <w:rPr>
          <w:rFonts w:cstheme="minorHAnsi"/>
          <w:sz w:val="24"/>
          <w:szCs w:val="24"/>
        </w:rPr>
        <w:t>Here</w:t>
      </w:r>
      <w:r w:rsidR="00013666" w:rsidRPr="00AB3D2F">
        <w:rPr>
          <w:rFonts w:cstheme="minorHAnsi"/>
          <w:sz w:val="24"/>
          <w:szCs w:val="24"/>
        </w:rPr>
        <w:t xml:space="preserve"> </w:t>
      </w:r>
      <w:r w:rsidR="00173422" w:rsidRPr="00AB3D2F">
        <w:rPr>
          <w:rFonts w:cstheme="minorHAnsi"/>
          <w:sz w:val="24"/>
          <w:szCs w:val="24"/>
        </w:rPr>
        <w:t>we assume</w:t>
      </w:r>
      <w:r w:rsidR="00013666" w:rsidRPr="00AB3D2F">
        <w:rPr>
          <w:rFonts w:cstheme="minorHAnsi"/>
          <w:sz w:val="24"/>
          <w:szCs w:val="24"/>
        </w:rPr>
        <w:t xml:space="preserve"> that</w:t>
      </w:r>
      <w:r w:rsidRPr="00AB3D2F">
        <w:rPr>
          <w:rFonts w:cstheme="minorHAnsi"/>
          <w:sz w:val="24"/>
          <w:szCs w:val="24"/>
        </w:rPr>
        <w:t xml:space="preserve"> </w:t>
      </w:r>
      <w:r w:rsidR="00933BEF">
        <w:rPr>
          <w:rFonts w:cstheme="minorHAnsi"/>
          <w:sz w:val="24"/>
          <w:szCs w:val="24"/>
        </w:rPr>
        <w:t xml:space="preserve">real </w:t>
      </w:r>
      <w:r w:rsidRPr="00AB3D2F">
        <w:rPr>
          <w:rFonts w:cstheme="minorHAnsi"/>
          <w:sz w:val="24"/>
          <w:szCs w:val="24"/>
        </w:rPr>
        <w:t>total</w:t>
      </w:r>
      <w:r w:rsidR="00013666" w:rsidRPr="00AB3D2F">
        <w:rPr>
          <w:rFonts w:cstheme="minorHAnsi"/>
          <w:sz w:val="24"/>
          <w:szCs w:val="24"/>
        </w:rPr>
        <w:t xml:space="preserve"> production takes place in the non-financial corporations and is determined by the aggregate demand</w:t>
      </w:r>
      <w:r w:rsidR="00933BEF">
        <w:rPr>
          <w:rFonts w:cstheme="minorHAnsi"/>
          <w:sz w:val="24"/>
          <w:szCs w:val="24"/>
        </w:rPr>
        <w:t>, as seen below</w:t>
      </w:r>
    </w:p>
    <w:p w14:paraId="1AD79139" w14:textId="4BB9C122" w:rsidR="00173422" w:rsidRPr="00AB3D2F" w:rsidRDefault="00000000" w:rsidP="006342B2">
      <w:pPr>
        <w:spacing w:line="360" w:lineRule="auto"/>
        <w:rPr>
          <w:rFonts w:eastAsiaTheme="minorEastAsia"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t</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i</m:t>
              </m:r>
            </m:e>
            <m:sub>
              <m:r>
                <w:rPr>
                  <w:rFonts w:ascii="Cambria Math" w:hAnsi="Cambria Math" w:cstheme="minorHAnsi"/>
                  <w:sz w:val="24"/>
                  <w:szCs w:val="24"/>
                </w:rPr>
                <m:t>t</m:t>
              </m:r>
            </m:sub>
          </m:sSub>
          <m:r>
            <w:rPr>
              <w:rFonts w:ascii="Cambria Math" w:hAnsi="Cambria Math" w:cstheme="minorHAnsi"/>
              <w:sz w:val="24"/>
              <w:szCs w:val="24"/>
            </w:rPr>
            <m:t>+g+x-</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t</m:t>
              </m:r>
            </m:sub>
          </m:sSub>
        </m:oMath>
      </m:oMathPara>
    </w:p>
    <w:p w14:paraId="011EA759" w14:textId="4364BB69" w:rsidR="006342B2" w:rsidRPr="00AB3D2F" w:rsidRDefault="0082326F" w:rsidP="006342B2">
      <w:pPr>
        <w:spacing w:line="360" w:lineRule="auto"/>
        <w:rPr>
          <w:rFonts w:eastAsiaTheme="minorEastAsia" w:cstheme="minorHAnsi"/>
          <w:sz w:val="24"/>
          <w:szCs w:val="24"/>
        </w:rPr>
      </w:pPr>
      <w:r w:rsidRPr="00AB3D2F">
        <w:rPr>
          <w:rFonts w:eastAsiaTheme="minorEastAsia" w:cstheme="minorHAnsi"/>
          <w:sz w:val="24"/>
          <w:szCs w:val="24"/>
        </w:rPr>
        <w:t xml:space="preserve">For this paper the main effects of income insurance will go through the household’s </w:t>
      </w:r>
      <w:r w:rsidR="00327399" w:rsidRPr="00AB3D2F">
        <w:rPr>
          <w:rFonts w:eastAsiaTheme="minorEastAsia" w:cstheme="minorHAnsi"/>
          <w:sz w:val="24"/>
          <w:szCs w:val="24"/>
        </w:rPr>
        <w:t>disposable income and into the consumption of the households</w:t>
      </w:r>
      <w:r w:rsidRPr="00AB3D2F">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c</m:t>
            </m:r>
          </m:e>
          <m:sub>
            <m:r>
              <w:rPr>
                <w:rFonts w:ascii="Cambria Math" w:eastAsiaTheme="minorEastAsia" w:hAnsi="Cambria Math" w:cstheme="minorHAnsi"/>
                <w:sz w:val="24"/>
                <w:szCs w:val="24"/>
              </w:rPr>
              <m:t>t</m:t>
            </m:r>
          </m:sub>
        </m:sSub>
      </m:oMath>
      <w:r w:rsidRPr="00AB3D2F">
        <w:rPr>
          <w:rFonts w:eastAsiaTheme="minorEastAsia" w:cstheme="minorHAnsi"/>
          <w:sz w:val="24"/>
          <w:szCs w:val="24"/>
        </w:rPr>
        <w:t>)</w:t>
      </w:r>
      <w:r w:rsidR="00327399" w:rsidRPr="00AB3D2F">
        <w:rPr>
          <w:rFonts w:eastAsiaTheme="minorEastAsia" w:cstheme="minorHAnsi"/>
          <w:sz w:val="24"/>
          <w:szCs w:val="24"/>
        </w:rPr>
        <w:t xml:space="preserve">. </w:t>
      </w:r>
      <w:r w:rsidR="00933BEF">
        <w:rPr>
          <w:rFonts w:eastAsiaTheme="minorEastAsia" w:cstheme="minorHAnsi"/>
          <w:sz w:val="24"/>
          <w:szCs w:val="24"/>
        </w:rPr>
        <w:t>We start at</w:t>
      </w:r>
      <w:r w:rsidR="00327399" w:rsidRPr="00AB3D2F">
        <w:rPr>
          <w:rFonts w:eastAsiaTheme="minorEastAsia" w:cstheme="minorHAnsi"/>
          <w:sz w:val="24"/>
          <w:szCs w:val="24"/>
        </w:rPr>
        <w:t xml:space="preserve"> the net benefits of the households (</w:t>
      </w:r>
      <m:oMath>
        <m:r>
          <w:rPr>
            <w:rFonts w:ascii="Cambria Math" w:eastAsiaTheme="minorEastAsia" w:hAnsi="Cambria Math" w:cstheme="minorHAnsi"/>
            <w:sz w:val="24"/>
            <w:szCs w:val="24"/>
          </w:rPr>
          <m:t>nbe</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n</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00327399" w:rsidRPr="00AB3D2F">
        <w:rPr>
          <w:rFonts w:eastAsiaTheme="minorEastAsia" w:cstheme="minorHAnsi"/>
          <w:sz w:val="24"/>
          <w:szCs w:val="24"/>
        </w:rPr>
        <w:t>)</w:t>
      </w:r>
      <w:r w:rsidR="00C17E43">
        <w:rPr>
          <w:rFonts w:eastAsiaTheme="minorEastAsia" w:cstheme="minorHAnsi"/>
          <w:sz w:val="24"/>
          <w:szCs w:val="24"/>
        </w:rPr>
        <w:t xml:space="preserve"> in contrast to the model presented by </w:t>
      </w:r>
      <w:r w:rsidR="00C17E43">
        <w:rPr>
          <w:rFonts w:eastAsiaTheme="minorEastAsia" w:cstheme="minorHAnsi"/>
          <w:sz w:val="24"/>
          <w:szCs w:val="24"/>
        </w:rPr>
        <w:fldChar w:fldCharType="begin" w:fldLock="1"/>
      </w:r>
      <w:r w:rsidR="00451A55">
        <w:rPr>
          <w:rFonts w:eastAsiaTheme="minorEastAsia" w:cstheme="minorHAnsi"/>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00C17E43">
        <w:rPr>
          <w:rFonts w:eastAsiaTheme="minorEastAsia" w:cstheme="minorHAnsi"/>
          <w:sz w:val="24"/>
          <w:szCs w:val="24"/>
        </w:rPr>
        <w:fldChar w:fldCharType="separate"/>
      </w:r>
      <w:r w:rsidR="00C17E43" w:rsidRPr="00C17E43">
        <w:rPr>
          <w:rFonts w:eastAsiaTheme="minorEastAsia" w:cstheme="minorHAnsi"/>
          <w:noProof/>
          <w:sz w:val="24"/>
          <w:szCs w:val="24"/>
        </w:rPr>
        <w:t>(Byrialsen &amp; Raza, 2018)</w:t>
      </w:r>
      <w:r w:rsidR="00C17E43">
        <w:rPr>
          <w:rFonts w:eastAsiaTheme="minorEastAsia" w:cstheme="minorHAnsi"/>
          <w:sz w:val="24"/>
          <w:szCs w:val="24"/>
        </w:rPr>
        <w:fldChar w:fldCharType="end"/>
      </w:r>
      <w:r w:rsidR="00327399" w:rsidRPr="00AB3D2F">
        <w:rPr>
          <w:rFonts w:eastAsiaTheme="minorEastAsia" w:cstheme="minorHAnsi"/>
          <w:sz w:val="24"/>
          <w:szCs w:val="24"/>
        </w:rPr>
        <w:t xml:space="preserve"> </w:t>
      </w:r>
      <w:r w:rsidR="00C17E43">
        <w:rPr>
          <w:rFonts w:eastAsiaTheme="minorEastAsia" w:cstheme="minorHAnsi"/>
          <w:sz w:val="24"/>
          <w:szCs w:val="24"/>
        </w:rPr>
        <w:t>we</w:t>
      </w:r>
      <w:r w:rsidR="00327399" w:rsidRPr="00AB3D2F">
        <w:rPr>
          <w:rFonts w:eastAsiaTheme="minorEastAsia" w:cstheme="minorHAnsi"/>
          <w:sz w:val="24"/>
          <w:szCs w:val="24"/>
        </w:rPr>
        <w:t xml:space="preserve"> split</w:t>
      </w:r>
      <w:r w:rsidR="00C17E43">
        <w:rPr>
          <w:rFonts w:eastAsiaTheme="minorEastAsia" w:cstheme="minorHAnsi"/>
          <w:sz w:val="24"/>
          <w:szCs w:val="24"/>
        </w:rPr>
        <w:t xml:space="preserve"> this</w:t>
      </w:r>
      <w:r w:rsidR="00327399" w:rsidRPr="00AB3D2F">
        <w:rPr>
          <w:rFonts w:eastAsiaTheme="minorEastAsia" w:cstheme="minorHAnsi"/>
          <w:sz w:val="24"/>
          <w:szCs w:val="24"/>
        </w:rPr>
        <w:t xml:space="preserve"> into two components (</w:t>
      </w:r>
      <m:oMath>
        <m:r>
          <w:rPr>
            <w:rFonts w:ascii="Cambria Math" w:eastAsiaTheme="minorEastAsia" w:hAnsi="Cambria Math" w:cstheme="minorHAnsi"/>
            <w:sz w:val="24"/>
            <w:szCs w:val="24"/>
          </w:rPr>
          <m:t>nbenRes</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00327399" w:rsidRPr="00AB3D2F">
        <w:rPr>
          <w:rFonts w:eastAsiaTheme="minorEastAsia" w:cstheme="minorHAnsi"/>
          <w:sz w:val="24"/>
          <w:szCs w:val="24"/>
        </w:rPr>
        <w:t>) and (</w:t>
      </w:r>
      <m:oMath>
        <m:r>
          <w:rPr>
            <w:rFonts w:ascii="Cambria Math" w:eastAsiaTheme="minorEastAsia" w:hAnsi="Cambria Math" w:cstheme="minorHAnsi"/>
            <w:sz w:val="24"/>
            <w:szCs w:val="24"/>
          </w:rPr>
          <m:t>nbenU</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n</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00327399" w:rsidRPr="00AB3D2F">
        <w:rPr>
          <w:rFonts w:eastAsiaTheme="minorEastAsia" w:cstheme="minorHAnsi"/>
          <w:sz w:val="24"/>
          <w:szCs w:val="24"/>
        </w:rPr>
        <w:t xml:space="preserve">) the later one determining the total amount received by households in income insurance, and the first determining </w:t>
      </w:r>
      <w:r w:rsidR="00D70885" w:rsidRPr="00AB3D2F">
        <w:rPr>
          <w:rFonts w:eastAsiaTheme="minorEastAsia" w:cstheme="minorHAnsi"/>
          <w:sz w:val="24"/>
          <w:szCs w:val="24"/>
        </w:rPr>
        <w:t>all other benefits but income insurance received by households</w:t>
      </w:r>
      <w:r w:rsidR="00327399" w:rsidRPr="00AB3D2F">
        <w:rPr>
          <w:rFonts w:eastAsiaTheme="minorEastAsia" w:cstheme="minorHAnsi"/>
          <w:sz w:val="24"/>
          <w:szCs w:val="24"/>
        </w:rPr>
        <w:t>.</w:t>
      </w:r>
      <w:r w:rsidR="00D70885" w:rsidRPr="00AB3D2F">
        <w:rPr>
          <w:rFonts w:eastAsiaTheme="minorEastAsia" w:cstheme="minorHAnsi"/>
          <w:sz w:val="24"/>
          <w:szCs w:val="24"/>
        </w:rPr>
        <w:t xml:space="preserve"> </w:t>
      </w:r>
      <w:r w:rsidR="00F83EAB">
        <w:rPr>
          <w:rFonts w:eastAsiaTheme="minorEastAsia" w:cstheme="minorHAnsi"/>
          <w:sz w:val="24"/>
          <w:szCs w:val="24"/>
        </w:rPr>
        <w:t xml:space="preserve">The effect of the net benefits of the households </w:t>
      </w:r>
      <w:r w:rsidR="006342B2" w:rsidRPr="00AB3D2F">
        <w:rPr>
          <w:rFonts w:eastAsiaTheme="minorEastAsia" w:cstheme="minorHAnsi"/>
          <w:sz w:val="24"/>
          <w:szCs w:val="24"/>
        </w:rPr>
        <w:t>then feeds into the disposable income through the component of current transfers (</w:t>
      </w:r>
      <m:oMath>
        <m:r>
          <w:rPr>
            <w:rFonts w:ascii="Cambria Math" w:eastAsiaTheme="minorEastAsia" w:hAnsi="Cambria Math" w:cstheme="minorHAnsi"/>
            <w:sz w:val="24"/>
            <w:szCs w:val="24"/>
          </w:rPr>
          <m:t>ST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006342B2" w:rsidRPr="00AB3D2F">
        <w:rPr>
          <w:rFonts w:eastAsiaTheme="minorEastAsia" w:cstheme="minorHAnsi"/>
          <w:sz w:val="24"/>
          <w:szCs w:val="24"/>
        </w:rPr>
        <w:t xml:space="preserve">). </w:t>
      </w:r>
    </w:p>
    <w:p w14:paraId="00C35B00" w14:textId="6F085E16" w:rsidR="00D70885" w:rsidRPr="00AB3D2F" w:rsidRDefault="006342B2" w:rsidP="006342B2">
      <w:pPr>
        <w:spacing w:line="360" w:lineRule="auto"/>
        <w:rPr>
          <w:rFonts w:eastAsiaTheme="minorEastAsia" w:cstheme="minorHAnsi"/>
          <w:sz w:val="24"/>
          <w:szCs w:val="24"/>
        </w:rPr>
      </w:pPr>
      <m:oMathPara>
        <m:oMath>
          <m:r>
            <w:rPr>
              <w:rFonts w:ascii="Cambria Math" w:eastAsiaTheme="minorEastAsia" w:hAnsi="Cambria Math" w:cstheme="minorHAnsi"/>
              <w:sz w:val="24"/>
              <w:szCs w:val="24"/>
            </w:rPr>
            <w:lastRenderedPageBreak/>
            <m:t>YD1=</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θ</m:t>
                  </m:r>
                </m:e>
                <m:sup>
                  <m:r>
                    <w:rPr>
                      <w:rFonts w:ascii="Cambria Math" w:eastAsiaTheme="minorEastAsia" w:hAnsi="Cambria Math" w:cstheme="minorHAnsi"/>
                      <w:sz w:val="24"/>
                      <w:szCs w:val="24"/>
                    </w:rPr>
                    <m:t>H,2</m:t>
                  </m:r>
                </m:sup>
              </m:sSup>
            </m:e>
          </m:d>
          <m:r>
            <w:rPr>
              <w:rFonts w:ascii="Cambria Math" w:eastAsiaTheme="minorEastAsia" w:hAnsi="Cambria Math" w:cstheme="minorHAnsi"/>
              <w:sz w:val="24"/>
              <w:szCs w:val="24"/>
            </w:rPr>
            <m:t>[W</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B</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r>
            <w:rPr>
              <w:rFonts w:ascii="Cambria Math" w:eastAsiaTheme="minorEastAsia" w:hAnsi="Cambria Math" w:cstheme="minorHAnsi"/>
              <w:sz w:val="24"/>
              <w:szCs w:val="24"/>
            </w:rPr>
            <m:t>+ST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r>
            <w:rPr>
              <w:rFonts w:ascii="Cambria Math" w:eastAsiaTheme="minorEastAsia" w:hAnsi="Cambria Math" w:cstheme="minorHAnsi"/>
              <w:sz w:val="24"/>
              <w:szCs w:val="24"/>
            </w:rPr>
            <m:t>]</m:t>
          </m:r>
        </m:oMath>
      </m:oMathPara>
    </w:p>
    <w:p w14:paraId="7CA3D701" w14:textId="54D8C105" w:rsidR="00013666" w:rsidRPr="00AB3D2F" w:rsidRDefault="00013666" w:rsidP="006342B2">
      <w:pPr>
        <w:spacing w:line="360" w:lineRule="auto"/>
        <w:rPr>
          <w:rFonts w:cstheme="minorHAnsi"/>
          <w:sz w:val="24"/>
          <w:szCs w:val="24"/>
        </w:rPr>
      </w:pPr>
      <w:r w:rsidRPr="00AB3D2F">
        <w:rPr>
          <w:rFonts w:cstheme="minorHAnsi"/>
          <w:sz w:val="24"/>
          <w:szCs w:val="24"/>
        </w:rPr>
        <w:t xml:space="preserve">For the </w:t>
      </w:r>
      <w:r w:rsidR="0089459B" w:rsidRPr="00AB3D2F">
        <w:rPr>
          <w:rFonts w:cstheme="minorHAnsi"/>
          <w:sz w:val="24"/>
          <w:szCs w:val="24"/>
        </w:rPr>
        <w:t>household’s</w:t>
      </w:r>
      <w:r w:rsidRPr="00AB3D2F">
        <w:rPr>
          <w:rFonts w:cstheme="minorHAnsi"/>
          <w:sz w:val="24"/>
          <w:szCs w:val="24"/>
        </w:rPr>
        <w:t xml:space="preserve"> consumption </w:t>
      </w:r>
      <w:r w:rsidR="00173422" w:rsidRPr="00AB3D2F">
        <w:rPr>
          <w:rFonts w:cstheme="minorHAnsi"/>
          <w:sz w:val="24"/>
          <w:szCs w:val="24"/>
        </w:rPr>
        <w:t>we</w:t>
      </w:r>
      <w:r w:rsidRPr="00AB3D2F">
        <w:rPr>
          <w:rFonts w:cstheme="minorHAnsi"/>
          <w:sz w:val="24"/>
          <w:szCs w:val="24"/>
        </w:rPr>
        <w:t xml:space="preserve"> find cointegration between the real consumption and both real disposable income and real financial wealth. Therefor the consumption function is estimated using an error correction model, taking the following form: </w:t>
      </w:r>
    </w:p>
    <w:p w14:paraId="1A71CB43" w14:textId="77777777" w:rsidR="006342B2" w:rsidRPr="00AB3D2F" w:rsidRDefault="006342B2" w:rsidP="006C3D5A">
      <w:pPr>
        <w:rPr>
          <w:rFonts w:cstheme="minorHAnsi"/>
          <w:sz w:val="24"/>
          <w:szCs w:val="24"/>
        </w:rPr>
      </w:pPr>
    </w:p>
    <w:p w14:paraId="4AFB9340" w14:textId="2CD08F30" w:rsidR="0089459B" w:rsidRPr="00AB3D2F" w:rsidRDefault="00013666" w:rsidP="005B6B82">
      <w:pPr>
        <w:rPr>
          <w:rFonts w:cstheme="minorHAnsi"/>
          <w:sz w:val="24"/>
          <w:szCs w:val="24"/>
        </w:rPr>
      </w:pPr>
      <m:oMathPara>
        <m:oMath>
          <m:r>
            <m:rPr>
              <m:sty m:val="p"/>
            </m:rPr>
            <w:rPr>
              <w:rFonts w:ascii="Cambria Math" w:hAnsi="Cambria Math" w:cstheme="minorHAnsi"/>
              <w:sz w:val="24"/>
              <w:szCs w:val="24"/>
            </w:rPr>
            <m:t>Δ</m:t>
          </m:r>
          <m:func>
            <m:funcPr>
              <m:ctrlPr>
                <w:rPr>
                  <w:rFonts w:ascii="Cambria Math" w:hAnsi="Cambria Math" w:cstheme="minorHAns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m:t>
                      </m:r>
                    </m:sub>
                  </m:sSub>
                </m:e>
              </m:d>
            </m:e>
          </m:func>
          <m:r>
            <w:rPr>
              <w:rFonts w:ascii="Cambria Math" w:hAnsi="Cambria Math" w:cstheme="minorHAnsi"/>
              <w:sz w:val="24"/>
              <w:szCs w:val="24"/>
            </w:rPr>
            <m:t>=0.76-0.26*</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t-1</m:t>
                      </m:r>
                    </m:sub>
                  </m:sSub>
                </m:e>
              </m:d>
            </m:e>
          </m:func>
          <m:r>
            <w:rPr>
              <w:rFonts w:ascii="Cambria Math" w:hAnsi="Cambria Math" w:cstheme="minorHAnsi"/>
              <w:sz w:val="24"/>
              <w:szCs w:val="24"/>
            </w:rPr>
            <m:t>+0.13*</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r>
                    <w:rPr>
                      <w:rFonts w:ascii="Cambria Math" w:hAnsi="Cambria Math" w:cstheme="minorHAnsi"/>
                      <w:sz w:val="24"/>
                      <w:szCs w:val="24"/>
                    </w:rPr>
                    <m:t>yd</m:t>
                  </m:r>
                  <m:sSub>
                    <m:sSubPr>
                      <m:ctrlPr>
                        <w:rPr>
                          <w:rFonts w:ascii="Cambria Math" w:hAnsi="Cambria Math" w:cstheme="minorHAnsi"/>
                          <w:i/>
                          <w:sz w:val="24"/>
                          <w:szCs w:val="24"/>
                        </w:rPr>
                      </m:ctrlPr>
                    </m:sSubPr>
                    <m:e>
                      <m:r>
                        <w:rPr>
                          <w:rFonts w:ascii="Cambria Math" w:hAnsi="Cambria Math" w:cstheme="minorHAnsi"/>
                          <w:sz w:val="24"/>
                          <w:szCs w:val="24"/>
                        </w:rPr>
                        <m:t>1</m:t>
                      </m:r>
                    </m:e>
                    <m:sub>
                      <m:r>
                        <w:rPr>
                          <w:rFonts w:ascii="Cambria Math" w:hAnsi="Cambria Math" w:cstheme="minorHAnsi"/>
                          <w:sz w:val="24"/>
                          <w:szCs w:val="24"/>
                        </w:rPr>
                        <m:t>t-1</m:t>
                      </m:r>
                    </m:sub>
                  </m:sSub>
                </m:e>
              </m:d>
            </m:e>
          </m:func>
          <m:r>
            <w:rPr>
              <w:rFonts w:ascii="Cambria Math" w:hAnsi="Cambria Math" w:cstheme="minorHAnsi"/>
              <w:sz w:val="24"/>
              <w:szCs w:val="24"/>
            </w:rPr>
            <m:t>+0.05*</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r>
                    <w:rPr>
                      <w:rFonts w:ascii="Cambria Math" w:hAnsi="Cambria Math" w:cstheme="minorHAnsi"/>
                      <w:sz w:val="24"/>
                      <w:szCs w:val="24"/>
                    </w:rPr>
                    <m:t>yd</m:t>
                  </m:r>
                  <m:sSub>
                    <m:sSubPr>
                      <m:ctrlPr>
                        <w:rPr>
                          <w:rFonts w:ascii="Cambria Math" w:hAnsi="Cambria Math" w:cstheme="minorHAnsi"/>
                          <w:i/>
                          <w:sz w:val="24"/>
                          <w:szCs w:val="24"/>
                        </w:rPr>
                      </m:ctrlPr>
                    </m:sSubPr>
                    <m:e>
                      <m:r>
                        <w:rPr>
                          <w:rFonts w:ascii="Cambria Math" w:hAnsi="Cambria Math" w:cstheme="minorHAnsi"/>
                          <w:sz w:val="24"/>
                          <w:szCs w:val="24"/>
                        </w:rPr>
                        <m:t>2</m:t>
                      </m:r>
                    </m:e>
                    <m:sub>
                      <m:r>
                        <w:rPr>
                          <w:rFonts w:ascii="Cambria Math" w:hAnsi="Cambria Math" w:cstheme="minorHAnsi"/>
                          <w:sz w:val="24"/>
                          <w:szCs w:val="24"/>
                        </w:rPr>
                        <m:t>t-1</m:t>
                      </m:r>
                    </m:sub>
                  </m:sSub>
                </m:e>
              </m:d>
            </m:e>
          </m:func>
          <m:r>
            <w:rPr>
              <w:rFonts w:ascii="Cambria Math" w:hAnsi="Cambria Math" w:cstheme="minorHAnsi"/>
              <w:sz w:val="24"/>
              <w:szCs w:val="24"/>
            </w:rPr>
            <m:t>+0.05*</m:t>
          </m:r>
          <m:func>
            <m:funcPr>
              <m:ctrlPr>
                <w:rPr>
                  <w:rFonts w:ascii="Cambria Math" w:hAnsi="Cambria Math" w:cstheme="minorHAnsi"/>
                  <w:sz w:val="24"/>
                  <w:szCs w:val="24"/>
                </w:rPr>
              </m:ctrlPr>
            </m:funcPr>
            <m:fName>
              <m:r>
                <m:rPr>
                  <m:sty m:val="p"/>
                </m:rPr>
                <w:rPr>
                  <w:rFonts w:ascii="Cambria Math" w:hAnsi="Cambria Math" w:cstheme="minorHAnsi"/>
                  <w:sz w:val="24"/>
                  <w:szCs w:val="24"/>
                </w:rPr>
                <m:t>ln</m:t>
              </m:r>
              <m:ctrlPr>
                <w:rPr>
                  <w:rFonts w:ascii="Cambria Math" w:hAnsi="Cambria Math" w:cstheme="minorHAnsi"/>
                  <w:i/>
                  <w:sz w:val="24"/>
                  <w:szCs w:val="24"/>
                </w:rPr>
              </m:ctrlPr>
            </m:fName>
            <m:e>
              <m:d>
                <m:dPr>
                  <m:ctrlPr>
                    <w:rPr>
                      <w:rFonts w:ascii="Cambria Math" w:hAnsi="Cambria Math" w:cstheme="minorHAnsi"/>
                      <w:i/>
                      <w:sz w:val="24"/>
                      <w:szCs w:val="24"/>
                    </w:rPr>
                  </m:ctrlPr>
                </m:dPr>
                <m:e>
                  <m:r>
                    <w:rPr>
                      <w:rFonts w:ascii="Cambria Math" w:hAnsi="Cambria Math" w:cstheme="minorHAnsi"/>
                      <w:sz w:val="24"/>
                      <w:szCs w:val="24"/>
                    </w:rPr>
                    <m:t>fn</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t-1</m:t>
                      </m:r>
                    </m:sub>
                  </m:sSub>
                </m:e>
              </m:d>
            </m:e>
          </m:func>
          <m:r>
            <w:rPr>
              <w:rFonts w:ascii="Cambria Math" w:hAnsi="Cambria Math" w:cstheme="minorHAnsi"/>
              <w:sz w:val="24"/>
              <w:szCs w:val="24"/>
            </w:rPr>
            <m:t>+0.39*</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t-2</m:t>
                      </m:r>
                    </m:sub>
                  </m:sSub>
                </m:e>
              </m:d>
            </m:e>
          </m:func>
          <m:r>
            <w:rPr>
              <w:rFonts w:ascii="Cambria Math" w:hAnsi="Cambria Math" w:cstheme="minorHAnsi"/>
              <w:sz w:val="24"/>
              <w:szCs w:val="24"/>
            </w:rPr>
            <m:t>+ 0.19*</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t-3</m:t>
                      </m:r>
                    </m:sub>
                  </m:sSub>
                </m:e>
              </m:d>
            </m:e>
          </m:func>
          <m:r>
            <w:rPr>
              <w:rFonts w:ascii="Cambria Math" w:hAnsi="Cambria Math" w:cstheme="minorHAnsi"/>
              <w:sz w:val="24"/>
              <w:szCs w:val="24"/>
            </w:rPr>
            <m:t>+0.12*</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r>
                    <w:rPr>
                      <w:rFonts w:ascii="Cambria Math" w:hAnsi="Cambria Math" w:cstheme="minorHAnsi"/>
                      <w:sz w:val="24"/>
                      <w:szCs w:val="24"/>
                    </w:rPr>
                    <m:t>yd1</m:t>
                  </m:r>
                </m:e>
              </m:d>
            </m:e>
          </m:func>
          <m:r>
            <w:rPr>
              <w:rFonts w:ascii="Cambria Math" w:hAnsi="Cambria Math" w:cstheme="minorHAnsi"/>
              <w:sz w:val="24"/>
              <w:szCs w:val="24"/>
            </w:rPr>
            <m:t>+0.04*</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r>
                <w:rPr>
                  <w:rFonts w:ascii="Cambria Math" w:hAnsi="Cambria Math" w:cstheme="minorHAnsi"/>
                  <w:sz w:val="24"/>
                  <w:szCs w:val="24"/>
                </w:rPr>
                <m:t>yd2</m:t>
              </m:r>
            </m:e>
          </m:func>
          <m:r>
            <w:rPr>
              <w:rFonts w:ascii="Cambria Math" w:hAnsi="Cambria Math" w:cstheme="minorHAnsi"/>
              <w:sz w:val="24"/>
              <w:szCs w:val="24"/>
            </w:rPr>
            <m:t xml:space="preserve"> </m:t>
          </m:r>
        </m:oMath>
      </m:oMathPara>
    </w:p>
    <w:p w14:paraId="58F4ACAA" w14:textId="63C49490" w:rsidR="00AE3754" w:rsidRPr="00AB3D2F" w:rsidRDefault="00C17E43" w:rsidP="00C17E43">
      <w:pPr>
        <w:spacing w:line="360" w:lineRule="auto"/>
        <w:rPr>
          <w:rFonts w:cstheme="minorHAnsi"/>
          <w:sz w:val="24"/>
          <w:szCs w:val="24"/>
        </w:rPr>
      </w:pPr>
      <w:r>
        <w:rPr>
          <w:rFonts w:cstheme="minorHAnsi"/>
          <w:sz w:val="24"/>
          <w:szCs w:val="24"/>
        </w:rPr>
        <w:t xml:space="preserve">Thereby changes to the income insurance program affects the overall economy through changes in demand. </w:t>
      </w:r>
      <w:r w:rsidR="00094148" w:rsidRPr="00AB3D2F">
        <w:rPr>
          <w:rFonts w:cstheme="minorHAnsi"/>
          <w:sz w:val="24"/>
          <w:szCs w:val="24"/>
        </w:rPr>
        <w:t xml:space="preserve">In appendix we have included a </w:t>
      </w:r>
      <w:commentRangeStart w:id="19"/>
      <w:r w:rsidR="00094148" w:rsidRPr="00AB3D2F">
        <w:rPr>
          <w:rFonts w:cstheme="minorHAnsi"/>
          <w:sz w:val="24"/>
          <w:szCs w:val="24"/>
        </w:rPr>
        <w:t xml:space="preserve">DAG </w:t>
      </w:r>
      <w:commentRangeEnd w:id="19"/>
      <w:r w:rsidR="00BB0046">
        <w:rPr>
          <w:rStyle w:val="Kommentarhenvisning"/>
        </w:rPr>
        <w:commentReference w:id="19"/>
      </w:r>
      <w:r w:rsidR="00094148" w:rsidRPr="00AB3D2F">
        <w:rPr>
          <w:rFonts w:cstheme="minorHAnsi"/>
          <w:sz w:val="24"/>
          <w:szCs w:val="24"/>
        </w:rPr>
        <w:t>presenting the overall flow of the model but for now, w</w:t>
      </w:r>
      <w:r w:rsidR="006342B2" w:rsidRPr="00AB3D2F">
        <w:rPr>
          <w:rFonts w:cstheme="minorHAnsi"/>
          <w:sz w:val="24"/>
          <w:szCs w:val="24"/>
        </w:rPr>
        <w:t xml:space="preserve">e will opt into presenting the central equations for incorporating the income insurance program into the model. </w:t>
      </w:r>
    </w:p>
    <w:p w14:paraId="22E09C9C" w14:textId="5761AB47" w:rsidR="005B6B82" w:rsidRPr="00AB3D2F" w:rsidRDefault="005B6B82" w:rsidP="00BB0046">
      <w:pPr>
        <w:spacing w:line="360" w:lineRule="auto"/>
        <w:rPr>
          <w:rFonts w:cstheme="minorHAnsi"/>
          <w:sz w:val="24"/>
          <w:szCs w:val="24"/>
        </w:rPr>
      </w:pPr>
      <w:r w:rsidRPr="00AB3D2F">
        <w:rPr>
          <w:rFonts w:cstheme="minorHAnsi"/>
          <w:sz w:val="24"/>
          <w:szCs w:val="24"/>
        </w:rPr>
        <w:t>One of the most central</w:t>
      </w:r>
      <w:r w:rsidR="006342B2" w:rsidRPr="00AB3D2F">
        <w:rPr>
          <w:rFonts w:cstheme="minorHAnsi"/>
          <w:sz w:val="24"/>
          <w:szCs w:val="24"/>
        </w:rPr>
        <w:t xml:space="preserve"> components</w:t>
      </w:r>
      <w:r w:rsidRPr="00AB3D2F">
        <w:rPr>
          <w:rFonts w:cstheme="minorHAnsi"/>
          <w:sz w:val="24"/>
          <w:szCs w:val="24"/>
        </w:rPr>
        <w:t>, is the inclusion of the maximum level of income insurance</w:t>
      </w:r>
      <w:r w:rsidR="00712B3E" w:rsidRPr="00AB3D2F">
        <w:rPr>
          <w:rFonts w:cstheme="minorHAnsi"/>
          <w:sz w:val="24"/>
          <w:szCs w:val="24"/>
        </w:rPr>
        <w:t xml:space="preserve"> (</w:t>
      </w:r>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00712B3E" w:rsidRPr="00AB3D2F">
        <w:rPr>
          <w:rFonts w:eastAsiaTheme="minorEastAsia" w:cstheme="minorHAnsi"/>
          <w:sz w:val="24"/>
          <w:szCs w:val="24"/>
        </w:rPr>
        <w:t>)</w:t>
      </w:r>
      <w:r w:rsidRPr="00AB3D2F">
        <w:rPr>
          <w:rFonts w:cstheme="minorHAnsi"/>
          <w:sz w:val="24"/>
          <w:szCs w:val="24"/>
        </w:rPr>
        <w:t xml:space="preserve">. </w:t>
      </w:r>
      <w:commentRangeStart w:id="20"/>
      <w:r w:rsidRPr="00AB3D2F">
        <w:rPr>
          <w:rFonts w:cstheme="minorHAnsi"/>
          <w:sz w:val="24"/>
          <w:szCs w:val="24"/>
        </w:rPr>
        <w:t xml:space="preserve">Once every year the ministry of finance will set the maximum level of income insurance </w:t>
      </w:r>
      <w:r w:rsidR="009157C3" w:rsidRPr="00AB3D2F">
        <w:rPr>
          <w:rFonts w:cstheme="minorHAnsi"/>
          <w:sz w:val="24"/>
          <w:szCs w:val="24"/>
        </w:rPr>
        <w:t>as of why</w:t>
      </w:r>
      <w:r w:rsidR="00763BD8" w:rsidRPr="00AB3D2F">
        <w:rPr>
          <w:rFonts w:cstheme="minorHAnsi"/>
          <w:sz w:val="24"/>
          <w:szCs w:val="24"/>
        </w:rPr>
        <w:t xml:space="preserve"> </w:t>
      </w:r>
      <w:r w:rsidRPr="00AB3D2F">
        <w:rPr>
          <w:rFonts w:cstheme="minorHAnsi"/>
          <w:sz w:val="24"/>
          <w:szCs w:val="24"/>
        </w:rPr>
        <w:t>the variable will only change in the 1. Quarter</w:t>
      </w:r>
      <w:r w:rsidR="009157C3" w:rsidRPr="00AB3D2F">
        <w:rPr>
          <w:rFonts w:cstheme="minorHAnsi"/>
          <w:sz w:val="24"/>
          <w:szCs w:val="24"/>
        </w:rPr>
        <w:t xml:space="preserve"> </w:t>
      </w:r>
      <w:r w:rsidRPr="00AB3D2F">
        <w:rPr>
          <w:rFonts w:cstheme="minorHAnsi"/>
          <w:sz w:val="24"/>
          <w:szCs w:val="24"/>
        </w:rPr>
        <w:t xml:space="preserve">and stay fixed for the rest of the year. </w:t>
      </w:r>
      <w:commentRangeEnd w:id="20"/>
      <w:r w:rsidR="00345F22">
        <w:rPr>
          <w:rStyle w:val="Kommentarhenvisning"/>
        </w:rPr>
        <w:commentReference w:id="20"/>
      </w:r>
      <w:r w:rsidRPr="00AB3D2F">
        <w:rPr>
          <w:rFonts w:cstheme="minorHAnsi"/>
          <w:sz w:val="24"/>
          <w:szCs w:val="24"/>
        </w:rPr>
        <w:t xml:space="preserve">In the baseline model </w:t>
      </w:r>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00712B3E" w:rsidRPr="00AB3D2F">
        <w:rPr>
          <w:rFonts w:eastAsiaTheme="minorEastAsia" w:cstheme="minorHAnsi"/>
          <w:sz w:val="24"/>
          <w:szCs w:val="24"/>
        </w:rPr>
        <w:t xml:space="preserve"> </w:t>
      </w:r>
      <w:r w:rsidRPr="00AB3D2F">
        <w:rPr>
          <w:rFonts w:cstheme="minorHAnsi"/>
          <w:sz w:val="24"/>
          <w:szCs w:val="24"/>
        </w:rPr>
        <w:t>follows the political regulations stated in the introduction</w:t>
      </w:r>
      <w:r w:rsidR="00C074C2" w:rsidRPr="00AB3D2F">
        <w:rPr>
          <w:rFonts w:cstheme="minorHAnsi"/>
          <w:sz w:val="24"/>
          <w:szCs w:val="24"/>
        </w:rPr>
        <w:t>, where</w:t>
      </w:r>
      <w:r w:rsidRPr="00AB3D2F">
        <w:rPr>
          <w:rFonts w:cstheme="minorHAnsi"/>
          <w:sz w:val="24"/>
          <w:szCs w:val="24"/>
        </w:rPr>
        <w:t xml:space="preserve"> </w:t>
      </w:r>
      <w:r w:rsidR="00C074C2" w:rsidRPr="00AB3D2F">
        <w:rPr>
          <w:rFonts w:cstheme="minorHAnsi"/>
          <w:sz w:val="24"/>
          <w:szCs w:val="24"/>
        </w:rPr>
        <w:t>i</w:t>
      </w:r>
      <w:r w:rsidRPr="00AB3D2F">
        <w:rPr>
          <w:rFonts w:cstheme="minorHAnsi"/>
          <w:sz w:val="24"/>
          <w:szCs w:val="24"/>
        </w:rPr>
        <w:t>t follows that the maximum level of income insurance grows by the state regulation percentage</w:t>
      </w:r>
      <w:r w:rsidR="00712B3E" w:rsidRPr="00AB3D2F">
        <w:rPr>
          <w:rFonts w:cstheme="minorHAnsi"/>
          <w:sz w:val="24"/>
          <w:szCs w:val="24"/>
        </w:rPr>
        <w:t xml:space="preserve"> (</w:t>
      </w:r>
      <m:oMath>
        <m:r>
          <w:rPr>
            <w:rFonts w:ascii="Cambria Math" w:hAnsi="Cambria Math" w:cstheme="minorHAnsi"/>
            <w:sz w:val="24"/>
            <w:szCs w:val="24"/>
          </w:rPr>
          <m:t>statreg</m:t>
        </m:r>
      </m:oMath>
      <w:r w:rsidR="00712B3E" w:rsidRPr="00AB3D2F">
        <w:rPr>
          <w:rFonts w:eastAsiaTheme="minorEastAsia" w:cstheme="minorHAnsi"/>
          <w:sz w:val="24"/>
          <w:szCs w:val="24"/>
        </w:rPr>
        <w:t>)</w:t>
      </w:r>
      <w:r w:rsidRPr="00AB3D2F">
        <w:rPr>
          <w:rFonts w:cstheme="minorHAnsi"/>
          <w:sz w:val="24"/>
          <w:szCs w:val="24"/>
        </w:rPr>
        <w:t xml:space="preserve"> plus the rate adjustment percentage</w:t>
      </w:r>
      <w:r w:rsidR="00712B3E" w:rsidRPr="00AB3D2F">
        <w:rPr>
          <w:rFonts w:cstheme="minorHAnsi"/>
          <w:sz w:val="24"/>
          <w:szCs w:val="24"/>
        </w:rPr>
        <w:t xml:space="preserve"> (</w:t>
      </w:r>
      <m:oMath>
        <m:r>
          <w:rPr>
            <w:rFonts w:ascii="Cambria Math" w:hAnsi="Cambria Math" w:cstheme="minorHAnsi"/>
            <w:sz w:val="24"/>
            <w:szCs w:val="24"/>
          </w:rPr>
          <m:t>stattilpas</m:t>
        </m:r>
      </m:oMath>
      <w:r w:rsidR="00712B3E" w:rsidRPr="00AB3D2F">
        <w:rPr>
          <w:rFonts w:cstheme="minorHAnsi"/>
          <w:sz w:val="24"/>
          <w:szCs w:val="24"/>
        </w:rPr>
        <w:t>)</w:t>
      </w:r>
      <w:r w:rsidRPr="00AB3D2F">
        <w:rPr>
          <w:rFonts w:cstheme="minorHAnsi"/>
          <w:sz w:val="24"/>
          <w:szCs w:val="24"/>
        </w:rPr>
        <w:t xml:space="preserve"> each year. </w:t>
      </w:r>
    </w:p>
    <w:p w14:paraId="3C853F13" w14:textId="77777777" w:rsidR="00345F22" w:rsidRPr="00345F22" w:rsidRDefault="00117995" w:rsidP="00F66C11">
      <w:pPr>
        <w:spacing w:line="360" w:lineRule="auto"/>
        <w:rPr>
          <w:rFonts w:eastAsiaTheme="minorEastAsia" w:cstheme="minorHAnsi"/>
          <w:sz w:val="24"/>
          <w:szCs w:val="24"/>
        </w:rPr>
      </w:pPr>
      <m:oMathPara>
        <m:oMath>
          <m:r>
            <w:rPr>
              <w:rFonts w:ascii="Cambria Math" w:hAnsi="Cambria Math" w:cstheme="minorHAnsi"/>
              <w:sz w:val="24"/>
              <w:szCs w:val="24"/>
            </w:rPr>
            <m:t>Ma</m:t>
          </m:r>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t</m:t>
              </m:r>
            </m:sub>
            <m:sup>
              <m:r>
                <w:rPr>
                  <w:rFonts w:ascii="Cambria Math" w:hAnsi="Cambria Math" w:cstheme="minorHAnsi"/>
                  <w:sz w:val="24"/>
                  <w:szCs w:val="24"/>
                </w:rPr>
                <m:t>dp</m:t>
              </m:r>
            </m:sup>
          </m:sSubSup>
          <m:r>
            <w:rPr>
              <w:rFonts w:ascii="Cambria Math" w:hAnsi="Cambria Math" w:cstheme="minorHAnsi"/>
              <w:sz w:val="24"/>
              <w:szCs w:val="24"/>
            </w:rPr>
            <m:t>= Ma</m:t>
          </m:r>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t-4</m:t>
              </m:r>
            </m:sub>
            <m:sup>
              <m:r>
                <w:rPr>
                  <w:rFonts w:ascii="Cambria Math" w:hAnsi="Cambria Math" w:cstheme="minorHAnsi"/>
                  <w:sz w:val="24"/>
                  <w:szCs w:val="24"/>
                </w:rPr>
                <m:t>dp</m:t>
              </m:r>
            </m:sup>
          </m:sSubSup>
          <m:r>
            <w:rPr>
              <w:rFonts w:ascii="Cambria Math" w:hAnsi="Cambria Math" w:cstheme="minorHAnsi"/>
              <w:sz w:val="24"/>
              <w:szCs w:val="24"/>
            </w:rPr>
            <m:t xml:space="preserve"> +</m:t>
          </m:r>
          <m:d>
            <m:dPr>
              <m:ctrlPr>
                <w:rPr>
                  <w:rFonts w:ascii="Cambria Math" w:hAnsi="Cambria Math" w:cstheme="minorHAnsi"/>
                  <w:i/>
                  <w:sz w:val="24"/>
                  <w:szCs w:val="24"/>
                </w:rPr>
              </m:ctrlPr>
            </m:dPr>
            <m:e>
              <m:r>
                <w:rPr>
                  <w:rFonts w:ascii="Cambria Math" w:hAnsi="Cambria Math" w:cstheme="minorHAnsi"/>
                  <w:sz w:val="24"/>
                  <w:szCs w:val="24"/>
                </w:rPr>
                <m:t>statreg+stattilpas</m:t>
              </m:r>
            </m:e>
          </m:d>
          <m:r>
            <w:rPr>
              <w:rFonts w:ascii="Cambria Math" w:hAnsi="Cambria Math" w:cstheme="minorHAnsi"/>
              <w:sz w:val="24"/>
              <w:szCs w:val="24"/>
            </w:rPr>
            <m:t>*Ma</m:t>
          </m:r>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t-4</m:t>
              </m:r>
            </m:sub>
            <m:sup>
              <m:r>
                <w:rPr>
                  <w:rFonts w:ascii="Cambria Math" w:hAnsi="Cambria Math" w:cstheme="minorHAnsi"/>
                  <w:sz w:val="24"/>
                  <w:szCs w:val="24"/>
                </w:rPr>
                <m:t>dp</m:t>
              </m:r>
            </m:sup>
          </m:sSubSup>
        </m:oMath>
      </m:oMathPara>
    </w:p>
    <w:p w14:paraId="6FE3F187" w14:textId="41CB9FDF" w:rsidR="005B6B82" w:rsidRPr="00AB3D2F" w:rsidRDefault="00345F22" w:rsidP="00F66C11">
      <w:pPr>
        <w:spacing w:line="360" w:lineRule="auto"/>
        <w:rPr>
          <w:rFonts w:eastAsiaTheme="minorEastAsia" w:cstheme="minorHAnsi"/>
          <w:sz w:val="24"/>
          <w:szCs w:val="24"/>
        </w:rPr>
      </w:pPr>
      <w:commentRangeStart w:id="21"/>
      <m:oMathPara>
        <m:oMath>
          <m:r>
            <w:rPr>
              <w:rFonts w:ascii="Cambria Math" w:hAnsi="Cambria Math" w:cstheme="minorHAnsi"/>
              <w:sz w:val="24"/>
              <w:szCs w:val="24"/>
            </w:rPr>
            <m:t>Ma</m:t>
          </m:r>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t</m:t>
              </m:r>
            </m:sub>
            <m:sup>
              <m:r>
                <w:rPr>
                  <w:rFonts w:ascii="Cambria Math" w:hAnsi="Cambria Math" w:cstheme="minorHAnsi"/>
                  <w:sz w:val="24"/>
                  <w:szCs w:val="24"/>
                </w:rPr>
                <m:t>dp</m:t>
              </m:r>
            </m:sup>
          </m:sSubSup>
          <m:r>
            <w:rPr>
              <w:rFonts w:ascii="Cambria Math" w:hAnsi="Cambria Math" w:cstheme="minorHAnsi"/>
              <w:sz w:val="24"/>
              <w:szCs w:val="24"/>
            </w:rPr>
            <m:t>= Ma</m:t>
          </m:r>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t-4</m:t>
              </m:r>
            </m:sub>
            <m:sup>
              <m:r>
                <w:rPr>
                  <w:rFonts w:ascii="Cambria Math" w:hAnsi="Cambria Math" w:cstheme="minorHAnsi"/>
                  <w:sz w:val="24"/>
                  <w:szCs w:val="24"/>
                </w:rPr>
                <m:t>dp</m:t>
              </m:r>
            </m:sup>
          </m:sSubSup>
          <m:r>
            <w:rPr>
              <w:rFonts w:ascii="Cambria Math" w:hAnsi="Cambria Math" w:cstheme="minorHAnsi"/>
              <w:sz w:val="24"/>
              <w:szCs w:val="24"/>
            </w:rPr>
            <m:t>(1 +statreg+stattilpas</m:t>
          </m:r>
          <m:r>
            <w:rPr>
              <w:rFonts w:ascii="Cambria Math" w:eastAsiaTheme="minorEastAsia" w:hAnsi="Cambria Math" w:cstheme="minorHAnsi"/>
              <w:sz w:val="24"/>
              <w:szCs w:val="24"/>
            </w:rPr>
            <m:t xml:space="preserve">) </m:t>
          </m:r>
          <w:commentRangeEnd w:id="21"/>
          <m:r>
            <m:rPr>
              <m:sty m:val="p"/>
            </m:rPr>
            <w:rPr>
              <w:rStyle w:val="Kommentarhenvisning"/>
            </w:rPr>
            <w:commentReference w:id="21"/>
          </m:r>
        </m:oMath>
      </m:oMathPara>
    </w:p>
    <w:p w14:paraId="7F212E44" w14:textId="096416E1" w:rsidR="00F66C11" w:rsidRPr="00AB3D2F" w:rsidRDefault="008E6A67" w:rsidP="00F66C11">
      <w:pPr>
        <w:spacing w:line="360" w:lineRule="auto"/>
        <w:rPr>
          <w:rFonts w:cstheme="minorHAnsi"/>
          <w:sz w:val="24"/>
          <w:szCs w:val="24"/>
        </w:rPr>
      </w:pPr>
      <w:r w:rsidRPr="00AB3D2F">
        <w:rPr>
          <w:rFonts w:cstheme="minorHAnsi"/>
          <w:sz w:val="24"/>
          <w:szCs w:val="24"/>
        </w:rPr>
        <w:t>As the Ministry of Finance determine</w:t>
      </w:r>
      <w:r w:rsidR="00C074C2" w:rsidRPr="00AB3D2F">
        <w:rPr>
          <w:rFonts w:cstheme="minorHAnsi"/>
          <w:sz w:val="24"/>
          <w:szCs w:val="24"/>
        </w:rPr>
        <w:t>s</w:t>
      </w:r>
      <w:r w:rsidRPr="00AB3D2F">
        <w:rPr>
          <w:rFonts w:cstheme="minorHAnsi"/>
          <w:sz w:val="24"/>
          <w:szCs w:val="24"/>
        </w:rPr>
        <w:t xml:space="preserve"> the state regulation percentage it is held exogenous in the model. On the other hand, the rate adjustment percentage is calculated each year, using the adaption percentage</w:t>
      </w:r>
      <w:r w:rsidR="00C074C2" w:rsidRPr="00AB3D2F">
        <w:rPr>
          <w:rFonts w:cstheme="minorHAnsi"/>
          <w:sz w:val="24"/>
          <w:szCs w:val="24"/>
        </w:rPr>
        <w:t>, following the rules stated earlier in the introduction</w:t>
      </w:r>
      <w:r w:rsidRPr="00AB3D2F">
        <w:rPr>
          <w:rFonts w:cstheme="minorHAnsi"/>
          <w:sz w:val="24"/>
          <w:szCs w:val="24"/>
        </w:rPr>
        <w:t xml:space="preserve"> we need to set up three conditions: First, if the adaption percentage is lower than 0 </w:t>
      </w:r>
      <w:r w:rsidR="00C074C2" w:rsidRPr="00AB3D2F">
        <w:rPr>
          <w:rFonts w:cstheme="minorHAnsi"/>
          <w:sz w:val="24"/>
          <w:szCs w:val="24"/>
        </w:rPr>
        <w:t xml:space="preserve">the </w:t>
      </w:r>
      <w:r w:rsidRPr="00AB3D2F">
        <w:rPr>
          <w:rFonts w:cstheme="minorHAnsi"/>
          <w:sz w:val="24"/>
          <w:szCs w:val="24"/>
        </w:rPr>
        <w:t xml:space="preserve">rate adjustment percentage is equal to the adaption percentage. Second, if the </w:t>
      </w:r>
      <w:commentRangeStart w:id="22"/>
      <w:r w:rsidRPr="00AB3D2F">
        <w:rPr>
          <w:rFonts w:cstheme="minorHAnsi"/>
          <w:sz w:val="24"/>
          <w:szCs w:val="24"/>
        </w:rPr>
        <w:t xml:space="preserve">adaption percentage </w:t>
      </w:r>
      <w:commentRangeEnd w:id="22"/>
      <w:r w:rsidR="00345F22">
        <w:rPr>
          <w:rStyle w:val="Kommentarhenvisning"/>
        </w:rPr>
        <w:commentReference w:id="22"/>
      </w:r>
      <w:r w:rsidRPr="00AB3D2F">
        <w:rPr>
          <w:rFonts w:cstheme="minorHAnsi"/>
          <w:sz w:val="24"/>
          <w:szCs w:val="24"/>
        </w:rPr>
        <w:t xml:space="preserve">is between 0.0 - 0.3% the rate adjustment percentage is set to 0. Third, if the adaption percentage is above 0.3% the rate adjustment percentage is equal to the adaption percentage minus 0.3% points. </w:t>
      </w:r>
      <w:r w:rsidRPr="00AB3D2F">
        <w:rPr>
          <w:rFonts w:cstheme="minorHAnsi"/>
          <w:sz w:val="24"/>
          <w:szCs w:val="24"/>
        </w:rPr>
        <w:br/>
        <w:t xml:space="preserve">As with </w:t>
      </w:r>
      <w:bookmarkStart w:id="23" w:name="_Hlk118274812"/>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00C5526D" w:rsidRPr="00AB3D2F">
        <w:rPr>
          <w:rFonts w:cstheme="minorHAnsi"/>
          <w:sz w:val="24"/>
          <w:szCs w:val="24"/>
        </w:rPr>
        <w:t>,</w:t>
      </w:r>
      <w:r w:rsidR="00712B3E" w:rsidRPr="00AB3D2F">
        <w:rPr>
          <w:rFonts w:cstheme="minorHAnsi"/>
          <w:sz w:val="24"/>
          <w:szCs w:val="24"/>
        </w:rPr>
        <w:t xml:space="preserve"> </w:t>
      </w:r>
      <w:bookmarkEnd w:id="23"/>
      <w:r w:rsidRPr="00AB3D2F">
        <w:rPr>
          <w:rFonts w:cstheme="minorHAnsi"/>
          <w:sz w:val="24"/>
          <w:szCs w:val="24"/>
        </w:rPr>
        <w:t xml:space="preserve">the rate adjustment percentage is calculated in the 1. Quarter and held fixed to the end of the year. </w:t>
      </w:r>
    </w:p>
    <w:p w14:paraId="247A7A17" w14:textId="4245E294" w:rsidR="00763BD8" w:rsidRPr="00AB3D2F" w:rsidRDefault="00763BD8" w:rsidP="00F66C11">
      <w:pPr>
        <w:spacing w:line="360" w:lineRule="auto"/>
        <w:rPr>
          <w:rFonts w:cstheme="minorHAnsi"/>
          <w:sz w:val="24"/>
          <w:szCs w:val="24"/>
        </w:rPr>
      </w:pPr>
      <w:r w:rsidRPr="00AB3D2F">
        <w:rPr>
          <w:rFonts w:cstheme="minorHAnsi"/>
          <w:sz w:val="24"/>
          <w:szCs w:val="24"/>
        </w:rPr>
        <w:lastRenderedPageBreak/>
        <w:t xml:space="preserve">The adaption percentage is calculated by taking the wage growth two years before the financial year subtracted by 2% point, it should be noted that we use the yearly wage growth, which in the model is calculated using the 1. Quarter, therefor the adaption percentage is only calculated for 1. Quarter and held constant for the rest of the year. </w:t>
      </w:r>
    </w:p>
    <w:p w14:paraId="391BF3DE" w14:textId="1347E6E0" w:rsidR="00763BD8" w:rsidRPr="00AB3D2F" w:rsidRDefault="00763BD8" w:rsidP="00763BD8">
      <w:pPr>
        <w:spacing w:line="360" w:lineRule="auto"/>
        <w:rPr>
          <w:rFonts w:cstheme="minorHAnsi"/>
          <w:sz w:val="24"/>
          <w:szCs w:val="24"/>
        </w:rPr>
      </w:pPr>
      <w:r w:rsidRPr="00AB3D2F">
        <w:rPr>
          <w:rFonts w:cstheme="minorHAnsi"/>
          <w:sz w:val="24"/>
          <w:szCs w:val="24"/>
        </w:rPr>
        <w:t xml:space="preserve">The endogenization of </w:t>
      </w:r>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00712B3E" w:rsidRPr="00AB3D2F">
        <w:rPr>
          <w:rFonts w:cstheme="minorHAnsi"/>
          <w:sz w:val="24"/>
          <w:szCs w:val="24"/>
        </w:rPr>
        <w:t xml:space="preserve"> </w:t>
      </w:r>
      <w:r w:rsidRPr="00AB3D2F">
        <w:rPr>
          <w:rFonts w:cstheme="minorHAnsi"/>
          <w:sz w:val="24"/>
          <w:szCs w:val="24"/>
        </w:rPr>
        <w:t xml:space="preserve">is now completed within the </w:t>
      </w:r>
      <w:r w:rsidR="000C24CF" w:rsidRPr="00AB3D2F">
        <w:rPr>
          <w:rFonts w:cstheme="minorHAnsi"/>
          <w:sz w:val="24"/>
          <w:szCs w:val="24"/>
        </w:rPr>
        <w:t>model</w:t>
      </w:r>
      <w:r w:rsidR="00677F82" w:rsidRPr="00AB3D2F">
        <w:rPr>
          <w:rFonts w:cstheme="minorHAnsi"/>
          <w:sz w:val="24"/>
          <w:szCs w:val="24"/>
        </w:rPr>
        <w:t>, which</w:t>
      </w:r>
      <w:r w:rsidR="00F93E42" w:rsidRPr="00AB3D2F">
        <w:rPr>
          <w:rFonts w:cstheme="minorHAnsi"/>
          <w:sz w:val="24"/>
          <w:szCs w:val="24"/>
        </w:rPr>
        <w:t xml:space="preserve"> now</w:t>
      </w:r>
      <w:r w:rsidRPr="00AB3D2F">
        <w:rPr>
          <w:rFonts w:cstheme="minorHAnsi"/>
          <w:sz w:val="24"/>
          <w:szCs w:val="24"/>
        </w:rPr>
        <w:t xml:space="preserve"> allows us to calculate the compensation rate within the model</w:t>
      </w:r>
      <w:r w:rsidR="00F93E42" w:rsidRPr="00AB3D2F">
        <w:rPr>
          <w:rFonts w:cstheme="minorHAnsi"/>
          <w:sz w:val="24"/>
          <w:szCs w:val="24"/>
        </w:rPr>
        <w:t>. The compensation rate is</w:t>
      </w:r>
      <w:r w:rsidRPr="00AB3D2F">
        <w:rPr>
          <w:rFonts w:cstheme="minorHAnsi"/>
          <w:sz w:val="24"/>
          <w:szCs w:val="24"/>
        </w:rPr>
        <w:t xml:space="preserve"> estimated as the fraction of the average amount an unemployed on income insurance would receive (</w:t>
      </w:r>
      <m:oMath>
        <m:r>
          <w:rPr>
            <w:rFonts w:ascii="Cambria Math" w:hAnsi="Cambria Math" w:cstheme="minorHAnsi"/>
            <w:sz w:val="24"/>
            <w:szCs w:val="24"/>
          </w:rPr>
          <m:t>dpPerson</m:t>
        </m:r>
      </m:oMath>
      <w:r w:rsidRPr="00AB3D2F">
        <w:rPr>
          <w:rFonts w:cstheme="minorHAnsi"/>
          <w:sz w:val="24"/>
          <w:szCs w:val="24"/>
        </w:rPr>
        <w:t xml:space="preserve">), to the average wage received </w:t>
      </w:r>
      <w:r w:rsidR="00F93E42" w:rsidRPr="00AB3D2F">
        <w:rPr>
          <w:rFonts w:cstheme="minorHAnsi"/>
          <w:sz w:val="24"/>
          <w:szCs w:val="24"/>
        </w:rPr>
        <w:t>by workers</w:t>
      </w:r>
      <w:r w:rsidRPr="00AB3D2F">
        <w:rPr>
          <w:rFonts w:cstheme="minorHAnsi"/>
          <w:sz w:val="24"/>
          <w:szCs w:val="24"/>
        </w:rPr>
        <w:t xml:space="preserve"> (</w:t>
      </w:r>
      <m:oMath>
        <m:r>
          <w:rPr>
            <w:rFonts w:ascii="Cambria Math" w:hAnsi="Cambria Math" w:cstheme="minorHAnsi"/>
            <w:sz w:val="24"/>
            <w:szCs w:val="24"/>
          </w:rPr>
          <m:t>WageDs</m:t>
        </m:r>
      </m:oMath>
      <w:r w:rsidRPr="00AB3D2F">
        <w:rPr>
          <w:rFonts w:cstheme="minorHAnsi"/>
          <w:sz w:val="24"/>
          <w:szCs w:val="24"/>
        </w:rPr>
        <w:t>).</w:t>
      </w:r>
    </w:p>
    <w:p w14:paraId="6B3C92E8" w14:textId="62B8151D" w:rsidR="00A76722" w:rsidRPr="00AB3D2F" w:rsidRDefault="00A76722" w:rsidP="00763BD8">
      <w:pPr>
        <w:spacing w:line="360" w:lineRule="auto"/>
        <w:rPr>
          <w:rFonts w:eastAsiaTheme="minorEastAsia" w:cstheme="minorHAnsi"/>
          <w:sz w:val="24"/>
          <w:szCs w:val="24"/>
        </w:rPr>
      </w:pPr>
      <m:oMathPara>
        <m:oMath>
          <m:r>
            <w:rPr>
              <w:rFonts w:ascii="Cambria Math" w:hAnsi="Cambria Math" w:cstheme="minorHAnsi"/>
              <w:sz w:val="24"/>
              <w:szCs w:val="24"/>
            </w:rPr>
            <m:t>kompr=</m:t>
          </m:r>
          <m:f>
            <m:fPr>
              <m:ctrlPr>
                <w:rPr>
                  <w:rFonts w:ascii="Cambria Math" w:hAnsi="Cambria Math" w:cstheme="minorHAnsi"/>
                  <w:i/>
                  <w:sz w:val="24"/>
                  <w:szCs w:val="24"/>
                </w:rPr>
              </m:ctrlPr>
            </m:fPr>
            <m:num>
              <m:r>
                <w:rPr>
                  <w:rFonts w:ascii="Cambria Math" w:hAnsi="Cambria Math" w:cstheme="minorHAnsi"/>
                  <w:sz w:val="24"/>
                  <w:szCs w:val="24"/>
                </w:rPr>
                <m:t>dpPerson</m:t>
              </m:r>
            </m:num>
            <m:den>
              <m:r>
                <w:rPr>
                  <w:rFonts w:ascii="Cambria Math" w:hAnsi="Cambria Math" w:cstheme="minorHAnsi"/>
                  <w:sz w:val="24"/>
                  <w:szCs w:val="24"/>
                </w:rPr>
                <m:t>WageDs</m:t>
              </m:r>
            </m:den>
          </m:f>
        </m:oMath>
      </m:oMathPara>
    </w:p>
    <w:p w14:paraId="7A2002E5" w14:textId="1B42CF54" w:rsidR="00763BD8" w:rsidRPr="00AB3D2F" w:rsidRDefault="00763BD8" w:rsidP="005B6B82">
      <w:pPr>
        <w:rPr>
          <w:rFonts w:cstheme="minorHAnsi"/>
          <w:sz w:val="24"/>
          <w:szCs w:val="24"/>
        </w:rPr>
      </w:pPr>
    </w:p>
    <w:p w14:paraId="6BA465B1" w14:textId="461F1350" w:rsidR="002B7C95" w:rsidRPr="00AB3D2F" w:rsidRDefault="00763BD8" w:rsidP="00763BD8">
      <w:pPr>
        <w:spacing w:line="360" w:lineRule="auto"/>
        <w:rPr>
          <w:rFonts w:cstheme="minorHAnsi"/>
          <w:sz w:val="24"/>
          <w:szCs w:val="24"/>
        </w:rPr>
      </w:pPr>
      <w:r w:rsidRPr="00AB3D2F">
        <w:rPr>
          <w:rFonts w:cstheme="minorHAnsi"/>
          <w:sz w:val="24"/>
          <w:szCs w:val="24"/>
        </w:rPr>
        <w:t xml:space="preserve">To calculate </w:t>
      </w:r>
      <m:oMath>
        <m:r>
          <w:rPr>
            <w:rFonts w:ascii="Cambria Math" w:hAnsi="Cambria Math" w:cstheme="minorHAnsi"/>
            <w:sz w:val="24"/>
            <w:szCs w:val="24"/>
          </w:rPr>
          <m:t>dpPerson</m:t>
        </m:r>
      </m:oMath>
      <w:r w:rsidRPr="00AB3D2F">
        <w:rPr>
          <w:rFonts w:cstheme="minorHAnsi"/>
          <w:sz w:val="24"/>
          <w:szCs w:val="24"/>
        </w:rPr>
        <w:t xml:space="preserve"> we use a simple </w:t>
      </w:r>
      <w:r w:rsidR="00F93E42" w:rsidRPr="00AB3D2F">
        <w:rPr>
          <w:rFonts w:cstheme="minorHAnsi"/>
          <w:sz w:val="24"/>
          <w:szCs w:val="24"/>
        </w:rPr>
        <w:t>OLS</w:t>
      </w:r>
      <w:r w:rsidRPr="00AB3D2F">
        <w:rPr>
          <w:rFonts w:cstheme="minorHAnsi"/>
          <w:sz w:val="24"/>
          <w:szCs w:val="24"/>
        </w:rPr>
        <w:t xml:space="preserve"> regression linking the maximum level of income insurance to the average benefits received by unemployed eligible for income insurance. This is done as an alternative of using aggregated data of benefits received by households, as the gap between observed unemployment and estimated unemployment in the model </w:t>
      </w:r>
      <w:r w:rsidR="00921D2D" w:rsidRPr="00AB3D2F">
        <w:rPr>
          <w:rFonts w:cstheme="minorHAnsi"/>
          <w:sz w:val="24"/>
          <w:szCs w:val="24"/>
        </w:rPr>
        <w:t>at some points are quite</w:t>
      </w:r>
      <w:r w:rsidRPr="00AB3D2F">
        <w:rPr>
          <w:rFonts w:cstheme="minorHAnsi"/>
          <w:sz w:val="24"/>
          <w:szCs w:val="24"/>
        </w:rPr>
        <w:t xml:space="preserve"> large,</w:t>
      </w:r>
      <w:r w:rsidR="00712B3E" w:rsidRPr="00AB3D2F">
        <w:rPr>
          <w:rFonts w:cstheme="minorHAnsi"/>
          <w:sz w:val="24"/>
          <w:szCs w:val="24"/>
        </w:rPr>
        <w:t xml:space="preserve"> thereby</w:t>
      </w:r>
      <w:r w:rsidRPr="00AB3D2F">
        <w:rPr>
          <w:rFonts w:cstheme="minorHAnsi"/>
          <w:sz w:val="24"/>
          <w:szCs w:val="24"/>
        </w:rPr>
        <w:t xml:space="preserve"> creating a lower average of benefits received. </w:t>
      </w:r>
      <w:r w:rsidR="00C5526D" w:rsidRPr="00AB3D2F">
        <w:rPr>
          <w:rFonts w:cstheme="minorHAnsi"/>
          <w:sz w:val="24"/>
          <w:szCs w:val="24"/>
        </w:rPr>
        <w:t>Looking at data from ADAM’s databank w</w:t>
      </w:r>
      <w:r w:rsidRPr="00AB3D2F">
        <w:rPr>
          <w:rFonts w:cstheme="minorHAnsi"/>
          <w:sz w:val="24"/>
          <w:szCs w:val="24"/>
        </w:rPr>
        <w:t xml:space="preserve">e know that </w:t>
      </w:r>
      <w:r w:rsidR="00F93E42" w:rsidRPr="00AB3D2F">
        <w:rPr>
          <w:rFonts w:cstheme="minorHAnsi"/>
          <w:sz w:val="24"/>
          <w:szCs w:val="24"/>
        </w:rPr>
        <w:t>approximately</w:t>
      </w:r>
      <w:r w:rsidRPr="00AB3D2F">
        <w:rPr>
          <w:rFonts w:cstheme="minorHAnsi"/>
          <w:sz w:val="24"/>
          <w:szCs w:val="24"/>
        </w:rPr>
        <w:t xml:space="preserve"> 85% </w:t>
      </w:r>
      <w:r w:rsidR="007A68BD" w:rsidRPr="00AB3D2F">
        <w:rPr>
          <w:rFonts w:cstheme="minorHAnsi"/>
          <w:sz w:val="24"/>
          <w:szCs w:val="24"/>
        </w:rPr>
        <w:t>receives</w:t>
      </w:r>
      <w:r w:rsidRPr="00AB3D2F">
        <w:rPr>
          <w:rFonts w:cstheme="minorHAnsi"/>
          <w:sz w:val="24"/>
          <w:szCs w:val="24"/>
        </w:rPr>
        <w:t xml:space="preserve"> the maximum level</w:t>
      </w:r>
      <w:r w:rsidR="007A68BD" w:rsidRPr="00AB3D2F">
        <w:rPr>
          <w:rFonts w:cstheme="minorHAnsi"/>
          <w:sz w:val="24"/>
          <w:szCs w:val="24"/>
        </w:rPr>
        <w:t xml:space="preserve"> of income insurance</w:t>
      </w:r>
      <w:r w:rsidRPr="00AB3D2F">
        <w:rPr>
          <w:rFonts w:cstheme="minorHAnsi"/>
          <w:sz w:val="24"/>
          <w:szCs w:val="24"/>
        </w:rPr>
        <w:t xml:space="preserve"> meaning that the increase for the people not getting the maximum level would be </w:t>
      </w:r>
      <w:commentRangeStart w:id="24"/>
      <w:r w:rsidRPr="00AB3D2F">
        <w:rPr>
          <w:rFonts w:cstheme="minorHAnsi"/>
          <w:sz w:val="24"/>
          <w:szCs w:val="24"/>
        </w:rPr>
        <w:t>less</w:t>
      </w:r>
      <w:commentRangeEnd w:id="24"/>
      <w:r w:rsidRPr="00AB3D2F">
        <w:rPr>
          <w:rStyle w:val="Kommentarhenvisning"/>
          <w:rFonts w:cstheme="minorHAnsi"/>
          <w:sz w:val="24"/>
          <w:szCs w:val="24"/>
        </w:rPr>
        <w:commentReference w:id="24"/>
      </w:r>
      <w:r w:rsidRPr="00AB3D2F">
        <w:rPr>
          <w:rFonts w:cstheme="minorHAnsi"/>
          <w:sz w:val="24"/>
          <w:szCs w:val="24"/>
        </w:rPr>
        <w:t>. For this reason, we know that the coefficient should be between 0.85 and 1, and most likely closest to 1</w:t>
      </w:r>
      <w:r w:rsidR="00F93E42" w:rsidRPr="00AB3D2F">
        <w:rPr>
          <w:rFonts w:cstheme="minorHAnsi"/>
          <w:sz w:val="24"/>
          <w:szCs w:val="24"/>
        </w:rPr>
        <w:t xml:space="preserve"> as most changes in the income insurance are coming from the change in wage</w:t>
      </w:r>
      <w:r w:rsidR="00712B3E" w:rsidRPr="00AB3D2F">
        <w:rPr>
          <w:rFonts w:cstheme="minorHAnsi"/>
          <w:sz w:val="24"/>
          <w:szCs w:val="24"/>
        </w:rPr>
        <w:t xml:space="preserve"> which also affect the level for people not receiving the maximum level</w:t>
      </w:r>
      <w:r w:rsidRPr="00AB3D2F">
        <w:rPr>
          <w:rFonts w:cstheme="minorHAnsi"/>
          <w:sz w:val="24"/>
          <w:szCs w:val="24"/>
        </w:rPr>
        <w:t>. This is also observed as the coefficient estimated is 0.9507 observed below.</w:t>
      </w:r>
    </w:p>
    <w:p w14:paraId="19408109" w14:textId="245EC21D" w:rsidR="002E04A2" w:rsidRPr="00AB3D2F" w:rsidRDefault="00A76722" w:rsidP="00A76722">
      <w:pPr>
        <w:spacing w:line="360" w:lineRule="auto"/>
        <w:rPr>
          <w:rFonts w:cstheme="minorHAnsi"/>
          <w:sz w:val="24"/>
          <w:szCs w:val="24"/>
        </w:rPr>
      </w:pPr>
      <m:oMathPara>
        <m:oMath>
          <m:r>
            <w:rPr>
              <w:rFonts w:ascii="Cambria Math" w:hAnsi="Cambria Math" w:cstheme="minorHAnsi"/>
              <w:sz w:val="24"/>
              <w:szCs w:val="24"/>
            </w:rPr>
            <m:t>DpPerson=0.9507*MaxDp</m:t>
          </m:r>
        </m:oMath>
      </m:oMathPara>
    </w:p>
    <w:p w14:paraId="3826AA68" w14:textId="791FEDEC" w:rsidR="00174C5E" w:rsidRPr="00AB3D2F" w:rsidRDefault="00763BD8" w:rsidP="00362402">
      <w:pPr>
        <w:spacing w:line="360" w:lineRule="auto"/>
        <w:rPr>
          <w:rFonts w:cstheme="minorHAnsi"/>
          <w:sz w:val="24"/>
          <w:szCs w:val="24"/>
        </w:rPr>
      </w:pPr>
      <w:r w:rsidRPr="00AB3D2F">
        <w:rPr>
          <w:rFonts w:cstheme="minorHAnsi"/>
          <w:sz w:val="24"/>
          <w:szCs w:val="24"/>
        </w:rPr>
        <w:t xml:space="preserve">The average level of income insurance is then transformed into an aggregate variable, multiplying it by the </w:t>
      </w:r>
      <w:r w:rsidR="00C57F78" w:rsidRPr="00AB3D2F">
        <w:rPr>
          <w:rFonts w:cstheme="minorHAnsi"/>
          <w:sz w:val="24"/>
          <w:szCs w:val="24"/>
        </w:rPr>
        <w:t xml:space="preserve">number of </w:t>
      </w:r>
      <w:r w:rsidRPr="00AB3D2F">
        <w:rPr>
          <w:rFonts w:cstheme="minorHAnsi"/>
          <w:sz w:val="24"/>
          <w:szCs w:val="24"/>
        </w:rPr>
        <w:t>unemployed</w:t>
      </w:r>
      <w:r w:rsidR="007A68BD" w:rsidRPr="00AB3D2F">
        <w:rPr>
          <w:rFonts w:cstheme="minorHAnsi"/>
          <w:sz w:val="24"/>
          <w:szCs w:val="24"/>
        </w:rPr>
        <w:t xml:space="preserve"> </w:t>
      </w:r>
      <m:oMath>
        <m:r>
          <w:rPr>
            <w:rFonts w:ascii="Cambria Math" w:hAnsi="Cambria Math" w:cstheme="minorHAnsi"/>
            <w:sz w:val="24"/>
            <w:szCs w:val="24"/>
          </w:rPr>
          <m:t>(unemp)</m:t>
        </m:r>
      </m:oMath>
      <w:r w:rsidR="007A68BD" w:rsidRPr="00AB3D2F">
        <w:rPr>
          <w:rFonts w:eastAsiaTheme="minorEastAsia" w:cstheme="minorHAnsi"/>
          <w:sz w:val="24"/>
          <w:szCs w:val="24"/>
        </w:rPr>
        <w:t xml:space="preserve"> </w:t>
      </w:r>
      <w:r w:rsidRPr="00AB3D2F">
        <w:rPr>
          <w:rFonts w:cstheme="minorHAnsi"/>
          <w:sz w:val="24"/>
          <w:szCs w:val="24"/>
        </w:rPr>
        <w:t xml:space="preserve">and the </w:t>
      </w:r>
      <w:commentRangeStart w:id="25"/>
      <w:r w:rsidRPr="00AB3D2F">
        <w:rPr>
          <w:rFonts w:cstheme="minorHAnsi"/>
          <w:sz w:val="24"/>
          <w:szCs w:val="24"/>
        </w:rPr>
        <w:t>insurance rate</w:t>
      </w:r>
      <w:r w:rsidR="007A68BD" w:rsidRPr="00AB3D2F">
        <w:rPr>
          <w:rFonts w:cstheme="minorHAnsi"/>
          <w:sz w:val="24"/>
          <w:szCs w:val="24"/>
        </w:rPr>
        <w:t xml:space="preserve"> </w:t>
      </w:r>
      <w:commentRangeEnd w:id="25"/>
      <w:r w:rsidR="007A68BD" w:rsidRPr="00AB3D2F">
        <w:rPr>
          <w:rStyle w:val="Kommentarhenvisning"/>
          <w:rFonts w:cstheme="minorHAnsi"/>
          <w:sz w:val="24"/>
          <w:szCs w:val="24"/>
        </w:rPr>
        <w:commentReference w:id="25"/>
      </w:r>
      <m:oMath>
        <m:r>
          <w:rPr>
            <w:rFonts w:ascii="Cambria Math" w:hAnsi="Cambria Math" w:cstheme="minorHAnsi"/>
            <w:sz w:val="24"/>
            <w:szCs w:val="24"/>
          </w:rPr>
          <m:t>(kuld)</m:t>
        </m:r>
      </m:oMath>
      <w:r w:rsidRPr="00AB3D2F">
        <w:rPr>
          <w:rFonts w:cstheme="minorHAnsi"/>
          <w:sz w:val="24"/>
          <w:szCs w:val="24"/>
        </w:rPr>
        <w:t xml:space="preserve"> giving the total amount paid in income insurance to the households</w:t>
      </w:r>
      <w:r w:rsidR="007A68BD" w:rsidRPr="00AB3D2F">
        <w:rPr>
          <w:rFonts w:cstheme="minorHAnsi"/>
          <w:sz w:val="24"/>
          <w:szCs w:val="24"/>
        </w:rPr>
        <w:t xml:space="preserve"> </w:t>
      </w:r>
      <m:oMath>
        <m:r>
          <w:rPr>
            <w:rFonts w:ascii="Cambria Math" w:hAnsi="Cambria Math" w:cstheme="minorHAnsi"/>
            <w:sz w:val="24"/>
            <w:szCs w:val="24"/>
          </w:rPr>
          <m:t>nbe</m:t>
        </m:r>
        <m:sSubSup>
          <m:sSubSupPr>
            <m:ctrlPr>
              <w:rPr>
                <w:rFonts w:ascii="Cambria Math" w:hAnsi="Cambria Math" w:cstheme="minorHAnsi"/>
                <w:i/>
                <w:sz w:val="24"/>
                <w:szCs w:val="24"/>
              </w:rPr>
            </m:ctrlPr>
          </m:sSubSupPr>
          <m:e>
            <m:r>
              <w:rPr>
                <w:rFonts w:ascii="Cambria Math" w:hAnsi="Cambria Math" w:cstheme="minorHAnsi"/>
                <w:sz w:val="24"/>
                <w:szCs w:val="24"/>
              </w:rPr>
              <m:t>n</m:t>
            </m:r>
          </m:e>
          <m:sub>
            <m:r>
              <w:rPr>
                <w:rFonts w:ascii="Cambria Math" w:hAnsi="Cambria Math" w:cstheme="minorHAnsi"/>
                <w:sz w:val="24"/>
                <w:szCs w:val="24"/>
              </w:rPr>
              <m:t>h</m:t>
            </m:r>
          </m:sub>
          <m:sup>
            <m:r>
              <w:rPr>
                <w:rFonts w:ascii="Cambria Math" w:hAnsi="Cambria Math" w:cstheme="minorHAnsi"/>
                <w:sz w:val="24"/>
                <w:szCs w:val="24"/>
              </w:rPr>
              <m:t>un</m:t>
            </m:r>
          </m:sup>
        </m:sSubSup>
      </m:oMath>
      <w:r w:rsidRPr="00AB3D2F">
        <w:rPr>
          <w:rFonts w:cstheme="minorHAnsi"/>
          <w:sz w:val="24"/>
          <w:szCs w:val="24"/>
        </w:rPr>
        <w:t xml:space="preserve">. </w:t>
      </w:r>
    </w:p>
    <w:p w14:paraId="73AEE96C" w14:textId="5A2A6C7A" w:rsidR="00763BD8" w:rsidRPr="00AB3D2F" w:rsidRDefault="00A76722" w:rsidP="00362402">
      <w:pPr>
        <w:spacing w:line="360" w:lineRule="auto"/>
        <w:rPr>
          <w:rFonts w:cstheme="minorHAnsi"/>
          <w:sz w:val="24"/>
          <w:szCs w:val="24"/>
        </w:rPr>
      </w:pPr>
      <m:oMathPara>
        <m:oMath>
          <m:r>
            <w:rPr>
              <w:rFonts w:ascii="Cambria Math" w:hAnsi="Cambria Math" w:cstheme="minorHAnsi"/>
              <w:sz w:val="24"/>
              <w:szCs w:val="24"/>
            </w:rPr>
            <m:t>nbe</m:t>
          </m:r>
          <m:sSubSup>
            <m:sSubSupPr>
              <m:ctrlPr>
                <w:rPr>
                  <w:rFonts w:ascii="Cambria Math" w:hAnsi="Cambria Math" w:cstheme="minorHAnsi"/>
                  <w:i/>
                  <w:sz w:val="24"/>
                  <w:szCs w:val="24"/>
                </w:rPr>
              </m:ctrlPr>
            </m:sSubSupPr>
            <m:e>
              <m:r>
                <w:rPr>
                  <w:rFonts w:ascii="Cambria Math" w:hAnsi="Cambria Math" w:cstheme="minorHAnsi"/>
                  <w:sz w:val="24"/>
                  <w:szCs w:val="24"/>
                </w:rPr>
                <m:t>n</m:t>
              </m:r>
            </m:e>
            <m:sub>
              <m:r>
                <w:rPr>
                  <w:rFonts w:ascii="Cambria Math" w:hAnsi="Cambria Math" w:cstheme="minorHAnsi"/>
                  <w:sz w:val="24"/>
                  <w:szCs w:val="24"/>
                </w:rPr>
                <m:t>h</m:t>
              </m:r>
            </m:sub>
            <m:sup>
              <m:r>
                <w:rPr>
                  <w:rFonts w:ascii="Cambria Math" w:hAnsi="Cambria Math" w:cstheme="minorHAnsi"/>
                  <w:sz w:val="24"/>
                  <w:szCs w:val="24"/>
                </w:rPr>
                <m:t>un</m:t>
              </m:r>
            </m:sup>
          </m:sSubSup>
          <m:r>
            <w:rPr>
              <w:rFonts w:ascii="Cambria Math" w:hAnsi="Cambria Math" w:cstheme="minorHAnsi"/>
              <w:sz w:val="24"/>
              <w:szCs w:val="24"/>
            </w:rPr>
            <m:t>=D</m:t>
          </m:r>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person</m:t>
              </m:r>
            </m:sub>
          </m:sSub>
          <m:r>
            <w:rPr>
              <w:rFonts w:ascii="Cambria Math" w:hAnsi="Cambria Math" w:cstheme="minorHAnsi"/>
              <w:sz w:val="24"/>
              <w:szCs w:val="24"/>
            </w:rPr>
            <m:t>*unemp*kuld</m:t>
          </m:r>
        </m:oMath>
      </m:oMathPara>
    </w:p>
    <w:p w14:paraId="1539F363" w14:textId="25792BE6" w:rsidR="00763BD8" w:rsidRPr="00AB3D2F" w:rsidRDefault="00763BD8" w:rsidP="00362402">
      <w:pPr>
        <w:spacing w:line="360" w:lineRule="auto"/>
        <w:rPr>
          <w:rFonts w:cstheme="minorHAnsi"/>
          <w:sz w:val="24"/>
          <w:szCs w:val="24"/>
        </w:rPr>
      </w:pPr>
      <w:r w:rsidRPr="00AB3D2F">
        <w:rPr>
          <w:rFonts w:cstheme="minorHAnsi"/>
          <w:sz w:val="24"/>
          <w:szCs w:val="24"/>
        </w:rPr>
        <w:lastRenderedPageBreak/>
        <w:t xml:space="preserve">The total amount paid in income insurance to the households then feeds into </w:t>
      </w:r>
      <w:r w:rsidR="000C24CF" w:rsidRPr="00AB3D2F">
        <w:rPr>
          <w:rFonts w:cstheme="minorHAnsi"/>
          <w:sz w:val="24"/>
          <w:szCs w:val="24"/>
        </w:rPr>
        <w:t>the households’ disposable in</w:t>
      </w:r>
      <w:r w:rsidR="00C57F78" w:rsidRPr="00AB3D2F">
        <w:rPr>
          <w:rFonts w:cstheme="minorHAnsi"/>
          <w:sz w:val="24"/>
          <w:szCs w:val="24"/>
        </w:rPr>
        <w:t>come</w:t>
      </w:r>
      <w:r w:rsidR="00665CDD">
        <w:rPr>
          <w:rFonts w:cstheme="minorHAnsi"/>
          <w:sz w:val="24"/>
          <w:szCs w:val="24"/>
        </w:rPr>
        <w:t>, as earlier explained</w:t>
      </w:r>
      <w:r w:rsidR="000C24CF" w:rsidRPr="00AB3D2F">
        <w:rPr>
          <w:rFonts w:cstheme="minorHAnsi"/>
          <w:sz w:val="24"/>
          <w:szCs w:val="24"/>
        </w:rPr>
        <w:t>, this summarizes the demand channel created in the model</w:t>
      </w:r>
      <w:r w:rsidR="00C57F78" w:rsidRPr="00AB3D2F">
        <w:rPr>
          <w:rFonts w:cstheme="minorHAnsi"/>
          <w:sz w:val="24"/>
          <w:szCs w:val="24"/>
        </w:rPr>
        <w:t xml:space="preserve"> for changes to the income insurance program</w:t>
      </w:r>
      <w:r w:rsidR="000C24CF" w:rsidRPr="00AB3D2F">
        <w:rPr>
          <w:rFonts w:cstheme="minorHAnsi"/>
          <w:sz w:val="24"/>
          <w:szCs w:val="24"/>
        </w:rPr>
        <w:t>,</w:t>
      </w:r>
      <w:r w:rsidR="00C57F78" w:rsidRPr="00AB3D2F">
        <w:rPr>
          <w:rFonts w:cstheme="minorHAnsi"/>
          <w:sz w:val="24"/>
          <w:szCs w:val="24"/>
        </w:rPr>
        <w:t xml:space="preserve"> it should be noted that this effect is</w:t>
      </w:r>
      <w:r w:rsidR="000C24CF" w:rsidRPr="00AB3D2F">
        <w:rPr>
          <w:rFonts w:cstheme="minorHAnsi"/>
          <w:sz w:val="24"/>
          <w:szCs w:val="24"/>
        </w:rPr>
        <w:t xml:space="preserve"> not accounted for in the income insurance model. </w:t>
      </w:r>
    </w:p>
    <w:p w14:paraId="1F267083" w14:textId="28905C83" w:rsidR="000C24CF" w:rsidRPr="00AB3D2F" w:rsidRDefault="000C24CF" w:rsidP="00362402">
      <w:pPr>
        <w:spacing w:line="360" w:lineRule="auto"/>
        <w:rPr>
          <w:rFonts w:cstheme="minorHAnsi"/>
          <w:sz w:val="24"/>
          <w:szCs w:val="24"/>
        </w:rPr>
      </w:pPr>
      <w:r w:rsidRPr="00AB3D2F">
        <w:rPr>
          <w:rFonts w:cstheme="minorHAnsi"/>
          <w:sz w:val="24"/>
          <w:szCs w:val="24"/>
        </w:rPr>
        <w:t xml:space="preserve">The total amount of income insurance also feeds into the net lending’s of the government, here it is assumed that the government finances the entire </w:t>
      </w:r>
      <w:r w:rsidR="00C57F78" w:rsidRPr="00AB3D2F">
        <w:rPr>
          <w:rFonts w:cstheme="minorHAnsi"/>
          <w:sz w:val="24"/>
          <w:szCs w:val="24"/>
        </w:rPr>
        <w:t>IS-program, which is not the case in reality,</w:t>
      </w:r>
      <w:r w:rsidRPr="00AB3D2F">
        <w:rPr>
          <w:rFonts w:cstheme="minorHAnsi"/>
          <w:sz w:val="24"/>
          <w:szCs w:val="24"/>
        </w:rPr>
        <w:t xml:space="preserve"> the effect of</w:t>
      </w:r>
      <w:r w:rsidR="00C57F78" w:rsidRPr="00AB3D2F">
        <w:rPr>
          <w:rFonts w:cstheme="minorHAnsi"/>
          <w:sz w:val="24"/>
          <w:szCs w:val="24"/>
        </w:rPr>
        <w:t xml:space="preserve"> a</w:t>
      </w:r>
      <w:r w:rsidRPr="00AB3D2F">
        <w:rPr>
          <w:rFonts w:cstheme="minorHAnsi"/>
          <w:sz w:val="24"/>
          <w:szCs w:val="24"/>
        </w:rPr>
        <w:t xml:space="preserve"> change in the level of income insurance will therefor overshoot the effect on </w:t>
      </w:r>
      <w:commentRangeStart w:id="26"/>
      <w:r w:rsidRPr="00AB3D2F">
        <w:rPr>
          <w:rFonts w:cstheme="minorHAnsi"/>
          <w:sz w:val="24"/>
          <w:szCs w:val="24"/>
        </w:rPr>
        <w:t xml:space="preserve">government net lending. </w:t>
      </w:r>
      <w:commentRangeEnd w:id="26"/>
      <w:r w:rsidR="00C57F78" w:rsidRPr="00AB3D2F">
        <w:rPr>
          <w:rStyle w:val="Kommentarhenvisning"/>
          <w:rFonts w:cstheme="minorHAnsi"/>
          <w:sz w:val="24"/>
          <w:szCs w:val="24"/>
        </w:rPr>
        <w:commentReference w:id="26"/>
      </w:r>
    </w:p>
    <w:p w14:paraId="344B9C4C" w14:textId="0AE18339" w:rsidR="00174C5E" w:rsidRPr="00AB3D2F" w:rsidRDefault="00C57F78" w:rsidP="00362402">
      <w:pPr>
        <w:spacing w:line="360" w:lineRule="auto"/>
        <w:rPr>
          <w:rFonts w:cstheme="minorHAnsi"/>
          <w:sz w:val="24"/>
          <w:szCs w:val="24"/>
        </w:rPr>
      </w:pPr>
      <w:r w:rsidRPr="00AB3D2F">
        <w:rPr>
          <w:rFonts w:cstheme="minorHAnsi"/>
          <w:sz w:val="24"/>
          <w:szCs w:val="24"/>
        </w:rPr>
        <w:t>Another</w:t>
      </w:r>
      <w:r w:rsidR="00174C5E" w:rsidRPr="00AB3D2F">
        <w:rPr>
          <w:rFonts w:cstheme="minorHAnsi"/>
          <w:sz w:val="24"/>
          <w:szCs w:val="24"/>
        </w:rPr>
        <w:t xml:space="preserve"> key variable in the labor market is the participation rate, showing the ratio of the population being in the labor force. In the baseline model we keep this variable as exogenous. A main reason for having the participation ra</w:t>
      </w:r>
      <w:r w:rsidRPr="00AB3D2F">
        <w:rPr>
          <w:rFonts w:cstheme="minorHAnsi"/>
          <w:sz w:val="24"/>
          <w:szCs w:val="24"/>
        </w:rPr>
        <w:t>t</w:t>
      </w:r>
      <w:r w:rsidR="00174C5E" w:rsidRPr="00AB3D2F">
        <w:rPr>
          <w:rFonts w:cstheme="minorHAnsi"/>
          <w:sz w:val="24"/>
          <w:szCs w:val="24"/>
        </w:rPr>
        <w:t>e exogenous in the baseline model is that within the dynamics of the Danish labor market, many have failed to determine what brings people into the labor force</w:t>
      </w:r>
      <w:r w:rsidR="008F72FE" w:rsidRPr="00AB3D2F">
        <w:rPr>
          <w:rFonts w:cstheme="minorHAnsi"/>
          <w:sz w:val="24"/>
          <w:szCs w:val="24"/>
        </w:rPr>
        <w:t xml:space="preserve">, </w:t>
      </w:r>
      <w:r w:rsidR="00677F82" w:rsidRPr="00AB3D2F">
        <w:rPr>
          <w:rFonts w:cstheme="minorHAnsi"/>
          <w:sz w:val="24"/>
          <w:szCs w:val="24"/>
        </w:rPr>
        <w:t>in section 2 the</w:t>
      </w:r>
      <w:r w:rsidR="008F72FE" w:rsidRPr="00AB3D2F">
        <w:rPr>
          <w:rFonts w:cstheme="minorHAnsi"/>
          <w:sz w:val="24"/>
          <w:szCs w:val="24"/>
        </w:rPr>
        <w:t xml:space="preserve"> literatur</w:t>
      </w:r>
      <w:r w:rsidR="00677F82" w:rsidRPr="00AB3D2F">
        <w:rPr>
          <w:rFonts w:cstheme="minorHAnsi"/>
          <w:sz w:val="24"/>
          <w:szCs w:val="24"/>
        </w:rPr>
        <w:t>e</w:t>
      </w:r>
      <w:r w:rsidR="008F72FE" w:rsidRPr="00AB3D2F">
        <w:rPr>
          <w:rFonts w:cstheme="minorHAnsi"/>
          <w:sz w:val="24"/>
          <w:szCs w:val="24"/>
        </w:rPr>
        <w:t xml:space="preserve"> argued</w:t>
      </w:r>
      <w:r w:rsidR="00677F82" w:rsidRPr="00AB3D2F">
        <w:rPr>
          <w:rFonts w:cstheme="minorHAnsi"/>
          <w:sz w:val="24"/>
          <w:szCs w:val="24"/>
        </w:rPr>
        <w:t xml:space="preserve"> that participation could</w:t>
      </w:r>
      <w:r w:rsidR="008F72FE" w:rsidRPr="00AB3D2F">
        <w:rPr>
          <w:rFonts w:cstheme="minorHAnsi"/>
          <w:sz w:val="24"/>
          <w:szCs w:val="24"/>
        </w:rPr>
        <w:t xml:space="preserve"> follow several factors, including norms, wages relative to other workers, consumption levels, and the standard of living</w:t>
      </w:r>
      <w:r w:rsidR="00174C5E" w:rsidRPr="00AB3D2F">
        <w:rPr>
          <w:rFonts w:cstheme="minorHAnsi"/>
          <w:sz w:val="24"/>
          <w:szCs w:val="24"/>
        </w:rPr>
        <w:t xml:space="preserve">. </w:t>
      </w:r>
      <w:r w:rsidR="00712B3E" w:rsidRPr="00AB3D2F">
        <w:rPr>
          <w:rFonts w:cstheme="minorHAnsi"/>
          <w:sz w:val="24"/>
          <w:szCs w:val="24"/>
        </w:rPr>
        <w:t>In Scenario 4 we</w:t>
      </w:r>
      <w:r w:rsidR="00677F82" w:rsidRPr="00AB3D2F">
        <w:rPr>
          <w:rFonts w:cstheme="minorHAnsi"/>
          <w:sz w:val="24"/>
          <w:szCs w:val="24"/>
        </w:rPr>
        <w:t xml:space="preserve"> look at a scenario in which the participation rate is made endogenous</w:t>
      </w:r>
      <w:r w:rsidR="00712B3E" w:rsidRPr="00AB3D2F">
        <w:rPr>
          <w:rFonts w:cstheme="minorHAnsi"/>
          <w:sz w:val="24"/>
          <w:szCs w:val="24"/>
        </w:rPr>
        <w:t xml:space="preserve"> </w:t>
      </w:r>
      <w:r w:rsidR="00677F82" w:rsidRPr="00AB3D2F">
        <w:rPr>
          <w:rFonts w:cstheme="minorHAnsi"/>
          <w:sz w:val="24"/>
          <w:szCs w:val="24"/>
        </w:rPr>
        <w:t>using</w:t>
      </w:r>
      <w:r w:rsidR="00712B3E" w:rsidRPr="00AB3D2F">
        <w:rPr>
          <w:rFonts w:cstheme="minorHAnsi"/>
          <w:sz w:val="24"/>
          <w:szCs w:val="24"/>
        </w:rPr>
        <w:t xml:space="preserve"> the method </w:t>
      </w:r>
      <w:r w:rsidR="00677F82" w:rsidRPr="00AB3D2F">
        <w:rPr>
          <w:rFonts w:cstheme="minorHAnsi"/>
          <w:sz w:val="24"/>
          <w:szCs w:val="24"/>
        </w:rPr>
        <w:t>from</w:t>
      </w:r>
      <w:r w:rsidR="00712B3E" w:rsidRPr="00AB3D2F">
        <w:rPr>
          <w:rFonts w:cstheme="minorHAnsi"/>
          <w:sz w:val="24"/>
          <w:szCs w:val="24"/>
        </w:rPr>
        <w:t xml:space="preserve"> </w:t>
      </w:r>
      <w:r w:rsidR="00333B3D" w:rsidRPr="00AB3D2F">
        <w:rPr>
          <w:rFonts w:cstheme="minorHAnsi"/>
          <w:sz w:val="24"/>
          <w:szCs w:val="24"/>
        </w:rPr>
        <w:fldChar w:fldCharType="begin" w:fldLock="1"/>
      </w:r>
      <w:r w:rsidR="00333B3D" w:rsidRPr="00AB3D2F">
        <w:rPr>
          <w:rFonts w:cstheme="minorHAnsi"/>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333B3D" w:rsidRPr="00AB3D2F">
        <w:rPr>
          <w:rFonts w:cstheme="minorHAnsi"/>
          <w:sz w:val="24"/>
          <w:szCs w:val="24"/>
        </w:rPr>
        <w:fldChar w:fldCharType="separate"/>
      </w:r>
      <w:r w:rsidR="00333B3D" w:rsidRPr="00AB3D2F">
        <w:rPr>
          <w:rFonts w:cstheme="minorHAnsi"/>
          <w:noProof/>
          <w:sz w:val="24"/>
          <w:szCs w:val="24"/>
        </w:rPr>
        <w:t>(Fazzari et al., 2020)</w:t>
      </w:r>
      <w:r w:rsidR="00333B3D" w:rsidRPr="00AB3D2F">
        <w:rPr>
          <w:rFonts w:cstheme="minorHAnsi"/>
          <w:sz w:val="24"/>
          <w:szCs w:val="24"/>
        </w:rPr>
        <w:fldChar w:fldCharType="end"/>
      </w:r>
      <w:r w:rsidR="00333B3D" w:rsidRPr="00AB3D2F">
        <w:rPr>
          <w:rFonts w:cstheme="minorHAnsi"/>
          <w:sz w:val="24"/>
          <w:szCs w:val="24"/>
        </w:rPr>
        <w:t xml:space="preserve"> </w:t>
      </w:r>
      <w:r w:rsidR="00677F82" w:rsidRPr="00AB3D2F">
        <w:rPr>
          <w:rFonts w:cstheme="minorHAnsi"/>
          <w:sz w:val="24"/>
          <w:szCs w:val="24"/>
        </w:rPr>
        <w:t>as</w:t>
      </w:r>
      <w:r w:rsidR="00712B3E" w:rsidRPr="00AB3D2F">
        <w:rPr>
          <w:rFonts w:cstheme="minorHAnsi"/>
          <w:sz w:val="24"/>
          <w:szCs w:val="24"/>
        </w:rPr>
        <w:t xml:space="preserve"> we find a significant relationship between the unemployment rate and the labor force. </w:t>
      </w:r>
    </w:p>
    <w:p w14:paraId="321FDCF1" w14:textId="1EAACCA0" w:rsidR="002535ED" w:rsidRDefault="002535ED" w:rsidP="00CE448D">
      <w:pPr>
        <w:pStyle w:val="Overskrift2"/>
      </w:pPr>
      <w:r>
        <w:t xml:space="preserve">Validation of the model </w:t>
      </w:r>
    </w:p>
    <w:p w14:paraId="1978D418" w14:textId="77777777" w:rsidR="00174C5E" w:rsidRPr="00174C5E" w:rsidRDefault="00174C5E" w:rsidP="00174C5E"/>
    <w:p w14:paraId="4A296629" w14:textId="25B69683" w:rsidR="002535ED" w:rsidRPr="00AC0541" w:rsidRDefault="00CD2B12" w:rsidP="00362402">
      <w:pPr>
        <w:spacing w:line="360" w:lineRule="auto"/>
        <w:rPr>
          <w:sz w:val="24"/>
          <w:szCs w:val="24"/>
        </w:rPr>
      </w:pPr>
      <w:r w:rsidRPr="00AC0541">
        <w:rPr>
          <w:sz w:val="24"/>
          <w:szCs w:val="24"/>
        </w:rPr>
        <w:t>In</w:t>
      </w:r>
      <w:r w:rsidR="002535ED" w:rsidRPr="00AC0541">
        <w:rPr>
          <w:sz w:val="24"/>
          <w:szCs w:val="24"/>
        </w:rPr>
        <w:t xml:space="preserve"> this section</w:t>
      </w:r>
      <w:r w:rsidRPr="00AC0541">
        <w:rPr>
          <w:sz w:val="24"/>
          <w:szCs w:val="24"/>
        </w:rPr>
        <w:t xml:space="preserve"> we</w:t>
      </w:r>
      <w:r w:rsidR="002535ED" w:rsidRPr="00AC0541">
        <w:rPr>
          <w:sz w:val="24"/>
          <w:szCs w:val="24"/>
        </w:rPr>
        <w:t xml:space="preserve"> look at the performance of the model</w:t>
      </w:r>
      <w:r w:rsidR="00B73DDB" w:rsidRPr="00AC0541">
        <w:rPr>
          <w:sz w:val="24"/>
          <w:szCs w:val="24"/>
        </w:rPr>
        <w:t>,</w:t>
      </w:r>
      <w:r w:rsidR="002535ED" w:rsidRPr="00AC0541">
        <w:rPr>
          <w:sz w:val="24"/>
          <w:szCs w:val="24"/>
        </w:rPr>
        <w:t xml:space="preserve"> comparing the results from the simulation</w:t>
      </w:r>
      <w:r w:rsidR="00CE448D" w:rsidRPr="00AC0541">
        <w:rPr>
          <w:sz w:val="24"/>
          <w:szCs w:val="24"/>
        </w:rPr>
        <w:t xml:space="preserve"> of the baseline model</w:t>
      </w:r>
      <w:r w:rsidR="002535ED" w:rsidRPr="00AC0541">
        <w:rPr>
          <w:sz w:val="24"/>
          <w:szCs w:val="24"/>
        </w:rPr>
        <w:t xml:space="preserve"> with actual data, w</w:t>
      </w:r>
      <w:r w:rsidR="00BE0CFC" w:rsidRPr="00AC0541">
        <w:rPr>
          <w:sz w:val="24"/>
          <w:szCs w:val="24"/>
        </w:rPr>
        <w:t>e keep a</w:t>
      </w:r>
      <w:r w:rsidR="002535ED" w:rsidRPr="00AC0541">
        <w:rPr>
          <w:sz w:val="24"/>
          <w:szCs w:val="24"/>
        </w:rPr>
        <w:t xml:space="preserve"> specific focus on the variables in the labor market.</w:t>
      </w:r>
    </w:p>
    <w:p w14:paraId="687F049D" w14:textId="37A901CD" w:rsidR="00E55BA0" w:rsidRPr="00AC0541" w:rsidRDefault="002535ED" w:rsidP="00E55BA0">
      <w:pPr>
        <w:spacing w:line="360" w:lineRule="auto"/>
        <w:rPr>
          <w:sz w:val="24"/>
          <w:szCs w:val="24"/>
        </w:rPr>
      </w:pPr>
      <w:r w:rsidRPr="00AC0541">
        <w:rPr>
          <w:sz w:val="24"/>
          <w:szCs w:val="24"/>
        </w:rPr>
        <w:t xml:space="preserve">In the </w:t>
      </w:r>
      <w:r w:rsidR="00CE448D" w:rsidRPr="00AC0541">
        <w:rPr>
          <w:sz w:val="24"/>
          <w:szCs w:val="24"/>
        </w:rPr>
        <w:t xml:space="preserve">figure below </w:t>
      </w:r>
      <w:r w:rsidRPr="00AC0541">
        <w:rPr>
          <w:sz w:val="24"/>
          <w:szCs w:val="24"/>
        </w:rPr>
        <w:t xml:space="preserve">we compare the simulated </w:t>
      </w:r>
      <w:r w:rsidR="0025132E" w:rsidRPr="00AC0541">
        <w:rPr>
          <w:sz w:val="24"/>
          <w:szCs w:val="24"/>
        </w:rPr>
        <w:t>and actual data for GDP, Employment, maximum level of income insurance</w:t>
      </w:r>
      <w:r w:rsidR="00BE0CFC" w:rsidRPr="00AC0541">
        <w:rPr>
          <w:sz w:val="24"/>
          <w:szCs w:val="24"/>
        </w:rPr>
        <w:t xml:space="preserve"> and the</w:t>
      </w:r>
      <w:r w:rsidR="0025132E" w:rsidRPr="00AC0541">
        <w:rPr>
          <w:sz w:val="24"/>
          <w:szCs w:val="24"/>
        </w:rPr>
        <w:t xml:space="preserve"> compensation rate. </w:t>
      </w:r>
      <w:r w:rsidRPr="00AC0541">
        <w:rPr>
          <w:sz w:val="24"/>
          <w:szCs w:val="24"/>
        </w:rPr>
        <w:t xml:space="preserve"> </w:t>
      </w:r>
    </w:p>
    <w:p w14:paraId="13D487CA" w14:textId="0155F49D" w:rsidR="00C12A03" w:rsidRDefault="00F13439" w:rsidP="00F13439">
      <w:pPr>
        <w:spacing w:line="360" w:lineRule="auto"/>
      </w:pPr>
      <w:r w:rsidRPr="00F13439">
        <w:rPr>
          <w:noProof/>
        </w:rPr>
        <w:lastRenderedPageBreak/>
        <w:drawing>
          <wp:inline distT="0" distB="0" distL="0" distR="0" wp14:anchorId="0807CDE5" wp14:editId="0CB6AB45">
            <wp:extent cx="6120130" cy="3514725"/>
            <wp:effectExtent l="0" t="0" r="0" b="9525"/>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514725"/>
                    </a:xfrm>
                    <a:prstGeom prst="rect">
                      <a:avLst/>
                    </a:prstGeom>
                  </pic:spPr>
                </pic:pic>
              </a:graphicData>
            </a:graphic>
          </wp:inline>
        </w:drawing>
      </w:r>
    </w:p>
    <w:p w14:paraId="5C77B017" w14:textId="7E679C7C" w:rsidR="002535ED" w:rsidRPr="00AC0541" w:rsidRDefault="00C13BE7" w:rsidP="00362402">
      <w:pPr>
        <w:spacing w:line="360" w:lineRule="auto"/>
        <w:rPr>
          <w:sz w:val="24"/>
          <w:szCs w:val="24"/>
        </w:rPr>
      </w:pPr>
      <w:r w:rsidRPr="00AC0541">
        <w:rPr>
          <w:sz w:val="24"/>
          <w:szCs w:val="24"/>
        </w:rPr>
        <w:t>We observe that the</w:t>
      </w:r>
      <w:r w:rsidR="001E3AAB" w:rsidRPr="00AC0541">
        <w:rPr>
          <w:sz w:val="24"/>
          <w:szCs w:val="24"/>
        </w:rPr>
        <w:t xml:space="preserve"> model seems to capture the same dynamics of the real economy as </w:t>
      </w:r>
      <w:r w:rsidR="00333B3D" w:rsidRPr="00AC0541">
        <w:rPr>
          <w:sz w:val="24"/>
          <w:szCs w:val="24"/>
        </w:rPr>
        <w:fldChar w:fldCharType="begin" w:fldLock="1"/>
      </w:r>
      <w:r w:rsidR="00333B3D" w:rsidRPr="00AC0541">
        <w:rPr>
          <w:sz w:val="24"/>
          <w:szCs w:val="24"/>
        </w:rPr>
        <w:instrText>ADDIN CSL_CITATION {"citationItems":[{"id":"ITEM-1","itemData":{"author":[{"dropping-particle":"","family":"Byrialsen","given":"Mikael Randrup","non-dropping-particle":"","parse-names":false,"suffix":""},{"dropping-particle":"","family":"Raza","given":"Hamid","non-dropping-particle":"","parse-names":false,"suffix":""},{"dropping-particle":"","family":"Valdecantos","given":"Sebastian","non-dropping-particle":"","parse-names":false,"suffix":""}],"id":"ITEM-1","issue":"79","issued":{"date-parts":[["2022"]]},"title":"QMDE : A QUARTERLY EMPIRICAL MODEL FOR THE DANISH ECONOMY : A STOCK-FLOW CONSISTENT APPROACH","type":"article-journal"},"uris":["http://www.mendeley.com/documents/?uuid=c8b1835d-6140-4f1b-a0ff-d24958095dbd"]}],"mendeley":{"formattedCitation":"(Byrialsen et al., 2022)","plainTextFormattedCitation":"(Byrialsen et al., 2022)","previouslyFormattedCitation":"(Byrialsen et al., 2022)"},"properties":{"noteIndex":0},"schema":"https://github.com/citation-style-language/schema/raw/master/csl-citation.json"}</w:instrText>
      </w:r>
      <w:r w:rsidR="00333B3D" w:rsidRPr="00AC0541">
        <w:rPr>
          <w:sz w:val="24"/>
          <w:szCs w:val="24"/>
        </w:rPr>
        <w:fldChar w:fldCharType="separate"/>
      </w:r>
      <w:r w:rsidR="00333B3D" w:rsidRPr="00AC0541">
        <w:rPr>
          <w:noProof/>
          <w:sz w:val="24"/>
          <w:szCs w:val="24"/>
        </w:rPr>
        <w:t>(Byrialsen et al., 2022)</w:t>
      </w:r>
      <w:r w:rsidR="00333B3D" w:rsidRPr="00AC0541">
        <w:rPr>
          <w:sz w:val="24"/>
          <w:szCs w:val="24"/>
        </w:rPr>
        <w:fldChar w:fldCharType="end"/>
      </w:r>
      <w:r w:rsidR="001E3AAB" w:rsidRPr="00AC0541">
        <w:rPr>
          <w:sz w:val="24"/>
          <w:szCs w:val="24"/>
        </w:rPr>
        <w:t xml:space="preserve"> </w:t>
      </w:r>
      <w:r w:rsidR="001F087E" w:rsidRPr="00AC0541">
        <w:rPr>
          <w:sz w:val="24"/>
          <w:szCs w:val="24"/>
        </w:rPr>
        <w:t xml:space="preserve">with a small overshooting </w:t>
      </w:r>
      <w:r w:rsidR="006319C6">
        <w:rPr>
          <w:sz w:val="24"/>
          <w:szCs w:val="24"/>
        </w:rPr>
        <w:t>of</w:t>
      </w:r>
      <w:r w:rsidR="001F087E" w:rsidRPr="00AC0541">
        <w:rPr>
          <w:sz w:val="24"/>
          <w:szCs w:val="24"/>
        </w:rPr>
        <w:t xml:space="preserve"> the economic activity in the period 2011 - 2016 explained by a higher simulated value of real investment and consumption compared with the data. </w:t>
      </w:r>
      <w:r w:rsidR="00637370" w:rsidRPr="00AC0541">
        <w:rPr>
          <w:sz w:val="24"/>
          <w:szCs w:val="24"/>
        </w:rPr>
        <w:t>Overall,</w:t>
      </w:r>
      <w:r w:rsidR="001F087E" w:rsidRPr="00AC0541">
        <w:rPr>
          <w:sz w:val="24"/>
          <w:szCs w:val="24"/>
        </w:rPr>
        <w:t xml:space="preserve"> the model seems to capture the medium to long-run tendency of the data even though there are some divergences in some quarters.</w:t>
      </w:r>
      <w:r w:rsidR="00D539ED" w:rsidRPr="00AC0541">
        <w:rPr>
          <w:sz w:val="24"/>
          <w:szCs w:val="24"/>
        </w:rPr>
        <w:t xml:space="preserve"> The Overshooting in the activity also results in a higher level of the maximum level of income insurance</w:t>
      </w:r>
      <w:r w:rsidR="0049139C" w:rsidRPr="00AC0541">
        <w:rPr>
          <w:sz w:val="24"/>
          <w:szCs w:val="24"/>
        </w:rPr>
        <w:t xml:space="preserve"> in some periods</w:t>
      </w:r>
      <w:r w:rsidR="00D539ED" w:rsidRPr="00AC0541">
        <w:rPr>
          <w:sz w:val="24"/>
          <w:szCs w:val="24"/>
        </w:rPr>
        <w:t xml:space="preserve"> </w:t>
      </w:r>
      <w:r w:rsidR="0049139C" w:rsidRPr="00AC0541">
        <w:rPr>
          <w:sz w:val="24"/>
          <w:szCs w:val="24"/>
        </w:rPr>
        <w:t>when looking at</w:t>
      </w:r>
      <w:r w:rsidR="00D539ED" w:rsidRPr="00AC0541">
        <w:rPr>
          <w:sz w:val="24"/>
          <w:szCs w:val="24"/>
        </w:rPr>
        <w:t xml:space="preserve"> the baseline model. As the increase in </w:t>
      </w:r>
      <w:r w:rsidR="009954FC" w:rsidRPr="00AC0541">
        <w:rPr>
          <w:sz w:val="24"/>
          <w:szCs w:val="24"/>
        </w:rPr>
        <w:t>wage growth goes</w:t>
      </w:r>
      <w:r w:rsidRPr="00AC0541">
        <w:rPr>
          <w:sz w:val="24"/>
          <w:szCs w:val="24"/>
        </w:rPr>
        <w:t xml:space="preserve"> directly</w:t>
      </w:r>
      <w:r w:rsidR="009954FC" w:rsidRPr="00AC0541">
        <w:rPr>
          <w:sz w:val="24"/>
          <w:szCs w:val="24"/>
        </w:rPr>
        <w:t xml:space="preserve"> into the compensation rate in the same period, </w:t>
      </w:r>
      <w:r w:rsidRPr="00AC0541">
        <w:rPr>
          <w:sz w:val="24"/>
          <w:szCs w:val="24"/>
        </w:rPr>
        <w:t>meanwhile</w:t>
      </w:r>
      <w:r w:rsidR="009954FC" w:rsidRPr="00AC0541">
        <w:rPr>
          <w:sz w:val="24"/>
          <w:szCs w:val="24"/>
        </w:rPr>
        <w:t xml:space="preserve"> the maximum level of income insurance </w:t>
      </w:r>
      <w:r w:rsidRPr="00AC0541">
        <w:rPr>
          <w:sz w:val="24"/>
          <w:szCs w:val="24"/>
        </w:rPr>
        <w:t xml:space="preserve">will be </w:t>
      </w:r>
      <w:r w:rsidR="00000DDB" w:rsidRPr="00AC0541">
        <w:rPr>
          <w:sz w:val="24"/>
          <w:szCs w:val="24"/>
        </w:rPr>
        <w:t>affected</w:t>
      </w:r>
      <w:r w:rsidRPr="00AC0541">
        <w:rPr>
          <w:sz w:val="24"/>
          <w:szCs w:val="24"/>
        </w:rPr>
        <w:t xml:space="preserve"> </w:t>
      </w:r>
      <w:r w:rsidR="009954FC" w:rsidRPr="00AC0541">
        <w:rPr>
          <w:sz w:val="24"/>
          <w:szCs w:val="24"/>
        </w:rPr>
        <w:t xml:space="preserve">with a lag of 2 years, we observe that the compensation rate is a bit </w:t>
      </w:r>
      <w:r w:rsidR="0049139C" w:rsidRPr="00AC0541">
        <w:rPr>
          <w:sz w:val="24"/>
          <w:szCs w:val="24"/>
        </w:rPr>
        <w:t>higher in the baseline compared with real data</w:t>
      </w:r>
      <w:r w:rsidR="009954FC" w:rsidRPr="00AC0541">
        <w:rPr>
          <w:sz w:val="24"/>
          <w:szCs w:val="24"/>
        </w:rPr>
        <w:t xml:space="preserve"> around 2010 - 2012, but as the adjustments</w:t>
      </w:r>
      <w:r w:rsidR="00BE0CFC" w:rsidRPr="00AC0541">
        <w:rPr>
          <w:sz w:val="24"/>
          <w:szCs w:val="24"/>
        </w:rPr>
        <w:t xml:space="preserve"> to the income insurance through higher wages</w:t>
      </w:r>
      <w:r w:rsidR="009954FC" w:rsidRPr="00AC0541">
        <w:rPr>
          <w:sz w:val="24"/>
          <w:szCs w:val="24"/>
        </w:rPr>
        <w:t xml:space="preserve"> happens</w:t>
      </w:r>
      <w:r w:rsidR="00093676" w:rsidRPr="00AC0541">
        <w:rPr>
          <w:sz w:val="24"/>
          <w:szCs w:val="24"/>
        </w:rPr>
        <w:t xml:space="preserve"> it</w:t>
      </w:r>
      <w:r w:rsidR="009954FC" w:rsidRPr="00AC0541">
        <w:rPr>
          <w:sz w:val="24"/>
          <w:szCs w:val="24"/>
        </w:rPr>
        <w:t xml:space="preserve"> goes back to follow the real data.  </w:t>
      </w:r>
    </w:p>
    <w:p w14:paraId="553A3962" w14:textId="1136EF1C" w:rsidR="00F010F8" w:rsidRDefault="00A02C56" w:rsidP="00CE448D">
      <w:pPr>
        <w:spacing w:line="360" w:lineRule="auto"/>
      </w:pPr>
      <w:r w:rsidRPr="00A02C56">
        <w:rPr>
          <w:noProof/>
        </w:rPr>
        <w:lastRenderedPageBreak/>
        <w:drawing>
          <wp:inline distT="0" distB="0" distL="0" distR="0" wp14:anchorId="0D471B8A" wp14:editId="0C60CC7F">
            <wp:extent cx="6120130" cy="356997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569970"/>
                    </a:xfrm>
                    <a:prstGeom prst="rect">
                      <a:avLst/>
                    </a:prstGeom>
                  </pic:spPr>
                </pic:pic>
              </a:graphicData>
            </a:graphic>
          </wp:inline>
        </w:drawing>
      </w:r>
    </w:p>
    <w:p w14:paraId="4F6DADB0" w14:textId="0ABA0BCE" w:rsidR="0078484D" w:rsidRPr="00AC0541" w:rsidRDefault="00B91883" w:rsidP="0078484D">
      <w:pPr>
        <w:spacing w:line="360" w:lineRule="auto"/>
        <w:rPr>
          <w:sz w:val="24"/>
          <w:szCs w:val="24"/>
        </w:rPr>
      </w:pPr>
      <w:commentRangeStart w:id="27"/>
      <w:r w:rsidRPr="00AC0541">
        <w:rPr>
          <w:sz w:val="24"/>
          <w:szCs w:val="24"/>
        </w:rPr>
        <w:t xml:space="preserve">We can see that the compensation rate </w:t>
      </w:r>
      <w:r w:rsidR="0078484D" w:rsidRPr="00AC0541">
        <w:rPr>
          <w:sz w:val="24"/>
          <w:szCs w:val="24"/>
        </w:rPr>
        <w:t>is slightly increasing, especially from around 2008-2016</w:t>
      </w:r>
      <w:r w:rsidR="0049139C" w:rsidRPr="00AC0541">
        <w:rPr>
          <w:sz w:val="24"/>
          <w:szCs w:val="24"/>
        </w:rPr>
        <w:t>, one of the reasons is an ongoing slowdown in the growth rate of the wages.</w:t>
      </w:r>
      <w:r w:rsidR="0078484D" w:rsidRPr="00AC0541">
        <w:rPr>
          <w:sz w:val="24"/>
          <w:szCs w:val="24"/>
        </w:rPr>
        <w:t xml:space="preserve"> </w:t>
      </w:r>
      <w:r w:rsidR="0049139C" w:rsidRPr="00AC0541">
        <w:rPr>
          <w:sz w:val="24"/>
          <w:szCs w:val="24"/>
        </w:rPr>
        <w:t>C</w:t>
      </w:r>
      <w:r w:rsidR="0078484D" w:rsidRPr="00AC0541">
        <w:rPr>
          <w:sz w:val="24"/>
          <w:szCs w:val="24"/>
        </w:rPr>
        <w:t xml:space="preserve">omparing with the results of </w:t>
      </w:r>
      <w:r w:rsidR="00333B3D" w:rsidRPr="00AC0541">
        <w:rPr>
          <w:sz w:val="24"/>
          <w:szCs w:val="24"/>
        </w:rPr>
        <w:fldChar w:fldCharType="begin" w:fldLock="1"/>
      </w:r>
      <w:r w:rsidR="00333B3D" w:rsidRPr="00AC0541">
        <w:rPr>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333B3D" w:rsidRPr="00AC0541">
        <w:rPr>
          <w:sz w:val="24"/>
          <w:szCs w:val="24"/>
        </w:rPr>
        <w:fldChar w:fldCharType="separate"/>
      </w:r>
      <w:r w:rsidR="00333B3D" w:rsidRPr="00AC0541">
        <w:rPr>
          <w:noProof/>
          <w:sz w:val="24"/>
          <w:szCs w:val="24"/>
        </w:rPr>
        <w:t>(Økonomiske Råd. Formandskabet, 2014)</w:t>
      </w:r>
      <w:r w:rsidR="00333B3D" w:rsidRPr="00AC0541">
        <w:rPr>
          <w:sz w:val="24"/>
          <w:szCs w:val="24"/>
        </w:rPr>
        <w:fldChar w:fldCharType="end"/>
      </w:r>
      <w:r w:rsidR="0078484D" w:rsidRPr="00AC0541">
        <w:rPr>
          <w:sz w:val="24"/>
          <w:szCs w:val="24"/>
        </w:rPr>
        <w:t xml:space="preserve"> the development fits very well, they as well use a macro-based calculation of the compensation rate. </w:t>
      </w:r>
      <w:r w:rsidR="00C74F09" w:rsidRPr="00AC0541">
        <w:rPr>
          <w:sz w:val="24"/>
          <w:szCs w:val="24"/>
        </w:rPr>
        <w:t>Most importantly we</w:t>
      </w:r>
      <w:r w:rsidR="0078484D" w:rsidRPr="00AC0541">
        <w:rPr>
          <w:sz w:val="24"/>
          <w:szCs w:val="24"/>
        </w:rPr>
        <w:t xml:space="preserve"> see a fall</w:t>
      </w:r>
      <w:r w:rsidR="00C74F09" w:rsidRPr="00AC0541">
        <w:rPr>
          <w:sz w:val="24"/>
          <w:szCs w:val="24"/>
        </w:rPr>
        <w:t xml:space="preserve"> in the</w:t>
      </w:r>
      <w:r w:rsidR="0078484D" w:rsidRPr="00AC0541">
        <w:rPr>
          <w:sz w:val="24"/>
          <w:szCs w:val="24"/>
        </w:rPr>
        <w:t xml:space="preserve"> compensation rate in the years of suppressing the regulation of the maximum level of income insurance from 2016. Which was also expected looking at the </w:t>
      </w:r>
      <w:r w:rsidR="007058C1" w:rsidRPr="00AC0541">
        <w:rPr>
          <w:sz w:val="24"/>
          <w:szCs w:val="24"/>
        </w:rPr>
        <w:t>forecasts made by</w:t>
      </w:r>
      <w:r w:rsidR="0078484D" w:rsidRPr="00AC0541">
        <w:rPr>
          <w:sz w:val="24"/>
          <w:szCs w:val="24"/>
        </w:rPr>
        <w:t xml:space="preserve"> </w:t>
      </w:r>
      <w:r w:rsidR="00333B3D" w:rsidRPr="00AC0541">
        <w:rPr>
          <w:sz w:val="24"/>
          <w:szCs w:val="24"/>
        </w:rPr>
        <w:fldChar w:fldCharType="begin" w:fldLock="1"/>
      </w:r>
      <w:r w:rsidR="00333B3D" w:rsidRPr="00AC0541">
        <w:rPr>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333B3D" w:rsidRPr="00AC0541">
        <w:rPr>
          <w:sz w:val="24"/>
          <w:szCs w:val="24"/>
        </w:rPr>
        <w:fldChar w:fldCharType="separate"/>
      </w:r>
      <w:r w:rsidR="00333B3D" w:rsidRPr="00AC0541">
        <w:rPr>
          <w:noProof/>
          <w:sz w:val="24"/>
          <w:szCs w:val="24"/>
        </w:rPr>
        <w:t>(Økonomiske Råd. Formandskabet, 2014)</w:t>
      </w:r>
      <w:r w:rsidR="00333B3D" w:rsidRPr="00AC0541">
        <w:rPr>
          <w:sz w:val="24"/>
          <w:szCs w:val="24"/>
        </w:rPr>
        <w:fldChar w:fldCharType="end"/>
      </w:r>
      <w:r w:rsidR="00333B3D" w:rsidRPr="00AC0541">
        <w:rPr>
          <w:sz w:val="24"/>
          <w:szCs w:val="24"/>
        </w:rPr>
        <w:t>.</w:t>
      </w:r>
      <w:commentRangeEnd w:id="27"/>
      <w:r w:rsidR="007C2E7C">
        <w:rPr>
          <w:rStyle w:val="Kommentarhenvisning"/>
        </w:rPr>
        <w:commentReference w:id="27"/>
      </w:r>
    </w:p>
    <w:p w14:paraId="6B2BB685" w14:textId="4A1D405F" w:rsidR="009C5A76" w:rsidRPr="00AC0541" w:rsidRDefault="00E427BB" w:rsidP="0078484D">
      <w:pPr>
        <w:spacing w:line="360" w:lineRule="auto"/>
        <w:rPr>
          <w:sz w:val="24"/>
          <w:szCs w:val="24"/>
        </w:rPr>
      </w:pPr>
      <w:r w:rsidRPr="00AC0541">
        <w:rPr>
          <w:sz w:val="24"/>
          <w:szCs w:val="24"/>
        </w:rPr>
        <w:t>Overall,</w:t>
      </w:r>
      <w:r w:rsidR="0049139C" w:rsidRPr="00AC0541">
        <w:rPr>
          <w:sz w:val="24"/>
          <w:szCs w:val="24"/>
        </w:rPr>
        <w:t xml:space="preserve"> we see that the data for the labor market is well replicated by the model, creating a basis for analyzing the neglected macroeconomic effects </w:t>
      </w:r>
      <w:r w:rsidR="00BE0CFC" w:rsidRPr="00AC0541">
        <w:rPr>
          <w:sz w:val="24"/>
          <w:szCs w:val="24"/>
        </w:rPr>
        <w:t xml:space="preserve">to thereby obtain an estimate of the macro elasticity </w:t>
      </w:r>
      <w:r w:rsidR="0049139C" w:rsidRPr="00AC0541">
        <w:rPr>
          <w:sz w:val="24"/>
          <w:szCs w:val="24"/>
        </w:rPr>
        <w:t>of the level of income insurance</w:t>
      </w:r>
      <w:r w:rsidR="00BE0CFC" w:rsidRPr="00AC0541">
        <w:rPr>
          <w:sz w:val="24"/>
          <w:szCs w:val="24"/>
        </w:rPr>
        <w:t xml:space="preserve"> on unemployment, making it possible to</w:t>
      </w:r>
      <w:r w:rsidR="0049139C" w:rsidRPr="00AC0541">
        <w:rPr>
          <w:sz w:val="24"/>
          <w:szCs w:val="24"/>
        </w:rPr>
        <w:t xml:space="preserve"> </w:t>
      </w:r>
      <w:r w:rsidR="00BE0CFC" w:rsidRPr="00AC0541">
        <w:rPr>
          <w:sz w:val="24"/>
          <w:szCs w:val="24"/>
        </w:rPr>
        <w:t>analyze</w:t>
      </w:r>
      <w:r w:rsidR="0049139C" w:rsidRPr="00AC0541">
        <w:rPr>
          <w:sz w:val="24"/>
          <w:szCs w:val="24"/>
        </w:rPr>
        <w:t xml:space="preserve"> the suppressing at the rate regulation rate</w:t>
      </w:r>
      <w:r w:rsidR="00DE26DA" w:rsidRPr="00AC0541">
        <w:rPr>
          <w:sz w:val="24"/>
          <w:szCs w:val="24"/>
        </w:rPr>
        <w:t xml:space="preserve">. </w:t>
      </w:r>
    </w:p>
    <w:p w14:paraId="778C8E5A" w14:textId="04CA852A" w:rsidR="00C74F09" w:rsidRDefault="009C5A76" w:rsidP="0078484D">
      <w:pPr>
        <w:spacing w:line="360" w:lineRule="auto"/>
      </w:pPr>
      <w:r w:rsidRPr="00AC0541">
        <w:rPr>
          <w:sz w:val="24"/>
          <w:szCs w:val="24"/>
        </w:rPr>
        <w:t>We already introduced a demand channel for the IS-program in the baseline model</w:t>
      </w:r>
      <w:r w:rsidR="00A91153" w:rsidRPr="00AC0541">
        <w:rPr>
          <w:sz w:val="24"/>
          <w:szCs w:val="24"/>
        </w:rPr>
        <w:t>, therefor when we start to analyze different channels independently it should be noted that the demand channel is still active.</w:t>
      </w:r>
      <w:r w:rsidRPr="00AC0541">
        <w:rPr>
          <w:sz w:val="24"/>
          <w:szCs w:val="24"/>
        </w:rPr>
        <w:t xml:space="preserve"> </w:t>
      </w:r>
      <w:r w:rsidR="00A91153" w:rsidRPr="00AC0541">
        <w:rPr>
          <w:sz w:val="24"/>
          <w:szCs w:val="24"/>
        </w:rPr>
        <w:t>I</w:t>
      </w:r>
      <w:r w:rsidRPr="00AC0541">
        <w:rPr>
          <w:sz w:val="24"/>
          <w:szCs w:val="24"/>
        </w:rPr>
        <w:t xml:space="preserve">n scenario 1 we will introduce the counter factual shock of </w:t>
      </w:r>
      <w:r w:rsidR="003D40B6" w:rsidRPr="00AC0541">
        <w:rPr>
          <w:sz w:val="24"/>
          <w:szCs w:val="24"/>
        </w:rPr>
        <w:t>removing the suppressing of the income insurance to get an estimate of the effect this channel has on the economy and especially unemployment</w:t>
      </w:r>
      <w:r w:rsidRPr="00AC0541">
        <w:rPr>
          <w:sz w:val="24"/>
          <w:szCs w:val="24"/>
        </w:rPr>
        <w:t xml:space="preserve">. </w:t>
      </w:r>
      <w:r w:rsidR="003D40B6" w:rsidRPr="00AC0541">
        <w:rPr>
          <w:sz w:val="24"/>
          <w:szCs w:val="24"/>
        </w:rPr>
        <w:t>Next</w:t>
      </w:r>
      <w:r w:rsidRPr="00AC0541">
        <w:rPr>
          <w:sz w:val="24"/>
          <w:szCs w:val="24"/>
        </w:rPr>
        <w:t>, we</w:t>
      </w:r>
      <w:r w:rsidR="003D40B6" w:rsidRPr="00AC0541">
        <w:rPr>
          <w:sz w:val="24"/>
          <w:szCs w:val="24"/>
        </w:rPr>
        <w:t xml:space="preserve"> start by including more channels for the income insurance to </w:t>
      </w:r>
      <w:r w:rsidR="003D40B6" w:rsidRPr="00AC0541">
        <w:rPr>
          <w:sz w:val="24"/>
          <w:szCs w:val="24"/>
        </w:rPr>
        <w:lastRenderedPageBreak/>
        <w:t xml:space="preserve">affect the economy. </w:t>
      </w:r>
      <w:r w:rsidR="00561448" w:rsidRPr="00AC0541">
        <w:rPr>
          <w:sz w:val="24"/>
          <w:szCs w:val="24"/>
        </w:rPr>
        <w:t>In scenario 2</w:t>
      </w:r>
      <w:r w:rsidR="003D40B6" w:rsidRPr="00AC0541">
        <w:rPr>
          <w:sz w:val="24"/>
          <w:szCs w:val="24"/>
        </w:rPr>
        <w:t xml:space="preserve"> we introduce the effect of the maximum level of income insurance on the targeted wage, and how this affects the wage negotiating process. </w:t>
      </w:r>
      <w:r w:rsidR="00561448" w:rsidRPr="00AC0541">
        <w:rPr>
          <w:sz w:val="24"/>
          <w:szCs w:val="24"/>
        </w:rPr>
        <w:t>In scenario 3</w:t>
      </w:r>
      <w:r w:rsidR="003D40B6" w:rsidRPr="00AC0541">
        <w:rPr>
          <w:sz w:val="24"/>
          <w:szCs w:val="24"/>
        </w:rPr>
        <w:t xml:space="preserve"> we</w:t>
      </w:r>
      <w:r w:rsidRPr="00AC0541">
        <w:rPr>
          <w:sz w:val="24"/>
          <w:szCs w:val="24"/>
        </w:rPr>
        <w:t xml:space="preserve"> include the link between the compensation rate and the rate in which people want to be a member of the income insurance programs. </w:t>
      </w:r>
      <w:r w:rsidR="00561448" w:rsidRPr="00AC0541">
        <w:rPr>
          <w:sz w:val="24"/>
          <w:szCs w:val="24"/>
        </w:rPr>
        <w:t>In scenario 4</w:t>
      </w:r>
      <w:r w:rsidR="00F0515C" w:rsidRPr="00AC0541">
        <w:rPr>
          <w:sz w:val="24"/>
          <w:szCs w:val="24"/>
        </w:rPr>
        <w:t xml:space="preserve"> we include an indirect effect of income insurance, when endogenizing the labor force using the unemployment rate as a regressor.  </w:t>
      </w:r>
      <w:r w:rsidR="00561448" w:rsidRPr="00AC0541">
        <w:rPr>
          <w:sz w:val="24"/>
          <w:szCs w:val="24"/>
        </w:rPr>
        <w:t>In scenario 5</w:t>
      </w:r>
      <w:r w:rsidRPr="00AC0541">
        <w:rPr>
          <w:sz w:val="24"/>
          <w:szCs w:val="24"/>
        </w:rPr>
        <w:t xml:space="preserve"> we will look at the match-effect </w:t>
      </w:r>
      <w:r w:rsidR="00345E16" w:rsidRPr="00AC0541">
        <w:rPr>
          <w:sz w:val="24"/>
          <w:szCs w:val="24"/>
        </w:rPr>
        <w:t>(</w:t>
      </w:r>
      <w:r w:rsidRPr="00AC0541">
        <w:rPr>
          <w:sz w:val="24"/>
          <w:szCs w:val="24"/>
        </w:rPr>
        <w:t>as a result of the liquidity ef</w:t>
      </w:r>
      <w:r w:rsidR="00345E16" w:rsidRPr="00AC0541">
        <w:rPr>
          <w:sz w:val="24"/>
          <w:szCs w:val="24"/>
        </w:rPr>
        <w:t xml:space="preserve">fect) as well as the </w:t>
      </w:r>
      <w:proofErr w:type="spellStart"/>
      <w:r w:rsidR="00345E16" w:rsidRPr="00AC0541">
        <w:rPr>
          <w:sz w:val="24"/>
          <w:szCs w:val="24"/>
        </w:rPr>
        <w:t>Verdoon</w:t>
      </w:r>
      <w:proofErr w:type="spellEnd"/>
      <w:r w:rsidR="00345E16" w:rsidRPr="00AC0541">
        <w:rPr>
          <w:sz w:val="24"/>
          <w:szCs w:val="24"/>
        </w:rPr>
        <w:t xml:space="preserve"> effect, when explaining productivity</w:t>
      </w:r>
      <w:r w:rsidRPr="00AC0541">
        <w:rPr>
          <w:sz w:val="24"/>
          <w:szCs w:val="24"/>
        </w:rPr>
        <w:t xml:space="preserve">. </w:t>
      </w:r>
      <w:r w:rsidR="00561448" w:rsidRPr="00AC0541">
        <w:rPr>
          <w:sz w:val="24"/>
          <w:szCs w:val="24"/>
        </w:rPr>
        <w:t>In scenario 6</w:t>
      </w:r>
      <w:r w:rsidR="003D40B6" w:rsidRPr="00AC0541">
        <w:rPr>
          <w:sz w:val="24"/>
          <w:szCs w:val="24"/>
        </w:rPr>
        <w:t xml:space="preserve"> we introduce all the channels </w:t>
      </w:r>
      <w:r w:rsidR="00561448" w:rsidRPr="00AC0541">
        <w:rPr>
          <w:sz w:val="24"/>
          <w:szCs w:val="24"/>
        </w:rPr>
        <w:t>at once</w:t>
      </w:r>
      <w:r w:rsidR="003D40B6" w:rsidRPr="00AC0541">
        <w:rPr>
          <w:sz w:val="24"/>
          <w:szCs w:val="24"/>
        </w:rPr>
        <w:t xml:space="preserve">, so that the effects of one channel can feed into another. </w:t>
      </w:r>
      <w:r w:rsidR="003D40B6" w:rsidRPr="00AC0541">
        <w:rPr>
          <w:sz w:val="24"/>
          <w:szCs w:val="24"/>
        </w:rPr>
        <w:br/>
      </w:r>
      <w:r w:rsidR="00345E16" w:rsidRPr="00AC0541">
        <w:rPr>
          <w:sz w:val="24"/>
          <w:szCs w:val="24"/>
        </w:rPr>
        <w:t>We would like to</w:t>
      </w:r>
      <w:r w:rsidR="003D40B6" w:rsidRPr="00AC0541">
        <w:rPr>
          <w:sz w:val="24"/>
          <w:szCs w:val="24"/>
        </w:rPr>
        <w:t xml:space="preserve"> obtain </w:t>
      </w:r>
      <w:r w:rsidR="00345E16" w:rsidRPr="00AC0541">
        <w:rPr>
          <w:sz w:val="24"/>
          <w:szCs w:val="24"/>
        </w:rPr>
        <w:t xml:space="preserve">the </w:t>
      </w:r>
      <w:r w:rsidR="003D40B6" w:rsidRPr="00AC0541">
        <w:rPr>
          <w:sz w:val="24"/>
          <w:szCs w:val="24"/>
        </w:rPr>
        <w:t xml:space="preserve">results of all the channels for the counter factual situation in which </w:t>
      </w:r>
      <w:r w:rsidRPr="00AC0541">
        <w:rPr>
          <w:sz w:val="24"/>
          <w:szCs w:val="24"/>
        </w:rPr>
        <w:t>the suppressing of the rate regulation</w:t>
      </w:r>
      <w:r w:rsidR="003D40B6" w:rsidRPr="00AC0541">
        <w:rPr>
          <w:sz w:val="24"/>
          <w:szCs w:val="24"/>
        </w:rPr>
        <w:t xml:space="preserve"> is removed</w:t>
      </w:r>
      <w:r w:rsidR="00F0515C" w:rsidRPr="00AC0541">
        <w:rPr>
          <w:sz w:val="24"/>
          <w:szCs w:val="24"/>
        </w:rPr>
        <w:t>, to be able to discuss this in the next section</w:t>
      </w:r>
      <w:r w:rsidR="003D40B6">
        <w:t xml:space="preserve">. </w:t>
      </w:r>
    </w:p>
    <w:p w14:paraId="7595FCD0" w14:textId="77777777" w:rsidR="00C74F09" w:rsidRDefault="00C74F09" w:rsidP="0078484D">
      <w:pPr>
        <w:spacing w:line="360" w:lineRule="auto"/>
      </w:pPr>
    </w:p>
    <w:p w14:paraId="6E944E7B" w14:textId="102DF18B" w:rsidR="004878A3" w:rsidRDefault="004878A3" w:rsidP="004878A3">
      <w:pPr>
        <w:pStyle w:val="Overskrift2"/>
      </w:pPr>
      <w:r>
        <w:t xml:space="preserve">Scenario 1 No suppressing of the rate regulation percent </w:t>
      </w:r>
    </w:p>
    <w:p w14:paraId="0962B074" w14:textId="2A1806F7" w:rsidR="004878A3" w:rsidRDefault="004878A3" w:rsidP="0078484D">
      <w:pPr>
        <w:spacing w:line="360" w:lineRule="auto"/>
      </w:pPr>
    </w:p>
    <w:p w14:paraId="757EEC36" w14:textId="2C3D1799" w:rsidR="006C4623" w:rsidRPr="00AC0541" w:rsidRDefault="000914E4" w:rsidP="0078484D">
      <w:pPr>
        <w:spacing w:line="360" w:lineRule="auto"/>
        <w:rPr>
          <w:sz w:val="24"/>
          <w:szCs w:val="24"/>
        </w:rPr>
      </w:pPr>
      <w:commentRangeStart w:id="28"/>
      <w:r w:rsidRPr="00AC0541">
        <w:rPr>
          <w:sz w:val="24"/>
          <w:szCs w:val="24"/>
        </w:rPr>
        <w:t>In this first scenario we</w:t>
      </w:r>
      <w:r w:rsidR="00E34F1B" w:rsidRPr="00AC0541">
        <w:rPr>
          <w:sz w:val="24"/>
          <w:szCs w:val="24"/>
        </w:rPr>
        <w:t xml:space="preserve"> test the effects of the demand-channel included in the baseline</w:t>
      </w:r>
      <w:commentRangeEnd w:id="28"/>
      <w:r w:rsidR="007C2E7C">
        <w:rPr>
          <w:rStyle w:val="Kommentarhenvisning"/>
        </w:rPr>
        <w:commentReference w:id="28"/>
      </w:r>
      <w:r w:rsidR="00BB169A">
        <w:rPr>
          <w:sz w:val="24"/>
          <w:szCs w:val="24"/>
        </w:rPr>
        <w:t>.</w:t>
      </w:r>
      <w:r w:rsidRPr="00AC0541">
        <w:rPr>
          <w:sz w:val="24"/>
          <w:szCs w:val="24"/>
        </w:rPr>
        <w:t xml:space="preserve"> </w:t>
      </w:r>
      <w:r w:rsidR="00BB169A">
        <w:rPr>
          <w:sz w:val="24"/>
          <w:szCs w:val="24"/>
        </w:rPr>
        <w:t>W</w:t>
      </w:r>
      <w:r w:rsidR="00E34F1B" w:rsidRPr="00AC0541">
        <w:rPr>
          <w:sz w:val="24"/>
          <w:szCs w:val="24"/>
        </w:rPr>
        <w:t>e</w:t>
      </w:r>
      <w:r w:rsidR="00B30E9B" w:rsidRPr="00AC0541">
        <w:rPr>
          <w:sz w:val="24"/>
          <w:szCs w:val="24"/>
        </w:rPr>
        <w:t xml:space="preserve"> do so by</w:t>
      </w:r>
      <w:r w:rsidRPr="00AC0541">
        <w:rPr>
          <w:sz w:val="24"/>
          <w:szCs w:val="24"/>
        </w:rPr>
        <w:t xml:space="preserve"> perform</w:t>
      </w:r>
      <w:r w:rsidR="00B30E9B" w:rsidRPr="00AC0541">
        <w:rPr>
          <w:sz w:val="24"/>
          <w:szCs w:val="24"/>
        </w:rPr>
        <w:t>ing</w:t>
      </w:r>
      <w:r w:rsidRPr="00AC0541">
        <w:rPr>
          <w:sz w:val="24"/>
          <w:szCs w:val="24"/>
        </w:rPr>
        <w:t xml:space="preserve"> a counter factual shock removing the suppressing of the rate regulation percentage introduced in the tax reform of 2012. </w:t>
      </w:r>
      <w:r w:rsidR="00BB169A">
        <w:rPr>
          <w:sz w:val="24"/>
          <w:szCs w:val="24"/>
        </w:rPr>
        <w:t>therefore</w:t>
      </w:r>
      <w:r w:rsidR="007D0CB8" w:rsidRPr="00AC0541">
        <w:rPr>
          <w:sz w:val="24"/>
          <w:szCs w:val="24"/>
        </w:rPr>
        <w:t>,</w:t>
      </w:r>
      <w:r w:rsidRPr="00AC0541">
        <w:rPr>
          <w:sz w:val="24"/>
          <w:szCs w:val="24"/>
        </w:rPr>
        <w:t xml:space="preserve"> the rate regulation percentage will</w:t>
      </w:r>
      <w:r w:rsidR="007D0CB8" w:rsidRPr="00AC0541">
        <w:rPr>
          <w:sz w:val="24"/>
          <w:szCs w:val="24"/>
        </w:rPr>
        <w:t xml:space="preserve"> be</w:t>
      </w:r>
      <w:r w:rsidRPr="00AC0541">
        <w:rPr>
          <w:sz w:val="24"/>
          <w:szCs w:val="24"/>
        </w:rPr>
        <w:t xml:space="preserve"> </w:t>
      </w:r>
      <w:r w:rsidR="007D0CB8" w:rsidRPr="00AC0541">
        <w:rPr>
          <w:sz w:val="24"/>
          <w:szCs w:val="24"/>
        </w:rPr>
        <w:t>held</w:t>
      </w:r>
      <w:r w:rsidRPr="00AC0541">
        <w:rPr>
          <w:sz w:val="24"/>
          <w:szCs w:val="24"/>
        </w:rPr>
        <w:t xml:space="preserve"> fixed at 2% still subtracted the rate adjustment percent. </w:t>
      </w:r>
      <w:r w:rsidR="007D0CB8" w:rsidRPr="00AC0541">
        <w:rPr>
          <w:sz w:val="24"/>
          <w:szCs w:val="24"/>
        </w:rPr>
        <w:t xml:space="preserve">As expected, this raises the average income insurance as people having the maximum level will experience an increase in their income </w:t>
      </w:r>
      <w:commentRangeStart w:id="29"/>
      <w:r w:rsidR="007D0CB8" w:rsidRPr="00AC0541">
        <w:rPr>
          <w:sz w:val="24"/>
          <w:szCs w:val="24"/>
        </w:rPr>
        <w:t>insurance</w:t>
      </w:r>
      <w:commentRangeEnd w:id="29"/>
      <w:r w:rsidR="00172AD0" w:rsidRPr="00AC0541">
        <w:rPr>
          <w:rStyle w:val="Kommentarhenvisning"/>
          <w:sz w:val="24"/>
          <w:szCs w:val="24"/>
        </w:rPr>
        <w:commentReference w:id="29"/>
      </w:r>
      <w:r w:rsidR="007D0CB8" w:rsidRPr="00AC0541">
        <w:rPr>
          <w:sz w:val="24"/>
          <w:szCs w:val="24"/>
        </w:rPr>
        <w:t>.  The increase in the average income insurance will go directly into the compensation rate</w:t>
      </w:r>
      <w:r w:rsidR="00BB169A">
        <w:rPr>
          <w:sz w:val="24"/>
          <w:szCs w:val="24"/>
        </w:rPr>
        <w:t>, where b</w:t>
      </w:r>
      <w:r w:rsidR="007D0CB8" w:rsidRPr="00AC0541">
        <w:rPr>
          <w:sz w:val="24"/>
          <w:szCs w:val="24"/>
        </w:rPr>
        <w:t xml:space="preserve">oth increase by approximately 3.5% in the period of 2016-2023, which can be seen below. </w:t>
      </w:r>
    </w:p>
    <w:p w14:paraId="426BB031" w14:textId="2E6CFC16" w:rsidR="00B373E3" w:rsidRDefault="00A02C56" w:rsidP="0078484D">
      <w:pPr>
        <w:spacing w:line="360" w:lineRule="auto"/>
      </w:pPr>
      <w:r w:rsidRPr="00A02C56">
        <w:rPr>
          <w:noProof/>
        </w:rPr>
        <w:lastRenderedPageBreak/>
        <w:drawing>
          <wp:inline distT="0" distB="0" distL="0" distR="0" wp14:anchorId="34449B50" wp14:editId="13473946">
            <wp:extent cx="6120130" cy="2505075"/>
            <wp:effectExtent l="0" t="0" r="0" b="9525"/>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505075"/>
                    </a:xfrm>
                    <a:prstGeom prst="rect">
                      <a:avLst/>
                    </a:prstGeom>
                  </pic:spPr>
                </pic:pic>
              </a:graphicData>
            </a:graphic>
          </wp:inline>
        </w:drawing>
      </w:r>
    </w:p>
    <w:p w14:paraId="260FA0AD" w14:textId="77777777" w:rsidR="00A02C56" w:rsidRDefault="00A02C56" w:rsidP="0078484D">
      <w:pPr>
        <w:spacing w:line="360" w:lineRule="auto"/>
      </w:pPr>
    </w:p>
    <w:p w14:paraId="4438EC6B" w14:textId="4093C7AB" w:rsidR="000A6093" w:rsidRPr="00AC0541" w:rsidRDefault="000A6093" w:rsidP="0078484D">
      <w:pPr>
        <w:spacing w:line="360" w:lineRule="auto"/>
        <w:rPr>
          <w:sz w:val="24"/>
          <w:szCs w:val="24"/>
        </w:rPr>
      </w:pPr>
      <w:r w:rsidRPr="00AC0541">
        <w:rPr>
          <w:sz w:val="24"/>
          <w:szCs w:val="24"/>
        </w:rPr>
        <w:t xml:space="preserve">The increase in the average level of income insurance, increases the net social benefits received by the households, and thereby raises the disposable income of the households. </w:t>
      </w:r>
      <w:r w:rsidR="00C04F99" w:rsidRPr="00AC0541">
        <w:rPr>
          <w:sz w:val="24"/>
          <w:szCs w:val="24"/>
        </w:rPr>
        <w:t xml:space="preserve">As the increase in net social benefits for the households are financed by the government the net lending of the government will fall. These effects take into account the increased tax payments that the households will experience. </w:t>
      </w:r>
    </w:p>
    <w:p w14:paraId="6AAC2BF1" w14:textId="30D119F5" w:rsidR="000A6093" w:rsidRDefault="00A02C56" w:rsidP="0078484D">
      <w:pPr>
        <w:spacing w:line="360" w:lineRule="auto"/>
      </w:pPr>
      <w:r w:rsidRPr="00A02C56">
        <w:rPr>
          <w:noProof/>
        </w:rPr>
        <w:drawing>
          <wp:inline distT="0" distB="0" distL="0" distR="0" wp14:anchorId="579E177E" wp14:editId="51016796">
            <wp:extent cx="6120130" cy="2495550"/>
            <wp:effectExtent l="0" t="0" r="0" b="0"/>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495550"/>
                    </a:xfrm>
                    <a:prstGeom prst="rect">
                      <a:avLst/>
                    </a:prstGeom>
                  </pic:spPr>
                </pic:pic>
              </a:graphicData>
            </a:graphic>
          </wp:inline>
        </w:drawing>
      </w:r>
    </w:p>
    <w:p w14:paraId="6BFBB603" w14:textId="60DDA4B8" w:rsidR="00B373E3" w:rsidRPr="00AC0541" w:rsidRDefault="00C04F99" w:rsidP="0078484D">
      <w:pPr>
        <w:spacing w:line="360" w:lineRule="auto"/>
        <w:rPr>
          <w:sz w:val="24"/>
          <w:szCs w:val="24"/>
        </w:rPr>
      </w:pPr>
      <w:r w:rsidRPr="00AC0541">
        <w:rPr>
          <w:sz w:val="24"/>
          <w:szCs w:val="24"/>
        </w:rPr>
        <w:t>The increase in disposable income increase</w:t>
      </w:r>
      <w:r w:rsidR="0027521C" w:rsidRPr="00AC0541">
        <w:rPr>
          <w:sz w:val="24"/>
          <w:szCs w:val="24"/>
        </w:rPr>
        <w:t>s</w:t>
      </w:r>
      <w:r w:rsidRPr="00AC0541">
        <w:rPr>
          <w:sz w:val="24"/>
          <w:szCs w:val="24"/>
        </w:rPr>
        <w:t xml:space="preserve"> the consumption and therefor also the </w:t>
      </w:r>
      <w:r w:rsidR="00E57C40" w:rsidRPr="00AC0541">
        <w:rPr>
          <w:sz w:val="24"/>
          <w:szCs w:val="24"/>
        </w:rPr>
        <w:t>GDP</w:t>
      </w:r>
      <w:r w:rsidRPr="00AC0541">
        <w:rPr>
          <w:sz w:val="24"/>
          <w:szCs w:val="24"/>
        </w:rPr>
        <w:t xml:space="preserve">. The increase in </w:t>
      </w:r>
      <w:r w:rsidR="00E57C40" w:rsidRPr="00AC0541">
        <w:rPr>
          <w:sz w:val="24"/>
          <w:szCs w:val="24"/>
        </w:rPr>
        <w:t>GDP</w:t>
      </w:r>
      <w:r w:rsidRPr="00AC0541">
        <w:rPr>
          <w:sz w:val="24"/>
          <w:szCs w:val="24"/>
        </w:rPr>
        <w:t xml:space="preserve"> will increase the firms demand for jobs and thereby raise employment. </w:t>
      </w:r>
    </w:p>
    <w:p w14:paraId="4584AC4C" w14:textId="4FC4CF66" w:rsidR="00C04F99" w:rsidRDefault="00A02C56" w:rsidP="0078484D">
      <w:pPr>
        <w:spacing w:line="360" w:lineRule="auto"/>
      </w:pPr>
      <w:r w:rsidRPr="00A02C56">
        <w:rPr>
          <w:noProof/>
        </w:rPr>
        <w:lastRenderedPageBreak/>
        <w:drawing>
          <wp:inline distT="0" distB="0" distL="0" distR="0" wp14:anchorId="7317A5D9" wp14:editId="1D9DCA2C">
            <wp:extent cx="6120130" cy="2686050"/>
            <wp:effectExtent l="0" t="0" r="0" b="0"/>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686050"/>
                    </a:xfrm>
                    <a:prstGeom prst="rect">
                      <a:avLst/>
                    </a:prstGeom>
                  </pic:spPr>
                </pic:pic>
              </a:graphicData>
            </a:graphic>
          </wp:inline>
        </w:drawing>
      </w:r>
    </w:p>
    <w:p w14:paraId="02DEC824" w14:textId="02A10D74" w:rsidR="00410595" w:rsidRPr="00AC0541" w:rsidRDefault="00C04F99" w:rsidP="0078484D">
      <w:pPr>
        <w:spacing w:line="360" w:lineRule="auto"/>
        <w:rPr>
          <w:sz w:val="24"/>
          <w:szCs w:val="24"/>
        </w:rPr>
      </w:pPr>
      <w:r w:rsidRPr="00AC0541">
        <w:rPr>
          <w:sz w:val="24"/>
          <w:szCs w:val="24"/>
        </w:rPr>
        <w:t>The only effect of removing the suppressing of the rate regulation percent</w:t>
      </w:r>
      <w:r w:rsidR="00464ACD" w:rsidRPr="00AC0541">
        <w:rPr>
          <w:sz w:val="24"/>
          <w:szCs w:val="24"/>
        </w:rPr>
        <w:t xml:space="preserve"> in scenario 1 goes through the demand channel. As it is only a minor part of the population experiencing an increase in income, the macroeconomic effects are minimal but </w:t>
      </w:r>
      <w:r w:rsidR="005C1FA5" w:rsidRPr="00AC0541">
        <w:rPr>
          <w:sz w:val="24"/>
          <w:szCs w:val="24"/>
        </w:rPr>
        <w:t>still</w:t>
      </w:r>
      <w:r w:rsidR="00464ACD" w:rsidRPr="00AC0541">
        <w:rPr>
          <w:sz w:val="24"/>
          <w:szCs w:val="24"/>
        </w:rPr>
        <w:t xml:space="preserve"> expand</w:t>
      </w:r>
      <w:r w:rsidR="005C1FA5" w:rsidRPr="00AC0541">
        <w:rPr>
          <w:sz w:val="24"/>
          <w:szCs w:val="24"/>
        </w:rPr>
        <w:t>s</w:t>
      </w:r>
      <w:r w:rsidR="00464ACD" w:rsidRPr="00AC0541">
        <w:rPr>
          <w:sz w:val="24"/>
          <w:szCs w:val="24"/>
        </w:rPr>
        <w:t xml:space="preserve"> the economy. </w:t>
      </w:r>
      <w:r w:rsidR="00E57C40" w:rsidRPr="00AC0541">
        <w:rPr>
          <w:sz w:val="24"/>
          <w:szCs w:val="24"/>
        </w:rPr>
        <w:t xml:space="preserve">Calculating the change in </w:t>
      </w:r>
      <w:r w:rsidR="005C1FA5" w:rsidRPr="00AC0541">
        <w:rPr>
          <w:sz w:val="24"/>
          <w:szCs w:val="24"/>
        </w:rPr>
        <w:t>un</w:t>
      </w:r>
      <w:r w:rsidR="00E57C40" w:rsidRPr="00AC0541">
        <w:rPr>
          <w:sz w:val="24"/>
          <w:szCs w:val="24"/>
        </w:rPr>
        <w:t xml:space="preserve">employment coming through the demand channel we get that </w:t>
      </w:r>
      <w:r w:rsidR="005C1FA5" w:rsidRPr="00AC0541">
        <w:rPr>
          <w:sz w:val="24"/>
          <w:szCs w:val="24"/>
        </w:rPr>
        <w:t>un</w:t>
      </w:r>
      <w:r w:rsidR="00E57C40" w:rsidRPr="00AC0541">
        <w:rPr>
          <w:sz w:val="24"/>
          <w:szCs w:val="24"/>
        </w:rPr>
        <w:t xml:space="preserve">employment </w:t>
      </w:r>
      <w:r w:rsidR="005C1FA5" w:rsidRPr="00AC0541">
        <w:rPr>
          <w:sz w:val="24"/>
          <w:szCs w:val="24"/>
        </w:rPr>
        <w:t>decreases</w:t>
      </w:r>
      <w:r w:rsidR="00E57C40" w:rsidRPr="00AC0541">
        <w:rPr>
          <w:sz w:val="24"/>
          <w:szCs w:val="24"/>
        </w:rPr>
        <w:t xml:space="preserve"> </w:t>
      </w:r>
      <w:r w:rsidR="005C1FA5" w:rsidRPr="00AC0541">
        <w:rPr>
          <w:sz w:val="24"/>
          <w:szCs w:val="24"/>
        </w:rPr>
        <w:t>by</w:t>
      </w:r>
      <w:r w:rsidR="00E57C40" w:rsidRPr="00AC0541">
        <w:rPr>
          <w:sz w:val="24"/>
          <w:szCs w:val="24"/>
        </w:rPr>
        <w:t xml:space="preserve"> approximately 250 people. </w:t>
      </w:r>
      <w:r w:rsidR="00E427BB" w:rsidRPr="00AC0541">
        <w:rPr>
          <w:sz w:val="24"/>
          <w:szCs w:val="24"/>
        </w:rPr>
        <w:t xml:space="preserve">One of the most central estimates when analyzing the demand channel is the </w:t>
      </w:r>
      <w:r w:rsidR="005C1FA5" w:rsidRPr="00AC0541">
        <w:rPr>
          <w:sz w:val="24"/>
          <w:szCs w:val="24"/>
        </w:rPr>
        <w:t>one describing the relationship between maximum level of income insurance and</w:t>
      </w:r>
      <w:r w:rsidR="00E427BB" w:rsidRPr="00AC0541">
        <w:rPr>
          <w:sz w:val="24"/>
          <w:szCs w:val="24"/>
        </w:rPr>
        <w:t xml:space="preserve"> the average income insurance</w:t>
      </w:r>
      <w:r w:rsidR="005C1FA5" w:rsidRPr="00AC0541">
        <w:rPr>
          <w:sz w:val="24"/>
          <w:szCs w:val="24"/>
        </w:rPr>
        <w:t xml:space="preserve"> estimated to 0.95</w:t>
      </w:r>
      <w:r w:rsidR="00E34F1B" w:rsidRPr="00AC0541">
        <w:rPr>
          <w:sz w:val="24"/>
          <w:szCs w:val="24"/>
        </w:rPr>
        <w:t xml:space="preserve"> in the baseline</w:t>
      </w:r>
      <w:r w:rsidR="00E427BB" w:rsidRPr="00AC0541">
        <w:rPr>
          <w:sz w:val="24"/>
          <w:szCs w:val="24"/>
        </w:rPr>
        <w:t>.</w:t>
      </w:r>
      <w:r w:rsidR="005C1FA5" w:rsidRPr="00AC0541">
        <w:rPr>
          <w:sz w:val="24"/>
          <w:szCs w:val="24"/>
        </w:rPr>
        <w:t xml:space="preserve"> </w:t>
      </w:r>
      <w:r w:rsidR="0006174A" w:rsidRPr="00AC0541">
        <w:rPr>
          <w:sz w:val="24"/>
          <w:szCs w:val="24"/>
        </w:rPr>
        <w:t xml:space="preserve">We know that the estimate should be between 0.85 and </w:t>
      </w:r>
      <w:r w:rsidR="00313A09" w:rsidRPr="00AC0541">
        <w:rPr>
          <w:sz w:val="24"/>
          <w:szCs w:val="24"/>
        </w:rPr>
        <w:t>1 but</w:t>
      </w:r>
      <w:r w:rsidR="0006174A" w:rsidRPr="00AC0541">
        <w:rPr>
          <w:sz w:val="24"/>
          <w:szCs w:val="24"/>
        </w:rPr>
        <w:t xml:space="preserve"> are dependent on the shock happening to the economy. The shock used in this scenario does not change the wage, which means it is only the people receiving the maximum level of income insurance experiencing an increase. If the change </w:t>
      </w:r>
      <w:r w:rsidR="00313A09" w:rsidRPr="00AC0541">
        <w:rPr>
          <w:sz w:val="24"/>
          <w:szCs w:val="24"/>
        </w:rPr>
        <w:t xml:space="preserve">to the maximum level of income insurance goes through the wage instead, the estimate should be closer to 1, as people not hitting the maximum level will increase their level by 90% of the increase in wages. </w:t>
      </w:r>
      <w:r w:rsidR="0006174A" w:rsidRPr="00AC0541">
        <w:rPr>
          <w:sz w:val="24"/>
          <w:szCs w:val="24"/>
        </w:rPr>
        <w:t>Therefor u</w:t>
      </w:r>
      <w:r w:rsidR="005C1FA5" w:rsidRPr="00AC0541">
        <w:rPr>
          <w:sz w:val="24"/>
          <w:szCs w:val="24"/>
        </w:rPr>
        <w:t>sing th</w:t>
      </w:r>
      <w:r w:rsidR="0006174A" w:rsidRPr="00AC0541">
        <w:rPr>
          <w:sz w:val="24"/>
          <w:szCs w:val="24"/>
        </w:rPr>
        <w:t>e</w:t>
      </w:r>
      <w:r w:rsidR="005C1FA5" w:rsidRPr="00AC0541">
        <w:rPr>
          <w:sz w:val="24"/>
          <w:szCs w:val="24"/>
        </w:rPr>
        <w:t xml:space="preserve"> </w:t>
      </w:r>
      <w:r w:rsidR="0006174A" w:rsidRPr="00AC0541">
        <w:rPr>
          <w:sz w:val="24"/>
          <w:szCs w:val="24"/>
        </w:rPr>
        <w:t xml:space="preserve">lower bound of 0.85 and </w:t>
      </w:r>
      <w:r w:rsidR="00313A09" w:rsidRPr="00AC0541">
        <w:rPr>
          <w:sz w:val="24"/>
          <w:szCs w:val="24"/>
        </w:rPr>
        <w:t>an</w:t>
      </w:r>
      <w:r w:rsidR="0006174A" w:rsidRPr="00AC0541">
        <w:rPr>
          <w:sz w:val="24"/>
          <w:szCs w:val="24"/>
        </w:rPr>
        <w:t xml:space="preserve"> upper bound of 0.99</w:t>
      </w:r>
      <w:r w:rsidR="00410595" w:rsidRPr="00AC0541">
        <w:rPr>
          <w:sz w:val="24"/>
          <w:szCs w:val="24"/>
        </w:rPr>
        <w:t xml:space="preserve">, it seems like changes to the estimate doesn’t affect the final results much, running </w:t>
      </w:r>
      <w:r w:rsidR="00E34F1B" w:rsidRPr="00AC0541">
        <w:rPr>
          <w:sz w:val="24"/>
          <w:szCs w:val="24"/>
        </w:rPr>
        <w:t>a</w:t>
      </w:r>
      <w:r w:rsidR="00410595" w:rsidRPr="00AC0541">
        <w:rPr>
          <w:sz w:val="24"/>
          <w:szCs w:val="24"/>
        </w:rPr>
        <w:t xml:space="preserve"> sensitivity analysis shown in </w:t>
      </w:r>
      <w:commentRangeStart w:id="30"/>
      <w:commentRangeStart w:id="31"/>
      <w:r w:rsidR="00410595" w:rsidRPr="00AC0541">
        <w:rPr>
          <w:sz w:val="24"/>
          <w:szCs w:val="24"/>
        </w:rPr>
        <w:t xml:space="preserve">appendix </w:t>
      </w:r>
      <w:commentRangeEnd w:id="30"/>
      <w:r w:rsidR="00410595" w:rsidRPr="00AC0541">
        <w:rPr>
          <w:rStyle w:val="Kommentarhenvisning"/>
          <w:sz w:val="24"/>
          <w:szCs w:val="24"/>
        </w:rPr>
        <w:commentReference w:id="30"/>
      </w:r>
      <w:commentRangeEnd w:id="31"/>
      <w:r w:rsidR="00C04157" w:rsidRPr="00AC0541">
        <w:rPr>
          <w:rStyle w:val="Kommentarhenvisning"/>
          <w:sz w:val="24"/>
          <w:szCs w:val="24"/>
        </w:rPr>
        <w:commentReference w:id="31"/>
      </w:r>
      <w:r w:rsidR="00410595" w:rsidRPr="00AC0541">
        <w:rPr>
          <w:sz w:val="24"/>
          <w:szCs w:val="24"/>
        </w:rPr>
        <w:t>we see a decrease of unemployment on 223 (estimate of 0.85) to 254 (Estimate of 0.99)</w:t>
      </w:r>
    </w:p>
    <w:p w14:paraId="4867CBDD" w14:textId="5F3A4E1E" w:rsidR="0034422D" w:rsidRPr="00AC0541" w:rsidRDefault="00464ACD" w:rsidP="0078484D">
      <w:pPr>
        <w:spacing w:line="360" w:lineRule="auto"/>
        <w:rPr>
          <w:sz w:val="24"/>
          <w:szCs w:val="24"/>
        </w:rPr>
      </w:pPr>
      <w:r w:rsidRPr="00AC0541">
        <w:rPr>
          <w:sz w:val="24"/>
          <w:szCs w:val="24"/>
        </w:rPr>
        <w:t>In scenario</w:t>
      </w:r>
      <w:r w:rsidR="005C1FA5" w:rsidRPr="00AC0541">
        <w:rPr>
          <w:sz w:val="24"/>
          <w:szCs w:val="24"/>
        </w:rPr>
        <w:t xml:space="preserve"> </w:t>
      </w:r>
      <w:r w:rsidR="00D21107" w:rsidRPr="00AC0541">
        <w:rPr>
          <w:sz w:val="24"/>
          <w:szCs w:val="24"/>
        </w:rPr>
        <w:t>t</w:t>
      </w:r>
      <w:r w:rsidR="005C1FA5" w:rsidRPr="00AC0541">
        <w:rPr>
          <w:sz w:val="24"/>
          <w:szCs w:val="24"/>
        </w:rPr>
        <w:t>wo we will introduce the</w:t>
      </w:r>
      <w:r w:rsidR="00E57C40" w:rsidRPr="00AC0541">
        <w:rPr>
          <w:sz w:val="24"/>
          <w:szCs w:val="24"/>
        </w:rPr>
        <w:t xml:space="preserve"> wage channel </w:t>
      </w:r>
      <w:r w:rsidR="00465A56" w:rsidRPr="00AC0541">
        <w:rPr>
          <w:sz w:val="24"/>
          <w:szCs w:val="24"/>
        </w:rPr>
        <w:t>in</w:t>
      </w:r>
      <w:r w:rsidR="00E57C40" w:rsidRPr="00AC0541">
        <w:rPr>
          <w:sz w:val="24"/>
          <w:szCs w:val="24"/>
        </w:rPr>
        <w:t xml:space="preserve"> the model</w:t>
      </w:r>
      <w:r w:rsidRPr="00AC0541">
        <w:rPr>
          <w:sz w:val="24"/>
          <w:szCs w:val="24"/>
        </w:rPr>
        <w:t xml:space="preserve"> while still creating the same counterfactual scenario in removing the suppressing of the rate regulation rate. </w:t>
      </w:r>
      <w:r w:rsidR="00C04F99" w:rsidRPr="00AC0541">
        <w:rPr>
          <w:sz w:val="24"/>
          <w:szCs w:val="24"/>
        </w:rPr>
        <w:t xml:space="preserve"> </w:t>
      </w:r>
    </w:p>
    <w:p w14:paraId="3CE3B8F2" w14:textId="77777777" w:rsidR="0034422D" w:rsidRDefault="0034422D" w:rsidP="0078484D">
      <w:pPr>
        <w:spacing w:line="360" w:lineRule="auto"/>
      </w:pPr>
    </w:p>
    <w:p w14:paraId="40B0E4DC" w14:textId="073AE38D" w:rsidR="0034422D" w:rsidRPr="0034422D" w:rsidRDefault="00DC2929" w:rsidP="0034422D">
      <w:pPr>
        <w:pStyle w:val="Overskrift2"/>
      </w:pPr>
      <w:r>
        <w:lastRenderedPageBreak/>
        <w:t>Scenario 2 Including income insurance in the wage negotiations</w:t>
      </w:r>
    </w:p>
    <w:p w14:paraId="330CF759" w14:textId="77777777" w:rsidR="006078BF" w:rsidRPr="00267CBC" w:rsidRDefault="006078BF" w:rsidP="00DC2929"/>
    <w:p w14:paraId="19D83222" w14:textId="59BCC2D3" w:rsidR="00DC2929" w:rsidRPr="00AC0541" w:rsidRDefault="001A7BAE" w:rsidP="00DC2929">
      <w:pPr>
        <w:spacing w:line="360" w:lineRule="auto"/>
        <w:rPr>
          <w:rFonts w:cstheme="minorHAnsi"/>
          <w:sz w:val="24"/>
          <w:szCs w:val="24"/>
        </w:rPr>
      </w:pPr>
      <w:r w:rsidRPr="00AC0541">
        <w:rPr>
          <w:rFonts w:cstheme="minorHAnsi"/>
          <w:sz w:val="24"/>
          <w:szCs w:val="24"/>
        </w:rPr>
        <w:t>As</w:t>
      </w:r>
      <w:r w:rsidR="0027521C" w:rsidRPr="00AC0541">
        <w:rPr>
          <w:rFonts w:cstheme="minorHAnsi"/>
          <w:sz w:val="24"/>
          <w:szCs w:val="24"/>
        </w:rPr>
        <w:t xml:space="preserve"> presented </w:t>
      </w:r>
      <w:r w:rsidRPr="00AC0541">
        <w:rPr>
          <w:rFonts w:cstheme="minorHAnsi"/>
          <w:sz w:val="24"/>
          <w:szCs w:val="24"/>
        </w:rPr>
        <w:t>in</w:t>
      </w:r>
      <w:r w:rsidR="0027521C" w:rsidRPr="00AC0541">
        <w:rPr>
          <w:rFonts w:cstheme="minorHAnsi"/>
          <w:sz w:val="24"/>
          <w:szCs w:val="24"/>
        </w:rPr>
        <w:t xml:space="preserve"> section 3</w:t>
      </w:r>
      <w:r w:rsidRPr="00AC0541">
        <w:rPr>
          <w:rFonts w:cstheme="minorHAnsi"/>
          <w:sz w:val="24"/>
          <w:szCs w:val="24"/>
        </w:rPr>
        <w:t xml:space="preserve"> the literature agree</w:t>
      </w:r>
      <w:r w:rsidR="00F26C7A" w:rsidRPr="00AC0541">
        <w:rPr>
          <w:rFonts w:cstheme="minorHAnsi"/>
          <w:sz w:val="24"/>
          <w:szCs w:val="24"/>
        </w:rPr>
        <w:t>s</w:t>
      </w:r>
      <w:r w:rsidRPr="00AC0541">
        <w:rPr>
          <w:rFonts w:cstheme="minorHAnsi"/>
          <w:sz w:val="24"/>
          <w:szCs w:val="24"/>
        </w:rPr>
        <w:t xml:space="preserve"> that the level of income insurance plays a role in the wage negotiations</w:t>
      </w:r>
      <w:r w:rsidR="00DC2929" w:rsidRPr="00AC0541">
        <w:rPr>
          <w:rFonts w:cstheme="minorHAnsi"/>
          <w:sz w:val="24"/>
          <w:szCs w:val="24"/>
        </w:rPr>
        <w:t xml:space="preserve">. </w:t>
      </w:r>
      <w:r w:rsidRPr="00AC0541">
        <w:rPr>
          <w:rFonts w:cstheme="minorHAnsi"/>
          <w:sz w:val="24"/>
          <w:szCs w:val="24"/>
        </w:rPr>
        <w:t>I</w:t>
      </w:r>
      <w:r w:rsidR="00DC2929" w:rsidRPr="00AC0541">
        <w:rPr>
          <w:rFonts w:cstheme="minorHAnsi"/>
          <w:sz w:val="24"/>
          <w:szCs w:val="24"/>
        </w:rPr>
        <w:t>n the model</w:t>
      </w:r>
      <w:r w:rsidRPr="00AC0541">
        <w:rPr>
          <w:rFonts w:cstheme="minorHAnsi"/>
          <w:sz w:val="24"/>
          <w:szCs w:val="24"/>
        </w:rPr>
        <w:t xml:space="preserve"> this effect</w:t>
      </w:r>
      <w:r w:rsidR="00DC2929" w:rsidRPr="00AC0541">
        <w:rPr>
          <w:rFonts w:cstheme="minorHAnsi"/>
          <w:sz w:val="24"/>
          <w:szCs w:val="24"/>
        </w:rPr>
        <w:t xml:space="preserve"> is created through a targeted wage (</w:t>
      </w:r>
      <m:oMath>
        <m:r>
          <w:rPr>
            <w:rFonts w:ascii="Cambria Math" w:hAnsi="Cambria Math" w:cstheme="minorHAnsi"/>
            <w:sz w:val="24"/>
            <w:szCs w:val="24"/>
          </w:rPr>
          <m:t>wag</m:t>
        </m:r>
        <m:sSubSup>
          <m:sSubSupPr>
            <m:ctrlPr>
              <w:rPr>
                <w:rFonts w:ascii="Cambria Math" w:hAnsi="Cambria Math" w:cstheme="minorHAnsi"/>
                <w:i/>
                <w:sz w:val="24"/>
                <w:szCs w:val="24"/>
              </w:rPr>
            </m:ctrlPr>
          </m:sSubSupPr>
          <m:e>
            <m:r>
              <w:rPr>
                <w:rFonts w:ascii="Cambria Math" w:hAnsi="Cambria Math" w:cstheme="minorHAnsi"/>
                <w:sz w:val="24"/>
                <w:szCs w:val="24"/>
              </w:rPr>
              <m:t>e</m:t>
            </m:r>
          </m:e>
          <m:sub>
            <m:r>
              <w:rPr>
                <w:rFonts w:ascii="Cambria Math" w:hAnsi="Cambria Math" w:cstheme="minorHAnsi"/>
                <w:sz w:val="24"/>
                <w:szCs w:val="24"/>
              </w:rPr>
              <m:t>ds</m:t>
            </m:r>
          </m:sub>
          <m:sup>
            <m:r>
              <w:rPr>
                <w:rFonts w:ascii="Cambria Math" w:hAnsi="Cambria Math" w:cstheme="minorHAnsi"/>
                <w:sz w:val="24"/>
                <w:szCs w:val="24"/>
              </w:rPr>
              <m:t>t</m:t>
            </m:r>
          </m:sup>
        </m:sSubSup>
      </m:oMath>
      <w:r w:rsidR="00DC2929" w:rsidRPr="00AC0541">
        <w:rPr>
          <w:rFonts w:cstheme="minorHAnsi"/>
          <w:sz w:val="24"/>
          <w:szCs w:val="24"/>
        </w:rPr>
        <w:t>) which is set by the labor unions going into the wage negotiations. The labor unions got two agendas when determining the target wage. First, they want the wage to follow inflation so that workers keep their purchasing power over time. Second, they set a threshold for the minimum wage gap</w:t>
      </w:r>
      <w:r w:rsidR="00465A56" w:rsidRPr="00AC0541">
        <w:rPr>
          <w:rFonts w:cstheme="minorHAnsi"/>
          <w:sz w:val="24"/>
          <w:szCs w:val="24"/>
        </w:rPr>
        <w:t xml:space="preserve"> measuring the difference between the wages and maximum level of income insurance relative to the wages</w:t>
      </w:r>
      <w:r w:rsidR="00412BC7" w:rsidRPr="00AC0541">
        <w:rPr>
          <w:rFonts w:cstheme="minorHAnsi"/>
          <w:sz w:val="24"/>
          <w:szCs w:val="24"/>
        </w:rPr>
        <w:t>, to maintain a certain incentive to stay unemployed</w:t>
      </w:r>
      <w:r w:rsidR="00465A56" w:rsidRPr="00AC0541">
        <w:rPr>
          <w:rFonts w:cstheme="minorHAnsi"/>
          <w:sz w:val="24"/>
          <w:szCs w:val="24"/>
        </w:rPr>
        <w:t>. I</w:t>
      </w:r>
      <w:r w:rsidR="00DC2929" w:rsidRPr="00AC0541">
        <w:rPr>
          <w:rFonts w:cstheme="minorHAnsi"/>
          <w:sz w:val="24"/>
          <w:szCs w:val="24"/>
        </w:rPr>
        <w:t>n the model th</w:t>
      </w:r>
      <w:r w:rsidR="00465A56" w:rsidRPr="00AC0541">
        <w:rPr>
          <w:rFonts w:cstheme="minorHAnsi"/>
          <w:sz w:val="24"/>
          <w:szCs w:val="24"/>
        </w:rPr>
        <w:t>e minimum wage gap</w:t>
      </w:r>
      <w:r w:rsidR="00DC2929" w:rsidRPr="00AC0541">
        <w:rPr>
          <w:rFonts w:cstheme="minorHAnsi"/>
          <w:sz w:val="24"/>
          <w:szCs w:val="24"/>
        </w:rPr>
        <w:t xml:space="preserve"> is</w:t>
      </w:r>
      <w:r w:rsidR="00465A56" w:rsidRPr="00AC0541">
        <w:rPr>
          <w:rFonts w:cstheme="minorHAnsi"/>
          <w:sz w:val="24"/>
          <w:szCs w:val="24"/>
        </w:rPr>
        <w:t xml:space="preserve"> set to</w:t>
      </w:r>
      <w:r w:rsidR="00DC2929" w:rsidRPr="00AC0541">
        <w:rPr>
          <w:rFonts w:cstheme="minorHAnsi"/>
          <w:sz w:val="24"/>
          <w:szCs w:val="24"/>
        </w:rPr>
        <w:t xml:space="preserve"> 4</w:t>
      </w:r>
      <w:r w:rsidRPr="00AC0541">
        <w:rPr>
          <w:rFonts w:cstheme="minorHAnsi"/>
          <w:sz w:val="24"/>
          <w:szCs w:val="24"/>
        </w:rPr>
        <w:t>2</w:t>
      </w:r>
      <w:r w:rsidR="00DC2929" w:rsidRPr="00AC0541">
        <w:rPr>
          <w:rFonts w:cstheme="minorHAnsi"/>
          <w:sz w:val="24"/>
          <w:szCs w:val="24"/>
        </w:rPr>
        <w:t>% of the wage</w:t>
      </w:r>
      <w:r w:rsidR="00412BC7" w:rsidRPr="00AC0541">
        <w:rPr>
          <w:rFonts w:cstheme="minorHAnsi"/>
          <w:sz w:val="24"/>
          <w:szCs w:val="24"/>
        </w:rPr>
        <w:t xml:space="preserve">, which is giving us an elasticity of income insurance on wages </w:t>
      </w:r>
      <w:r w:rsidR="00FA282F">
        <w:rPr>
          <w:rFonts w:cstheme="minorHAnsi"/>
          <w:sz w:val="24"/>
          <w:szCs w:val="24"/>
        </w:rPr>
        <w:t>c</w:t>
      </w:r>
      <w:r w:rsidR="00412BC7" w:rsidRPr="00AC0541">
        <w:rPr>
          <w:rFonts w:cstheme="minorHAnsi"/>
          <w:sz w:val="24"/>
          <w:szCs w:val="24"/>
        </w:rPr>
        <w:t xml:space="preserve">lose to the one found by </w:t>
      </w:r>
      <w:r w:rsidR="00A02C56" w:rsidRPr="00AC0541">
        <w:rPr>
          <w:rFonts w:cstheme="minorHAnsi"/>
          <w:sz w:val="24"/>
          <w:szCs w:val="24"/>
        </w:rPr>
        <w:fldChar w:fldCharType="begin" w:fldLock="1"/>
      </w:r>
      <w:r w:rsidR="006C3D5A" w:rsidRPr="00AC0541">
        <w:rPr>
          <w:rFonts w:cstheme="minorHAnsi"/>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A02C56" w:rsidRPr="00AC0541">
        <w:rPr>
          <w:rFonts w:cstheme="minorHAnsi"/>
          <w:sz w:val="24"/>
          <w:szCs w:val="24"/>
        </w:rPr>
        <w:fldChar w:fldCharType="separate"/>
      </w:r>
      <w:r w:rsidR="00A02C56" w:rsidRPr="00AC0541">
        <w:rPr>
          <w:rFonts w:cstheme="minorHAnsi"/>
          <w:noProof/>
          <w:sz w:val="24"/>
          <w:szCs w:val="24"/>
        </w:rPr>
        <w:t>(Fredriksson &amp; Söderström, 2020)</w:t>
      </w:r>
      <w:r w:rsidR="00A02C56" w:rsidRPr="00AC0541">
        <w:rPr>
          <w:rFonts w:cstheme="minorHAnsi"/>
          <w:sz w:val="24"/>
          <w:szCs w:val="24"/>
        </w:rPr>
        <w:fldChar w:fldCharType="end"/>
      </w:r>
      <w:r w:rsidR="00FA282F">
        <w:rPr>
          <w:rFonts w:cstheme="minorHAnsi"/>
          <w:sz w:val="24"/>
          <w:szCs w:val="24"/>
        </w:rPr>
        <w:t xml:space="preserve"> of 0.2-0.3</w:t>
      </w:r>
      <w:r w:rsidR="00A02C56" w:rsidRPr="00AC0541">
        <w:rPr>
          <w:rFonts w:cstheme="minorHAnsi"/>
          <w:sz w:val="24"/>
          <w:szCs w:val="24"/>
        </w:rPr>
        <w:t xml:space="preserve">. </w:t>
      </w:r>
      <w:r w:rsidR="00DC2929" w:rsidRPr="00AC0541">
        <w:rPr>
          <w:rFonts w:cstheme="minorHAnsi"/>
          <w:sz w:val="24"/>
          <w:szCs w:val="24"/>
        </w:rPr>
        <w:t>In the case where inflation is not able to close th</w:t>
      </w:r>
      <w:r w:rsidR="00412BC7" w:rsidRPr="00AC0541">
        <w:rPr>
          <w:rFonts w:cstheme="minorHAnsi"/>
          <w:sz w:val="24"/>
          <w:szCs w:val="24"/>
        </w:rPr>
        <w:t xml:space="preserve">e </w:t>
      </w:r>
      <w:r w:rsidR="00245BF2" w:rsidRPr="00AC0541">
        <w:rPr>
          <w:rFonts w:cstheme="minorHAnsi"/>
          <w:sz w:val="24"/>
          <w:szCs w:val="24"/>
        </w:rPr>
        <w:t>minimum</w:t>
      </w:r>
      <w:r w:rsidR="00412BC7" w:rsidRPr="00AC0541">
        <w:rPr>
          <w:rFonts w:cstheme="minorHAnsi"/>
          <w:sz w:val="24"/>
          <w:szCs w:val="24"/>
        </w:rPr>
        <w:t xml:space="preserve"> wage-</w:t>
      </w:r>
      <w:r w:rsidR="00DC2929" w:rsidRPr="00AC0541">
        <w:rPr>
          <w:rFonts w:cstheme="minorHAnsi"/>
          <w:sz w:val="24"/>
          <w:szCs w:val="24"/>
        </w:rPr>
        <w:t>gap alone (thereby leaving the gap to be below 4</w:t>
      </w:r>
      <w:r w:rsidRPr="00AC0541">
        <w:rPr>
          <w:rFonts w:cstheme="minorHAnsi"/>
          <w:sz w:val="24"/>
          <w:szCs w:val="24"/>
        </w:rPr>
        <w:t>2</w:t>
      </w:r>
      <w:r w:rsidR="00DC2929" w:rsidRPr="00AC0541">
        <w:rPr>
          <w:rFonts w:cstheme="minorHAnsi"/>
          <w:sz w:val="24"/>
          <w:szCs w:val="24"/>
        </w:rPr>
        <w:t>% of the wage), the labor unions would set the target wage so that the wage gap is exactly 4</w:t>
      </w:r>
      <w:r w:rsidRPr="00AC0541">
        <w:rPr>
          <w:rFonts w:cstheme="minorHAnsi"/>
          <w:sz w:val="24"/>
          <w:szCs w:val="24"/>
        </w:rPr>
        <w:t>2</w:t>
      </w:r>
      <w:r w:rsidR="00DC2929" w:rsidRPr="00AC0541">
        <w:rPr>
          <w:rFonts w:cstheme="minorHAnsi"/>
          <w:sz w:val="24"/>
          <w:szCs w:val="24"/>
        </w:rPr>
        <w:t xml:space="preserve">% of the wage. The equation for the target wage and the wage gap can be seen below: </w:t>
      </w:r>
    </w:p>
    <w:p w14:paraId="665594D1" w14:textId="77777777" w:rsidR="00412BC7" w:rsidRDefault="00412BC7" w:rsidP="00DC2929">
      <w:pPr>
        <w:spacing w:line="360" w:lineRule="auto"/>
      </w:pPr>
    </w:p>
    <w:p w14:paraId="1F427964" w14:textId="5299D7EE" w:rsidR="00412BC7" w:rsidRDefault="00412BC7" w:rsidP="00DC2929">
      <w:pPr>
        <w:spacing w:line="360" w:lineRule="auto"/>
      </w:pPr>
      <m:oMathPara>
        <m:oMath>
          <m:r>
            <w:rPr>
              <w:rFonts w:ascii="Cambria Math" w:hAnsi="Cambria Math"/>
            </w:rPr>
            <m:t>If wag</m:t>
          </m:r>
          <m:sSubSup>
            <m:sSubSupPr>
              <m:ctrlPr>
                <w:rPr>
                  <w:rFonts w:ascii="Cambria Math" w:hAnsi="Cambria Math"/>
                  <w:i/>
                </w:rPr>
              </m:ctrlPr>
            </m:sSubSupPr>
            <m:e>
              <m:r>
                <w:rPr>
                  <w:rFonts w:ascii="Cambria Math" w:hAnsi="Cambria Math"/>
                </w:rPr>
                <m:t>e</m:t>
              </m:r>
            </m:e>
            <m:sub>
              <m:r>
                <w:rPr>
                  <w:rFonts w:ascii="Cambria Math" w:hAnsi="Cambria Math"/>
                </w:rPr>
                <m:t xml:space="preserve">t-1 </m:t>
              </m:r>
            </m:sub>
            <m:sup>
              <m:r>
                <w:rPr>
                  <w:rFonts w:ascii="Cambria Math" w:hAnsi="Cambria Math"/>
                </w:rPr>
                <m:t>gap</m:t>
              </m:r>
            </m:sup>
          </m:sSubSup>
          <m:r>
            <w:rPr>
              <w:rFonts w:ascii="Cambria Math" w:hAnsi="Cambria Math"/>
            </w:rPr>
            <m:t>&gt;Mi</m:t>
          </m:r>
          <m:sSup>
            <m:sSupPr>
              <m:ctrlPr>
                <w:rPr>
                  <w:rFonts w:ascii="Cambria Math" w:hAnsi="Cambria Math"/>
                  <w:i/>
                </w:rPr>
              </m:ctrlPr>
            </m:sSupPr>
            <m:e>
              <m:r>
                <w:rPr>
                  <w:rFonts w:ascii="Cambria Math" w:hAnsi="Cambria Math"/>
                </w:rPr>
                <m:t>n</m:t>
              </m:r>
            </m:e>
            <m:sup>
              <m:r>
                <w:rPr>
                  <w:rFonts w:ascii="Cambria Math" w:hAnsi="Cambria Math"/>
                </w:rPr>
                <m:t>Gap</m:t>
              </m:r>
            </m:sup>
          </m:sSup>
        </m:oMath>
      </m:oMathPara>
    </w:p>
    <w:p w14:paraId="30EF1DDB" w14:textId="77777777" w:rsidR="00412BC7" w:rsidRPr="00412BC7" w:rsidRDefault="00A76722" w:rsidP="00DC2929">
      <w:pPr>
        <w:spacing w:line="360" w:lineRule="auto"/>
        <w:rPr>
          <w:rFonts w:eastAsiaTheme="minorEastAsia"/>
        </w:rPr>
      </w:pPr>
      <m:oMathPara>
        <m:oMath>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ds</m:t>
              </m:r>
            </m:sub>
            <m:sup>
              <m:r>
                <w:rPr>
                  <w:rFonts w:ascii="Cambria Math" w:hAnsi="Cambria Math"/>
                </w:rPr>
                <m:t>t</m:t>
              </m:r>
            </m:sup>
          </m:sSubSup>
          <m:r>
            <w:rPr>
              <w:rFonts w:ascii="Cambria Math" w:hAnsi="Cambria Math"/>
            </w:rPr>
            <m:t>=wag</m:t>
          </m:r>
          <m:sSub>
            <m:sSubPr>
              <m:ctrlPr>
                <w:rPr>
                  <w:rFonts w:ascii="Cambria Math" w:hAnsi="Cambria Math"/>
                  <w:i/>
                </w:rPr>
              </m:ctrlPr>
            </m:sSubPr>
            <m:e>
              <m:r>
                <w:rPr>
                  <w:rFonts w:ascii="Cambria Math" w:hAnsi="Cambria Math"/>
                </w:rPr>
                <m:t>e</m:t>
              </m:r>
            </m:e>
            <m:sub>
              <m:r>
                <w:rPr>
                  <w:rFonts w:ascii="Cambria Math" w:hAnsi="Cambria Math"/>
                </w:rPr>
                <m:t>ds</m:t>
              </m:r>
            </m:sub>
          </m:sSub>
          <m:r>
            <w:rPr>
              <w:rFonts w:ascii="Cambria Math" w:hAnsi="Cambria Math"/>
            </w:rPr>
            <m:t>*</m:t>
          </m:r>
          <m:d>
            <m:dPr>
              <m:ctrlPr>
                <w:rPr>
                  <w:rFonts w:ascii="Cambria Math" w:hAnsi="Cambria Math"/>
                  <w:i/>
                </w:rPr>
              </m:ctrlPr>
            </m:dPr>
            <m:e>
              <m:r>
                <w:rPr>
                  <w:rFonts w:ascii="Cambria Math" w:hAnsi="Cambria Math"/>
                </w:rPr>
                <m:t>1+inflation</m:t>
              </m:r>
            </m:e>
          </m:d>
        </m:oMath>
      </m:oMathPara>
    </w:p>
    <w:p w14:paraId="1BC5AA2D" w14:textId="5C744295" w:rsidR="00B15085" w:rsidRPr="00412BC7" w:rsidRDefault="00412BC7" w:rsidP="00DC2929">
      <w:pPr>
        <w:spacing w:line="360" w:lineRule="auto"/>
        <w:rPr>
          <w:rFonts w:eastAsiaTheme="minorEastAsia"/>
        </w:rPr>
      </w:pPr>
      <m:oMathPara>
        <m:oMath>
          <m:r>
            <w:rPr>
              <w:rFonts w:ascii="Cambria Math" w:eastAsiaTheme="minorEastAsia" w:hAnsi="Cambria Math"/>
            </w:rPr>
            <m:t xml:space="preserve">If  </m:t>
          </m:r>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 xml:space="preserve">t-1 </m:t>
              </m:r>
            </m:sub>
            <m:sup>
              <m:r>
                <w:rPr>
                  <w:rFonts w:ascii="Cambria Math" w:hAnsi="Cambria Math"/>
                </w:rPr>
                <m:t>gap</m:t>
              </m:r>
            </m:sup>
          </m:sSubSup>
          <m:r>
            <w:rPr>
              <w:rFonts w:ascii="Cambria Math" w:hAnsi="Cambria Math"/>
            </w:rPr>
            <m:t>&lt;Mi</m:t>
          </m:r>
          <m:sSup>
            <m:sSupPr>
              <m:ctrlPr>
                <w:rPr>
                  <w:rFonts w:ascii="Cambria Math" w:hAnsi="Cambria Math"/>
                  <w:i/>
                </w:rPr>
              </m:ctrlPr>
            </m:sSupPr>
            <m:e>
              <m:r>
                <w:rPr>
                  <w:rFonts w:ascii="Cambria Math" w:hAnsi="Cambria Math"/>
                </w:rPr>
                <m:t>n</m:t>
              </m:r>
            </m:e>
            <m:sup>
              <m:r>
                <w:rPr>
                  <w:rFonts w:ascii="Cambria Math" w:hAnsi="Cambria Math"/>
                </w:rPr>
                <m:t>Gap</m:t>
              </m:r>
            </m:sup>
          </m:sSup>
          <m:r>
            <m:rPr>
              <m:sty m:val="p"/>
            </m:rPr>
            <w:rPr>
              <w:rFonts w:ascii="Cambria Math" w:hAnsi="Cambria Math"/>
            </w:rPr>
            <w:br/>
          </m:r>
        </m:oMath>
        <m:oMath>
          <m:r>
            <w:rPr>
              <w:rFonts w:ascii="Cambria Math" w:eastAsiaTheme="minorEastAsia" w:hAnsi="Cambria Math"/>
            </w:rPr>
            <m:t>Wag</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ds</m:t>
              </m:r>
            </m:sub>
            <m:sup>
              <m:r>
                <w:rPr>
                  <w:rFonts w:ascii="Cambria Math" w:eastAsiaTheme="minorEastAsia" w:hAnsi="Cambria Math"/>
                </w:rPr>
                <m:t>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dp</m:t>
                  </m:r>
                </m:sub>
              </m:sSub>
            </m:num>
            <m:den>
              <m:r>
                <w:rPr>
                  <w:rFonts w:ascii="Cambria Math" w:eastAsiaTheme="minorEastAsia" w:hAnsi="Cambria Math"/>
                </w:rPr>
                <m:t>1-</m:t>
              </m:r>
              <m:r>
                <w:rPr>
                  <w:rFonts w:ascii="Cambria Math" w:hAnsi="Cambria Math"/>
                </w:rPr>
                <m:t>Mi</m:t>
              </m:r>
              <m:sSup>
                <m:sSupPr>
                  <m:ctrlPr>
                    <w:rPr>
                      <w:rFonts w:ascii="Cambria Math" w:hAnsi="Cambria Math"/>
                      <w:i/>
                    </w:rPr>
                  </m:ctrlPr>
                </m:sSupPr>
                <m:e>
                  <m:r>
                    <w:rPr>
                      <w:rFonts w:ascii="Cambria Math" w:hAnsi="Cambria Math"/>
                    </w:rPr>
                    <m:t>n</m:t>
                  </m:r>
                </m:e>
                <m:sup>
                  <m:r>
                    <w:rPr>
                      <w:rFonts w:ascii="Cambria Math" w:hAnsi="Cambria Math"/>
                    </w:rPr>
                    <m:t>Gap</m:t>
                  </m:r>
                </m:sup>
              </m:sSup>
            </m:den>
          </m:f>
        </m:oMath>
      </m:oMathPara>
    </w:p>
    <w:p w14:paraId="12013B70" w14:textId="77777777" w:rsidR="00412BC7" w:rsidRDefault="00412BC7" w:rsidP="00DC2929">
      <w:pPr>
        <w:spacing w:line="360" w:lineRule="auto"/>
        <w:rPr>
          <w:rFonts w:eastAsiaTheme="minorEastAsia"/>
        </w:rPr>
      </w:pPr>
    </w:p>
    <w:p w14:paraId="4D68556A" w14:textId="6268D54B" w:rsidR="00DC2929" w:rsidRPr="00770935" w:rsidRDefault="00770935" w:rsidP="00DC2929">
      <w:pPr>
        <w:spacing w:line="360" w:lineRule="auto"/>
        <w:rPr>
          <w:rFonts w:eastAsiaTheme="minorEastAsia"/>
        </w:rPr>
      </w:pPr>
      <m:oMathPara>
        <m:oMath>
          <m:r>
            <w:rPr>
              <w:rFonts w:ascii="Cambria Math" w:eastAsiaTheme="minorEastAsia" w:hAnsi="Cambria Math"/>
            </w:rPr>
            <m:t>wag</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gap</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ds</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1+inflation</m:t>
                  </m:r>
                </m:e>
              </m:d>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dp</m:t>
                  </m:r>
                </m:sub>
              </m:sSub>
            </m:num>
            <m:den>
              <m:r>
                <w:rPr>
                  <w:rFonts w:ascii="Cambria Math" w:eastAsiaTheme="minorEastAsia" w:hAnsi="Cambria Math"/>
                </w:rPr>
                <m:t>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ds</m:t>
                  </m:r>
                </m:sub>
              </m:sSub>
              <m:r>
                <w:rPr>
                  <w:rFonts w:ascii="Cambria Math" w:eastAsiaTheme="minorEastAsia" w:hAnsi="Cambria Math"/>
                </w:rPr>
                <m:t>*(1+inflation)</m:t>
              </m:r>
            </m:den>
          </m:f>
        </m:oMath>
      </m:oMathPara>
    </w:p>
    <w:p w14:paraId="46D4E8CB" w14:textId="77904789" w:rsidR="00745270" w:rsidRPr="00AC0541" w:rsidRDefault="00DC2929" w:rsidP="00745270">
      <w:pPr>
        <w:spacing w:line="360" w:lineRule="auto"/>
        <w:rPr>
          <w:sz w:val="24"/>
          <w:szCs w:val="24"/>
        </w:rPr>
      </w:pPr>
      <w:r w:rsidRPr="00AC0541">
        <w:rPr>
          <w:sz w:val="24"/>
          <w:szCs w:val="24"/>
        </w:rPr>
        <w:t xml:space="preserve">The targeted wage is </w:t>
      </w:r>
      <w:r w:rsidR="00297E5E" w:rsidRPr="00AC0541">
        <w:rPr>
          <w:sz w:val="24"/>
          <w:szCs w:val="24"/>
        </w:rPr>
        <w:t>then</w:t>
      </w:r>
      <w:r w:rsidRPr="00AC0541">
        <w:rPr>
          <w:sz w:val="24"/>
          <w:szCs w:val="24"/>
        </w:rPr>
        <w:t xml:space="preserve"> included in the behavioral equation determining the wage, estimated to have a positive effect on the wage in the long run. </w:t>
      </w:r>
      <w:r w:rsidR="00F26C7A" w:rsidRPr="00AC0541">
        <w:rPr>
          <w:sz w:val="24"/>
          <w:szCs w:val="24"/>
        </w:rPr>
        <w:br/>
      </w:r>
      <w:r w:rsidR="0027521C" w:rsidRPr="00AC0541">
        <w:rPr>
          <w:sz w:val="24"/>
          <w:szCs w:val="24"/>
        </w:rPr>
        <w:t xml:space="preserve">Performing the same shock as in scenario 1 </w:t>
      </w:r>
      <w:r w:rsidR="00297E5E" w:rsidRPr="00AC0541">
        <w:rPr>
          <w:sz w:val="24"/>
          <w:szCs w:val="24"/>
        </w:rPr>
        <w:t>by</w:t>
      </w:r>
      <w:r w:rsidR="0027521C" w:rsidRPr="00AC0541">
        <w:rPr>
          <w:sz w:val="24"/>
          <w:szCs w:val="24"/>
        </w:rPr>
        <w:t xml:space="preserve"> removing the suppressing of the rate regulation rate, we see</w:t>
      </w:r>
      <w:r w:rsidR="00634972" w:rsidRPr="00AC0541">
        <w:rPr>
          <w:sz w:val="24"/>
          <w:szCs w:val="24"/>
        </w:rPr>
        <w:t xml:space="preserve"> that the targeted wage increases by almost </w:t>
      </w:r>
      <w:r w:rsidR="001A7BAE" w:rsidRPr="00AC0541">
        <w:rPr>
          <w:sz w:val="24"/>
          <w:szCs w:val="24"/>
        </w:rPr>
        <w:t>4</w:t>
      </w:r>
      <w:r w:rsidR="00634972" w:rsidRPr="00AC0541">
        <w:rPr>
          <w:sz w:val="24"/>
          <w:szCs w:val="24"/>
        </w:rPr>
        <w:t>%</w:t>
      </w:r>
      <w:r w:rsidR="0034422D" w:rsidRPr="00AC0541">
        <w:rPr>
          <w:sz w:val="24"/>
          <w:szCs w:val="24"/>
        </w:rPr>
        <w:t xml:space="preserve"> </w:t>
      </w:r>
      <w:r w:rsidR="00B15085" w:rsidRPr="00AC0541">
        <w:rPr>
          <w:sz w:val="24"/>
          <w:szCs w:val="24"/>
        </w:rPr>
        <w:t>in 2020</w:t>
      </w:r>
      <w:r w:rsidR="001A7BAE" w:rsidRPr="00AC0541">
        <w:rPr>
          <w:sz w:val="24"/>
          <w:szCs w:val="24"/>
        </w:rPr>
        <w:t xml:space="preserve">. </w:t>
      </w:r>
      <w:r w:rsidR="00634972" w:rsidRPr="00AC0541">
        <w:rPr>
          <w:sz w:val="24"/>
          <w:szCs w:val="24"/>
        </w:rPr>
        <w:t xml:space="preserve"> </w:t>
      </w:r>
      <w:r w:rsidR="001A7BAE" w:rsidRPr="00AC0541">
        <w:rPr>
          <w:sz w:val="24"/>
          <w:szCs w:val="24"/>
        </w:rPr>
        <w:t xml:space="preserve">We see that when the workers unions go into the negotiations with a higher targeted wage, this also affects </w:t>
      </w:r>
      <w:commentRangeStart w:id="32"/>
      <w:r w:rsidR="001A7BAE" w:rsidRPr="00AC0541">
        <w:rPr>
          <w:sz w:val="24"/>
          <w:szCs w:val="24"/>
        </w:rPr>
        <w:t>wages</w:t>
      </w:r>
      <w:commentRangeEnd w:id="32"/>
      <w:r w:rsidR="00BF11E0" w:rsidRPr="00AC0541">
        <w:rPr>
          <w:rStyle w:val="Kommentarhenvisning"/>
          <w:sz w:val="24"/>
          <w:szCs w:val="24"/>
        </w:rPr>
        <w:commentReference w:id="32"/>
      </w:r>
      <w:r w:rsidR="001A7BAE" w:rsidRPr="00AC0541">
        <w:rPr>
          <w:sz w:val="24"/>
          <w:szCs w:val="24"/>
        </w:rPr>
        <w:t xml:space="preserve">. </w:t>
      </w:r>
      <w:r w:rsidR="00745270" w:rsidRPr="00AC0541">
        <w:rPr>
          <w:sz w:val="24"/>
          <w:szCs w:val="24"/>
        </w:rPr>
        <w:t xml:space="preserve">As the firms are now experiencing higher costs, this will go into the consumer prices. </w:t>
      </w:r>
    </w:p>
    <w:p w14:paraId="35BC29AD" w14:textId="76DE852F" w:rsidR="001A7BAE" w:rsidRDefault="00A02C56" w:rsidP="00DC2929">
      <w:pPr>
        <w:spacing w:line="360" w:lineRule="auto"/>
      </w:pPr>
      <w:r w:rsidRPr="00A02C56">
        <w:rPr>
          <w:noProof/>
        </w:rPr>
        <w:lastRenderedPageBreak/>
        <w:drawing>
          <wp:inline distT="0" distB="0" distL="0" distR="0" wp14:anchorId="5DFD8359" wp14:editId="14435AAD">
            <wp:extent cx="6120130" cy="2600325"/>
            <wp:effectExtent l="0" t="0" r="0" b="9525"/>
            <wp:docPr id="39" name="Billed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600325"/>
                    </a:xfrm>
                    <a:prstGeom prst="rect">
                      <a:avLst/>
                    </a:prstGeom>
                  </pic:spPr>
                </pic:pic>
              </a:graphicData>
            </a:graphic>
          </wp:inline>
        </w:drawing>
      </w:r>
    </w:p>
    <w:p w14:paraId="4676617F" w14:textId="77E99DE1" w:rsidR="006078BF" w:rsidRDefault="00A02C56" w:rsidP="0078484D">
      <w:pPr>
        <w:spacing w:line="360" w:lineRule="auto"/>
      </w:pPr>
      <w:r w:rsidRPr="00A02C56">
        <w:rPr>
          <w:noProof/>
        </w:rPr>
        <w:drawing>
          <wp:inline distT="0" distB="0" distL="0" distR="0" wp14:anchorId="3BC218A1" wp14:editId="56E4BED4">
            <wp:extent cx="6120130" cy="3219450"/>
            <wp:effectExtent l="0" t="0" r="0" b="0"/>
            <wp:docPr id="40" name="Billed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219450"/>
                    </a:xfrm>
                    <a:prstGeom prst="rect">
                      <a:avLst/>
                    </a:prstGeom>
                  </pic:spPr>
                </pic:pic>
              </a:graphicData>
            </a:graphic>
          </wp:inline>
        </w:drawing>
      </w:r>
    </w:p>
    <w:p w14:paraId="59446AC1" w14:textId="42B2B6A7" w:rsidR="00C858DE" w:rsidRPr="00AC0541" w:rsidRDefault="006078BF" w:rsidP="0078484D">
      <w:pPr>
        <w:spacing w:line="360" w:lineRule="auto"/>
        <w:rPr>
          <w:sz w:val="24"/>
          <w:szCs w:val="24"/>
        </w:rPr>
      </w:pPr>
      <w:commentRangeStart w:id="33"/>
      <w:commentRangeStart w:id="34"/>
      <w:r w:rsidRPr="00AC0541">
        <w:rPr>
          <w:sz w:val="24"/>
          <w:szCs w:val="24"/>
        </w:rPr>
        <w:t xml:space="preserve">As the wages increase, so does the wage-share in the model. </w:t>
      </w:r>
      <w:r w:rsidR="009705F4" w:rsidRPr="00AC0541">
        <w:rPr>
          <w:sz w:val="24"/>
          <w:szCs w:val="24"/>
        </w:rPr>
        <w:t xml:space="preserve">As argued by </w:t>
      </w:r>
      <w:r w:rsidR="007267B7" w:rsidRPr="00AC0541">
        <w:rPr>
          <w:sz w:val="24"/>
          <w:szCs w:val="24"/>
        </w:rPr>
        <w:fldChar w:fldCharType="begin" w:fldLock="1"/>
      </w:r>
      <w:r w:rsidR="007267B7" w:rsidRPr="00AC0541">
        <w:rPr>
          <w:sz w:val="24"/>
          <w:szCs w:val="24"/>
        </w:rPr>
        <w:instrText>ADDIN CSL_CITATION {"citationItems":[{"id":"ITEM-1","itemData":{"ISSN":"2226-8944","abstract":"The International Labour Office welcomes such applications. Libraries, institutions and other users registered in the United Kingdom with the Copyright Licensing Agency, 90 Tottenham Court Road, London W1T 4LP [Fax: (+44) (0)20 7631 5500; email: cla@cla.co.uk], in the United States with the Copyright Clearance Center, 222 Rosewood Drive, Danvers, MA 01923 [Fax: (+1) (978) 750 4470; email: info@copyright.com] or in other countries with associated Reproduction Rights Organizations, may make photocopies in accordance with the licences issued to them for this purpose. ILO Cataloguing in Publication Data","author":[{"dropping-particle":"","family":"Onaran","given":"Ozlem","non-dropping-particle":"","parse-names":false,"suffix":""},{"dropping-particle":"","family":"Galanis","given":"Giorgos","non-dropping-particle":"","parse-names":false,"suffix":""}],"container-title":"Conditions of work and employment series","id":"ITEM-1","issue":"40","issued":{"date-parts":[["2012"]]},"title":"Is aggregate demand wage-led or profit-led?","type":"article-journal","volume":"40"},"uris":["http://www.mendeley.com/documents/?uuid=7da13936-18d7-4b45-849c-02bc074a8f2f"]}],"mendeley":{"formattedCitation":"(Onaran &amp; Galanis, 2012)","plainTextFormattedCitation":"(Onaran &amp; Galanis, 2012)","previouslyFormattedCitation":"(Onaran &amp; Galanis, 2012)"},"properties":{"noteIndex":0},"schema":"https://github.com/citation-style-language/schema/raw/master/csl-citation.json"}</w:instrText>
      </w:r>
      <w:r w:rsidR="007267B7" w:rsidRPr="00AC0541">
        <w:rPr>
          <w:sz w:val="24"/>
          <w:szCs w:val="24"/>
        </w:rPr>
        <w:fldChar w:fldCharType="separate"/>
      </w:r>
      <w:r w:rsidR="007267B7" w:rsidRPr="00AC0541">
        <w:rPr>
          <w:noProof/>
          <w:sz w:val="24"/>
          <w:szCs w:val="24"/>
        </w:rPr>
        <w:t>(Onaran &amp; Galanis, 2012)</w:t>
      </w:r>
      <w:r w:rsidR="007267B7" w:rsidRPr="00AC0541">
        <w:rPr>
          <w:sz w:val="24"/>
          <w:szCs w:val="24"/>
        </w:rPr>
        <w:fldChar w:fldCharType="end"/>
      </w:r>
      <w:r w:rsidR="007267B7" w:rsidRPr="00AC0541">
        <w:rPr>
          <w:sz w:val="24"/>
          <w:szCs w:val="24"/>
        </w:rPr>
        <w:t xml:space="preserve"> </w:t>
      </w:r>
      <w:r w:rsidR="009705F4" w:rsidRPr="00AC0541">
        <w:rPr>
          <w:sz w:val="24"/>
          <w:szCs w:val="24"/>
        </w:rPr>
        <w:t xml:space="preserve">the final effect of a rising wage-share (falling profit-share) </w:t>
      </w:r>
      <w:r w:rsidR="001E1981">
        <w:rPr>
          <w:sz w:val="24"/>
          <w:szCs w:val="24"/>
        </w:rPr>
        <w:t>i</w:t>
      </w:r>
      <w:r w:rsidR="00447F28" w:rsidRPr="00AC0541">
        <w:rPr>
          <w:sz w:val="24"/>
          <w:szCs w:val="24"/>
        </w:rPr>
        <w:t xml:space="preserve">n the end comes down to the effect on consumption, investments, and the trade balance of the economy. </w:t>
      </w:r>
      <w:commentRangeEnd w:id="33"/>
      <w:r w:rsidR="00D74D8E" w:rsidRPr="00AC0541">
        <w:rPr>
          <w:rStyle w:val="Kommentarhenvisning"/>
          <w:sz w:val="24"/>
          <w:szCs w:val="24"/>
        </w:rPr>
        <w:commentReference w:id="33"/>
      </w:r>
      <w:commentRangeEnd w:id="34"/>
      <w:r w:rsidR="009705F4" w:rsidRPr="00AC0541">
        <w:rPr>
          <w:rStyle w:val="Kommentarhenvisning"/>
          <w:sz w:val="24"/>
          <w:szCs w:val="24"/>
        </w:rPr>
        <w:commentReference w:id="34"/>
      </w:r>
    </w:p>
    <w:p w14:paraId="3EAC5DCF" w14:textId="347ED49A" w:rsidR="00521ACE" w:rsidRDefault="001E1981" w:rsidP="0078484D">
      <w:pPr>
        <w:spacing w:line="360" w:lineRule="auto"/>
      </w:pPr>
      <w:r>
        <w:rPr>
          <w:sz w:val="24"/>
          <w:szCs w:val="24"/>
        </w:rPr>
        <w:t>Looking</w:t>
      </w:r>
      <w:r w:rsidR="00B15085" w:rsidRPr="00AC0541">
        <w:rPr>
          <w:sz w:val="24"/>
          <w:szCs w:val="24"/>
        </w:rPr>
        <w:t xml:space="preserve"> at </w:t>
      </w:r>
      <w:r w:rsidR="00521ACE" w:rsidRPr="00AC0541">
        <w:rPr>
          <w:sz w:val="24"/>
          <w:szCs w:val="24"/>
        </w:rPr>
        <w:t>the investments</w:t>
      </w:r>
      <w:r w:rsidR="00B15085" w:rsidRPr="00AC0541">
        <w:rPr>
          <w:sz w:val="24"/>
          <w:szCs w:val="24"/>
        </w:rPr>
        <w:t xml:space="preserve"> first we see that increasing the wages</w:t>
      </w:r>
      <w:r w:rsidR="00521ACE" w:rsidRPr="00AC0541">
        <w:rPr>
          <w:sz w:val="24"/>
          <w:szCs w:val="24"/>
        </w:rPr>
        <w:t xml:space="preserve">, </w:t>
      </w:r>
      <w:r w:rsidR="00B15085" w:rsidRPr="00AC0541">
        <w:rPr>
          <w:sz w:val="24"/>
          <w:szCs w:val="24"/>
        </w:rPr>
        <w:t>leads to</w:t>
      </w:r>
      <w:r w:rsidR="00521ACE" w:rsidRPr="00AC0541">
        <w:rPr>
          <w:sz w:val="24"/>
          <w:szCs w:val="24"/>
        </w:rPr>
        <w:t xml:space="preserve"> an increase in the wage share thereby lowering the profit share. </w:t>
      </w:r>
      <w:r w:rsidR="005754A1" w:rsidRPr="00AC0541">
        <w:rPr>
          <w:sz w:val="24"/>
          <w:szCs w:val="24"/>
        </w:rPr>
        <w:t xml:space="preserve">A lower profit-share means that firms are experiencing a lower return on investments thereby decreasing </w:t>
      </w:r>
      <w:r w:rsidR="005A17E0" w:rsidRPr="00AC0541">
        <w:rPr>
          <w:sz w:val="24"/>
          <w:szCs w:val="24"/>
        </w:rPr>
        <w:t>the future investments</w:t>
      </w:r>
      <w:r w:rsidR="00DE460E" w:rsidRPr="00AC0541">
        <w:rPr>
          <w:sz w:val="24"/>
          <w:szCs w:val="24"/>
        </w:rPr>
        <w:t xml:space="preserve">. </w:t>
      </w:r>
      <w:r w:rsidR="0075087B" w:rsidRPr="00AC0541">
        <w:rPr>
          <w:sz w:val="24"/>
          <w:szCs w:val="24"/>
        </w:rPr>
        <w:t>When</w:t>
      </w:r>
      <w:r w:rsidR="00902943" w:rsidRPr="00AC0541">
        <w:rPr>
          <w:sz w:val="24"/>
          <w:szCs w:val="24"/>
        </w:rPr>
        <w:t xml:space="preserve"> </w:t>
      </w:r>
      <w:commentRangeStart w:id="35"/>
      <w:commentRangeStart w:id="36"/>
      <w:r w:rsidR="00902943" w:rsidRPr="00AC0541">
        <w:rPr>
          <w:sz w:val="24"/>
          <w:szCs w:val="24"/>
        </w:rPr>
        <w:t xml:space="preserve">investments start falling </w:t>
      </w:r>
      <w:r w:rsidR="005754A1" w:rsidRPr="00AC0541">
        <w:rPr>
          <w:sz w:val="24"/>
          <w:szCs w:val="24"/>
        </w:rPr>
        <w:t xml:space="preserve">there will be a larger capacity that the firms can utilize. </w:t>
      </w:r>
      <w:r w:rsidR="0075087B" w:rsidRPr="00AC0541">
        <w:rPr>
          <w:sz w:val="24"/>
          <w:szCs w:val="24"/>
        </w:rPr>
        <w:t>At the same time</w:t>
      </w:r>
      <w:r w:rsidR="005754A1" w:rsidRPr="00AC0541">
        <w:rPr>
          <w:sz w:val="24"/>
          <w:szCs w:val="24"/>
        </w:rPr>
        <w:t xml:space="preserve"> the lower investments also decrease the economic activity which </w:t>
      </w:r>
      <w:r w:rsidR="0075087B" w:rsidRPr="00AC0541">
        <w:rPr>
          <w:sz w:val="24"/>
          <w:szCs w:val="24"/>
        </w:rPr>
        <w:t>decreas</w:t>
      </w:r>
      <w:r>
        <w:rPr>
          <w:sz w:val="24"/>
          <w:szCs w:val="24"/>
        </w:rPr>
        <w:t>e</w:t>
      </w:r>
      <w:r w:rsidR="005754A1" w:rsidRPr="00AC0541">
        <w:rPr>
          <w:sz w:val="24"/>
          <w:szCs w:val="24"/>
        </w:rPr>
        <w:t xml:space="preserve"> the capacity of the economy</w:t>
      </w:r>
      <w:r w:rsidR="00902943" w:rsidRPr="00AC0541">
        <w:rPr>
          <w:sz w:val="24"/>
          <w:szCs w:val="24"/>
        </w:rPr>
        <w:t xml:space="preserve">.  </w:t>
      </w:r>
      <w:commentRangeEnd w:id="35"/>
      <w:commentRangeEnd w:id="36"/>
      <w:r w:rsidR="00D74D8E" w:rsidRPr="00AC0541">
        <w:rPr>
          <w:rStyle w:val="Kommentarhenvisning"/>
          <w:sz w:val="24"/>
          <w:szCs w:val="24"/>
        </w:rPr>
        <w:lastRenderedPageBreak/>
        <w:commentReference w:id="35"/>
      </w:r>
      <w:r w:rsidR="0075087B" w:rsidRPr="00AC0541">
        <w:rPr>
          <w:rStyle w:val="Kommentarhenvisning"/>
          <w:sz w:val="24"/>
          <w:szCs w:val="24"/>
        </w:rPr>
        <w:commentReference w:id="36"/>
      </w:r>
      <w:r w:rsidR="005754A1" w:rsidRPr="001E1981">
        <w:rPr>
          <w:sz w:val="24"/>
          <w:szCs w:val="24"/>
        </w:rPr>
        <w:t>These two adverse effects are captured by the capacity utilization rate, where it seems like the first effect is dominant leading to a small increase in capacity utilization</w:t>
      </w:r>
      <w:r w:rsidR="0075087B" w:rsidRPr="001E1981">
        <w:rPr>
          <w:sz w:val="24"/>
          <w:szCs w:val="24"/>
        </w:rPr>
        <w:t xml:space="preserve"> which</w:t>
      </w:r>
      <w:r w:rsidR="005754A1" w:rsidRPr="001E1981">
        <w:rPr>
          <w:sz w:val="24"/>
          <w:szCs w:val="24"/>
        </w:rPr>
        <w:t xml:space="preserve"> will increase the </w:t>
      </w:r>
      <w:r w:rsidR="0075087B" w:rsidRPr="001E1981">
        <w:rPr>
          <w:sz w:val="24"/>
          <w:szCs w:val="24"/>
        </w:rPr>
        <w:t>firms’</w:t>
      </w:r>
      <w:r w:rsidR="005754A1" w:rsidRPr="001E1981">
        <w:rPr>
          <w:sz w:val="24"/>
          <w:szCs w:val="24"/>
        </w:rPr>
        <w:t xml:space="preserve"> incentives to invest, but </w:t>
      </w:r>
      <w:r w:rsidR="0075087B" w:rsidRPr="001E1981">
        <w:rPr>
          <w:sz w:val="24"/>
          <w:szCs w:val="24"/>
        </w:rPr>
        <w:t>as this effect is quite small the overall effect will be a fall in investments.</w:t>
      </w:r>
      <w:r w:rsidR="0075087B">
        <w:t xml:space="preserve"> </w:t>
      </w:r>
    </w:p>
    <w:p w14:paraId="142D6122" w14:textId="49750452" w:rsidR="00425D00" w:rsidRDefault="00A02C56" w:rsidP="0078484D">
      <w:pPr>
        <w:spacing w:line="360" w:lineRule="auto"/>
      </w:pPr>
      <w:r w:rsidRPr="00A02C56">
        <w:rPr>
          <w:noProof/>
        </w:rPr>
        <w:drawing>
          <wp:inline distT="0" distB="0" distL="0" distR="0" wp14:anchorId="04467E79" wp14:editId="24A58351">
            <wp:extent cx="6120130" cy="2838450"/>
            <wp:effectExtent l="0" t="0" r="0" b="0"/>
            <wp:docPr id="41" name="Billed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838450"/>
                    </a:xfrm>
                    <a:prstGeom prst="rect">
                      <a:avLst/>
                    </a:prstGeom>
                  </pic:spPr>
                </pic:pic>
              </a:graphicData>
            </a:graphic>
          </wp:inline>
        </w:drawing>
      </w:r>
    </w:p>
    <w:p w14:paraId="5908D68F" w14:textId="68847B6A" w:rsidR="00902943" w:rsidRPr="00AC0541" w:rsidRDefault="00902943" w:rsidP="003856B0">
      <w:pPr>
        <w:spacing w:line="360" w:lineRule="auto"/>
        <w:rPr>
          <w:sz w:val="24"/>
          <w:szCs w:val="24"/>
        </w:rPr>
      </w:pPr>
      <w:r w:rsidRPr="00AC0541">
        <w:rPr>
          <w:sz w:val="24"/>
          <w:szCs w:val="24"/>
        </w:rPr>
        <w:t>From the plot we observe an increase in consumption</w:t>
      </w:r>
      <w:r w:rsidR="00F26C7A" w:rsidRPr="00AC0541">
        <w:rPr>
          <w:sz w:val="24"/>
          <w:szCs w:val="24"/>
        </w:rPr>
        <w:t xml:space="preserve"> </w:t>
      </w:r>
      <w:r w:rsidR="00D15118" w:rsidRPr="007C2E7C">
        <w:rPr>
          <w:sz w:val="24"/>
          <w:szCs w:val="24"/>
          <w:highlight w:val="yellow"/>
        </w:rPr>
        <w:t>duo</w:t>
      </w:r>
      <w:r w:rsidR="00D15118" w:rsidRPr="00AC0541">
        <w:rPr>
          <w:sz w:val="24"/>
          <w:szCs w:val="24"/>
        </w:rPr>
        <w:t xml:space="preserve"> to the</w:t>
      </w:r>
      <w:r w:rsidRPr="00AC0541">
        <w:rPr>
          <w:sz w:val="24"/>
          <w:szCs w:val="24"/>
        </w:rPr>
        <w:t xml:space="preserve"> higher wage share, </w:t>
      </w:r>
      <w:r w:rsidR="00F26C7A" w:rsidRPr="00AC0541">
        <w:rPr>
          <w:sz w:val="24"/>
          <w:szCs w:val="24"/>
        </w:rPr>
        <w:t>meaning that</w:t>
      </w:r>
      <w:r w:rsidRPr="00AC0541">
        <w:rPr>
          <w:sz w:val="24"/>
          <w:szCs w:val="24"/>
        </w:rPr>
        <w:t xml:space="preserve"> a higher share of the income</w:t>
      </w:r>
      <w:r w:rsidR="00F26C7A" w:rsidRPr="00AC0541">
        <w:rPr>
          <w:sz w:val="24"/>
          <w:szCs w:val="24"/>
        </w:rPr>
        <w:t xml:space="preserve"> is</w:t>
      </w:r>
      <w:r w:rsidRPr="00AC0541">
        <w:rPr>
          <w:sz w:val="24"/>
          <w:szCs w:val="24"/>
        </w:rPr>
        <w:t xml:space="preserve"> coming through</w:t>
      </w:r>
      <w:r w:rsidR="00F26C7A" w:rsidRPr="00AC0541">
        <w:rPr>
          <w:sz w:val="24"/>
          <w:szCs w:val="24"/>
        </w:rPr>
        <w:t xml:space="preserve"> the</w:t>
      </w:r>
      <w:r w:rsidRPr="00AC0541">
        <w:rPr>
          <w:sz w:val="24"/>
          <w:szCs w:val="24"/>
        </w:rPr>
        <w:t xml:space="preserve"> wages. As the propensity to consume is larger for wage income compared to profits, the consumption for the households</w:t>
      </w:r>
      <w:r w:rsidR="00F26C7A" w:rsidRPr="00AC0541">
        <w:rPr>
          <w:sz w:val="24"/>
          <w:szCs w:val="24"/>
        </w:rPr>
        <w:t xml:space="preserve"> will increase</w:t>
      </w:r>
      <w:r w:rsidRPr="00AC0541">
        <w:rPr>
          <w:sz w:val="24"/>
          <w:szCs w:val="24"/>
        </w:rPr>
        <w:t xml:space="preserve">. </w:t>
      </w:r>
    </w:p>
    <w:p w14:paraId="172138F9" w14:textId="00AEFAB4" w:rsidR="004178EE" w:rsidRPr="00AC0541" w:rsidRDefault="00F97FF9" w:rsidP="003856B0">
      <w:pPr>
        <w:spacing w:line="360" w:lineRule="auto"/>
        <w:rPr>
          <w:sz w:val="24"/>
          <w:szCs w:val="24"/>
        </w:rPr>
      </w:pPr>
      <w:r w:rsidRPr="00AC0541">
        <w:rPr>
          <w:sz w:val="24"/>
          <w:szCs w:val="24"/>
        </w:rPr>
        <w:t xml:space="preserve">At the end </w:t>
      </w:r>
      <w:r w:rsidR="005A17E0" w:rsidRPr="00AC0541">
        <w:rPr>
          <w:sz w:val="24"/>
          <w:szCs w:val="24"/>
        </w:rPr>
        <w:t xml:space="preserve">we can conclude that the fall in investments is </w:t>
      </w:r>
      <w:r w:rsidR="00D15118" w:rsidRPr="00AC0541">
        <w:rPr>
          <w:sz w:val="24"/>
          <w:szCs w:val="24"/>
        </w:rPr>
        <w:t>larger</w:t>
      </w:r>
      <w:r w:rsidR="005A17E0" w:rsidRPr="00AC0541">
        <w:rPr>
          <w:sz w:val="24"/>
          <w:szCs w:val="24"/>
        </w:rPr>
        <w:t xml:space="preserve"> than the increase in consumption</w:t>
      </w:r>
      <w:r w:rsidR="007974B3" w:rsidRPr="00AC0541">
        <w:rPr>
          <w:sz w:val="24"/>
          <w:szCs w:val="24"/>
        </w:rPr>
        <w:t xml:space="preserve"> which is also found by </w:t>
      </w:r>
      <w:r w:rsidR="007267B7" w:rsidRPr="00AC0541">
        <w:rPr>
          <w:sz w:val="24"/>
          <w:szCs w:val="24"/>
        </w:rPr>
        <w:fldChar w:fldCharType="begin" w:fldLock="1"/>
      </w:r>
      <w:r w:rsidR="007267B7" w:rsidRPr="00AC0541">
        <w:rPr>
          <w:sz w:val="24"/>
          <w:szCs w:val="24"/>
        </w:rPr>
        <w:instrText>ADDIN CSL_CITATION {"citationItems":[{"id":"ITEM-1","itemData":{"author":[{"dropping-particle":"","family":"Onaran","given":"Ozlem","non-dropping-particle":"","parse-names":false,"suffix":""},{"dropping-particle":"","family":"Obst","given":"Thomas","non-dropping-particle":"","parse-names":false,"suffix":""}],"id":"ITEM-1","issued":{"date-parts":[["2015"]]},"page":"1-48","title":"Wage-led growth in the EU15 Member States: the effects of income distribution on growth, investment, trade balance, and inflation","type":"article-journal"},"uris":["http://www.mendeley.com/documents/?uuid=ef8c9c7b-c78f-4414-a048-5566e8a8ddca"]}],"mendeley":{"formattedCitation":"(Onaran &amp; Obst, 2015)","plainTextFormattedCitation":"(Onaran &amp; Obst, 2015)","previouslyFormattedCitation":"(Onaran &amp; Obst, 2015)"},"properties":{"noteIndex":0},"schema":"https://github.com/citation-style-language/schema/raw/master/csl-citation.json"}</w:instrText>
      </w:r>
      <w:r w:rsidR="007267B7" w:rsidRPr="00AC0541">
        <w:rPr>
          <w:sz w:val="24"/>
          <w:szCs w:val="24"/>
        </w:rPr>
        <w:fldChar w:fldCharType="separate"/>
      </w:r>
      <w:r w:rsidR="007267B7" w:rsidRPr="00AC0541">
        <w:rPr>
          <w:noProof/>
          <w:sz w:val="24"/>
          <w:szCs w:val="24"/>
        </w:rPr>
        <w:t>(Onaran &amp; Obst, 2015)</w:t>
      </w:r>
      <w:r w:rsidR="007267B7" w:rsidRPr="00AC0541">
        <w:rPr>
          <w:sz w:val="24"/>
          <w:szCs w:val="24"/>
        </w:rPr>
        <w:fldChar w:fldCharType="end"/>
      </w:r>
      <w:r w:rsidR="001E1981">
        <w:rPr>
          <w:sz w:val="24"/>
          <w:szCs w:val="24"/>
        </w:rPr>
        <w:t>.</w:t>
      </w:r>
      <w:r w:rsidR="007267B7" w:rsidRPr="00AC0541">
        <w:rPr>
          <w:sz w:val="24"/>
          <w:szCs w:val="24"/>
        </w:rPr>
        <w:t xml:space="preserve"> </w:t>
      </w:r>
      <w:r w:rsidR="007974B3" w:rsidRPr="00AC0541">
        <w:rPr>
          <w:sz w:val="24"/>
          <w:szCs w:val="24"/>
        </w:rPr>
        <w:t>T</w:t>
      </w:r>
      <w:r w:rsidR="00902943" w:rsidRPr="00AC0541">
        <w:rPr>
          <w:sz w:val="24"/>
          <w:szCs w:val="24"/>
        </w:rPr>
        <w:t>he last part we need to analyze is the net-exports</w:t>
      </w:r>
      <w:r w:rsidR="007974B3" w:rsidRPr="00AC0541">
        <w:rPr>
          <w:sz w:val="24"/>
          <w:szCs w:val="24"/>
        </w:rPr>
        <w:t>, a</w:t>
      </w:r>
      <w:r w:rsidR="00902943" w:rsidRPr="00AC0541">
        <w:rPr>
          <w:sz w:val="24"/>
          <w:szCs w:val="24"/>
        </w:rPr>
        <w:t xml:space="preserve">s the increase in the wages directly goes into the price equations, consumer prices will increase, resulting in a lower </w:t>
      </w:r>
      <w:r w:rsidR="004178EE" w:rsidRPr="00AC0541">
        <w:rPr>
          <w:sz w:val="24"/>
          <w:szCs w:val="24"/>
        </w:rPr>
        <w:t>net-exports</w:t>
      </w:r>
      <w:r w:rsidR="00F26C7A" w:rsidRPr="00AC0541">
        <w:rPr>
          <w:sz w:val="24"/>
          <w:szCs w:val="24"/>
        </w:rPr>
        <w:t xml:space="preserve"> observed below</w:t>
      </w:r>
      <w:r w:rsidR="004178EE" w:rsidRPr="00AC0541">
        <w:rPr>
          <w:sz w:val="24"/>
          <w:szCs w:val="24"/>
        </w:rPr>
        <w:t xml:space="preserve">. </w:t>
      </w:r>
    </w:p>
    <w:p w14:paraId="34223C97" w14:textId="280303C4" w:rsidR="00F26C7A" w:rsidRDefault="00A02C56" w:rsidP="003856B0">
      <w:pPr>
        <w:spacing w:line="360" w:lineRule="auto"/>
      </w:pPr>
      <w:r w:rsidRPr="00A02C56">
        <w:rPr>
          <w:noProof/>
        </w:rPr>
        <w:lastRenderedPageBreak/>
        <w:drawing>
          <wp:inline distT="0" distB="0" distL="0" distR="0" wp14:anchorId="7D72A633" wp14:editId="56391A88">
            <wp:extent cx="6120130" cy="2495550"/>
            <wp:effectExtent l="0" t="0" r="0" b="0"/>
            <wp:docPr id="42" name="Billed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2495550"/>
                    </a:xfrm>
                    <a:prstGeom prst="rect">
                      <a:avLst/>
                    </a:prstGeom>
                  </pic:spPr>
                </pic:pic>
              </a:graphicData>
            </a:graphic>
          </wp:inline>
        </w:drawing>
      </w:r>
    </w:p>
    <w:p w14:paraId="13D49906" w14:textId="76403A75" w:rsidR="004178EE" w:rsidRPr="00AC0541" w:rsidRDefault="004178EE" w:rsidP="0078484D">
      <w:pPr>
        <w:spacing w:line="360" w:lineRule="auto"/>
        <w:rPr>
          <w:sz w:val="24"/>
          <w:szCs w:val="24"/>
        </w:rPr>
      </w:pPr>
      <w:r w:rsidRPr="00AC0541">
        <w:rPr>
          <w:sz w:val="24"/>
          <w:szCs w:val="24"/>
        </w:rPr>
        <w:t xml:space="preserve">In total we see that the increase in consumption is smaller than the decrease in the net-exports and investments, lowering the economic activity. </w:t>
      </w:r>
      <w:r w:rsidR="00BF1897" w:rsidRPr="00AC0541">
        <w:rPr>
          <w:sz w:val="24"/>
          <w:szCs w:val="24"/>
        </w:rPr>
        <w:t xml:space="preserve">The </w:t>
      </w:r>
      <w:r w:rsidR="00F41B3F" w:rsidRPr="00AC0541">
        <w:rPr>
          <w:sz w:val="24"/>
          <w:szCs w:val="24"/>
        </w:rPr>
        <w:t>un</w:t>
      </w:r>
      <w:r w:rsidR="00BF1897" w:rsidRPr="00AC0541">
        <w:rPr>
          <w:sz w:val="24"/>
          <w:szCs w:val="24"/>
        </w:rPr>
        <w:t xml:space="preserve">employment as a result of </w:t>
      </w:r>
      <w:r w:rsidR="003856B0" w:rsidRPr="00AC0541">
        <w:rPr>
          <w:sz w:val="24"/>
          <w:szCs w:val="24"/>
        </w:rPr>
        <w:t>removing the suppressing of the rate regulation rate is</w:t>
      </w:r>
      <w:r w:rsidR="001E1981">
        <w:rPr>
          <w:sz w:val="24"/>
          <w:szCs w:val="24"/>
        </w:rPr>
        <w:t xml:space="preserve"> that it</w:t>
      </w:r>
      <w:r w:rsidR="003856B0" w:rsidRPr="00AC0541">
        <w:rPr>
          <w:sz w:val="24"/>
          <w:szCs w:val="24"/>
        </w:rPr>
        <w:t xml:space="preserve"> </w:t>
      </w:r>
      <w:r w:rsidR="0010513A" w:rsidRPr="00AC0541">
        <w:rPr>
          <w:sz w:val="24"/>
          <w:szCs w:val="24"/>
        </w:rPr>
        <w:t>increases by</w:t>
      </w:r>
      <w:r w:rsidR="003856B0" w:rsidRPr="00AC0541">
        <w:rPr>
          <w:sz w:val="24"/>
          <w:szCs w:val="24"/>
        </w:rPr>
        <w:t xml:space="preserve"> approximately 1</w:t>
      </w:r>
      <w:r w:rsidRPr="00AC0541">
        <w:rPr>
          <w:sz w:val="24"/>
          <w:szCs w:val="24"/>
        </w:rPr>
        <w:t>5</w:t>
      </w:r>
      <w:r w:rsidR="003856B0" w:rsidRPr="00AC0541">
        <w:rPr>
          <w:sz w:val="24"/>
          <w:szCs w:val="24"/>
        </w:rPr>
        <w:t xml:space="preserve">00 people in </w:t>
      </w:r>
      <w:commentRangeStart w:id="37"/>
      <w:r w:rsidR="003856B0" w:rsidRPr="00AC0541">
        <w:rPr>
          <w:sz w:val="24"/>
          <w:szCs w:val="24"/>
        </w:rPr>
        <w:t>2020</w:t>
      </w:r>
      <w:r w:rsidR="008E3678">
        <w:rPr>
          <w:sz w:val="24"/>
          <w:szCs w:val="24"/>
        </w:rPr>
        <w:t xml:space="preserve">. </w:t>
      </w:r>
      <w:commentRangeEnd w:id="37"/>
      <w:r w:rsidR="008E3678">
        <w:rPr>
          <w:rStyle w:val="Kommentarhenvisning"/>
        </w:rPr>
        <w:commentReference w:id="37"/>
      </w:r>
      <w:r w:rsidR="008E3678">
        <w:rPr>
          <w:sz w:val="24"/>
          <w:szCs w:val="24"/>
        </w:rPr>
        <w:t xml:space="preserve"> </w:t>
      </w:r>
      <w:commentRangeStart w:id="38"/>
      <w:commentRangeStart w:id="39"/>
      <w:commentRangeStart w:id="40"/>
      <w:r w:rsidR="003856B0" w:rsidRPr="00AC0541">
        <w:rPr>
          <w:sz w:val="24"/>
          <w:szCs w:val="24"/>
        </w:rPr>
        <w:t xml:space="preserve">In the next section we will add a new channel in affecting the </w:t>
      </w:r>
      <w:r w:rsidR="00F41B3F" w:rsidRPr="00AC0541">
        <w:rPr>
          <w:sz w:val="24"/>
          <w:szCs w:val="24"/>
        </w:rPr>
        <w:t>rate in which people want to be a member of the income insurance program</w:t>
      </w:r>
      <w:commentRangeEnd w:id="38"/>
      <w:r w:rsidR="00D74D8E" w:rsidRPr="00AC0541">
        <w:rPr>
          <w:rStyle w:val="Kommentarhenvisning"/>
          <w:sz w:val="24"/>
          <w:szCs w:val="24"/>
        </w:rPr>
        <w:commentReference w:id="38"/>
      </w:r>
      <w:commentRangeEnd w:id="39"/>
      <w:r w:rsidR="008E3678">
        <w:rPr>
          <w:rStyle w:val="Kommentarhenvisning"/>
        </w:rPr>
        <w:commentReference w:id="39"/>
      </w:r>
      <w:commentRangeEnd w:id="40"/>
      <w:r w:rsidR="00904699">
        <w:rPr>
          <w:rStyle w:val="Kommentarhenvisning"/>
        </w:rPr>
        <w:commentReference w:id="40"/>
      </w:r>
      <w:r w:rsidR="003856B0" w:rsidRPr="00AC0541">
        <w:rPr>
          <w:sz w:val="24"/>
          <w:szCs w:val="24"/>
        </w:rPr>
        <w:t>.</w:t>
      </w:r>
    </w:p>
    <w:p w14:paraId="31327C89" w14:textId="77777777" w:rsidR="00AE5E58" w:rsidRDefault="00AE5E58" w:rsidP="0078484D">
      <w:pPr>
        <w:spacing w:line="360" w:lineRule="auto"/>
      </w:pPr>
    </w:p>
    <w:p w14:paraId="4C9EB7B4" w14:textId="45023139" w:rsidR="00425D00" w:rsidRDefault="00425D00" w:rsidP="0027521C">
      <w:pPr>
        <w:pStyle w:val="Overskrift2"/>
      </w:pPr>
      <w:r>
        <w:t>Scenario 3 Effect of compensation rate on the insurance rate</w:t>
      </w:r>
    </w:p>
    <w:p w14:paraId="00273393" w14:textId="77777777" w:rsidR="0027521C" w:rsidRPr="0027521C" w:rsidRDefault="0027521C" w:rsidP="0027521C"/>
    <w:p w14:paraId="7BFB6654" w14:textId="7A08D4F7" w:rsidR="00CD2B12" w:rsidRPr="00AC0541" w:rsidRDefault="00BD7A2E" w:rsidP="0078484D">
      <w:pPr>
        <w:spacing w:line="360" w:lineRule="auto"/>
        <w:rPr>
          <w:sz w:val="24"/>
          <w:szCs w:val="24"/>
        </w:rPr>
      </w:pPr>
      <w:r w:rsidRPr="00AC0541">
        <w:rPr>
          <w:sz w:val="24"/>
          <w:szCs w:val="24"/>
        </w:rPr>
        <w:t>In the baseline model the insurance rate</w:t>
      </w:r>
      <w:r w:rsidR="001F38A6" w:rsidRPr="00AC0541">
        <w:rPr>
          <w:sz w:val="24"/>
          <w:szCs w:val="24"/>
        </w:rPr>
        <w:t xml:space="preserve"> (</w:t>
      </w:r>
      <m:oMath>
        <m:r>
          <w:rPr>
            <w:rFonts w:ascii="Cambria Math" w:hAnsi="Cambria Math"/>
            <w:sz w:val="24"/>
            <w:szCs w:val="24"/>
          </w:rPr>
          <m:t>kuld)</m:t>
        </m:r>
      </m:oMath>
      <w:r w:rsidRPr="00AC0541">
        <w:rPr>
          <w:sz w:val="24"/>
          <w:szCs w:val="24"/>
        </w:rPr>
        <w:t xml:space="preserve"> is set exogenous, but as </w:t>
      </w:r>
      <w:r w:rsidR="00F97FF9" w:rsidRPr="00AC0541">
        <w:rPr>
          <w:sz w:val="24"/>
          <w:szCs w:val="24"/>
        </w:rPr>
        <w:t xml:space="preserve">presented in section 2 many </w:t>
      </w:r>
      <w:r w:rsidR="00F5378C" w:rsidRPr="00AC0541">
        <w:rPr>
          <w:sz w:val="24"/>
          <w:szCs w:val="24"/>
        </w:rPr>
        <w:t>organizations</w:t>
      </w:r>
      <w:r w:rsidR="00F97FF9" w:rsidRPr="00AC0541">
        <w:rPr>
          <w:sz w:val="24"/>
          <w:szCs w:val="24"/>
        </w:rPr>
        <w:t xml:space="preserve"> </w:t>
      </w:r>
      <w:r w:rsidR="00FC3AF2" w:rsidRPr="00AC0541">
        <w:rPr>
          <w:sz w:val="24"/>
          <w:szCs w:val="24"/>
        </w:rPr>
        <w:t xml:space="preserve">criticize </w:t>
      </w:r>
      <w:r w:rsidRPr="00AC0541">
        <w:rPr>
          <w:sz w:val="24"/>
          <w:szCs w:val="24"/>
        </w:rPr>
        <w:t>the income insurance</w:t>
      </w:r>
      <w:r w:rsidR="00FC3AF2" w:rsidRPr="00AC0541">
        <w:rPr>
          <w:sz w:val="24"/>
          <w:szCs w:val="24"/>
        </w:rPr>
        <w:t xml:space="preserve"> model for not including </w:t>
      </w:r>
      <w:r w:rsidR="00207C01" w:rsidRPr="00AC0541">
        <w:rPr>
          <w:sz w:val="24"/>
          <w:szCs w:val="24"/>
        </w:rPr>
        <w:t>the channel in which</w:t>
      </w:r>
      <w:r w:rsidRPr="00AC0541">
        <w:rPr>
          <w:sz w:val="24"/>
          <w:szCs w:val="24"/>
        </w:rPr>
        <w:t xml:space="preserve"> the compensation rate should impact </w:t>
      </w:r>
      <w:r w:rsidR="00DC2C78" w:rsidRPr="00AC0541">
        <w:rPr>
          <w:sz w:val="24"/>
          <w:szCs w:val="24"/>
        </w:rPr>
        <w:t>people’s</w:t>
      </w:r>
      <w:r w:rsidRPr="00AC0541">
        <w:rPr>
          <w:sz w:val="24"/>
          <w:szCs w:val="24"/>
        </w:rPr>
        <w:t xml:space="preserve"> choice </w:t>
      </w:r>
      <w:r w:rsidR="00FC3AF2" w:rsidRPr="00AC0541">
        <w:rPr>
          <w:sz w:val="24"/>
          <w:szCs w:val="24"/>
        </w:rPr>
        <w:t>in</w:t>
      </w:r>
      <w:r w:rsidRPr="00AC0541">
        <w:rPr>
          <w:sz w:val="24"/>
          <w:szCs w:val="24"/>
        </w:rPr>
        <w:t xml:space="preserve"> join</w:t>
      </w:r>
      <w:r w:rsidR="00FC3AF2" w:rsidRPr="00AC0541">
        <w:rPr>
          <w:sz w:val="24"/>
          <w:szCs w:val="24"/>
        </w:rPr>
        <w:t>ing</w:t>
      </w:r>
      <w:r w:rsidRPr="00AC0541">
        <w:rPr>
          <w:sz w:val="24"/>
          <w:szCs w:val="24"/>
        </w:rPr>
        <w:t xml:space="preserve"> the</w:t>
      </w:r>
      <w:r w:rsidR="00207C01" w:rsidRPr="00AC0541">
        <w:rPr>
          <w:sz w:val="24"/>
          <w:szCs w:val="24"/>
        </w:rPr>
        <w:t xml:space="preserve"> insurance</w:t>
      </w:r>
      <w:r w:rsidRPr="00AC0541">
        <w:rPr>
          <w:sz w:val="24"/>
          <w:szCs w:val="24"/>
        </w:rPr>
        <w:t xml:space="preserve"> </w:t>
      </w:r>
      <w:commentRangeStart w:id="41"/>
      <w:r w:rsidRPr="00AC0541">
        <w:rPr>
          <w:sz w:val="24"/>
          <w:szCs w:val="24"/>
        </w:rPr>
        <w:t>program</w:t>
      </w:r>
      <w:commentRangeEnd w:id="41"/>
      <w:r w:rsidR="00A63068" w:rsidRPr="00AC0541">
        <w:rPr>
          <w:rStyle w:val="Kommentarhenvisning"/>
          <w:sz w:val="24"/>
          <w:szCs w:val="24"/>
        </w:rPr>
        <w:commentReference w:id="41"/>
      </w:r>
      <w:r w:rsidR="00A63068" w:rsidRPr="00AC0541">
        <w:rPr>
          <w:sz w:val="24"/>
          <w:szCs w:val="24"/>
        </w:rPr>
        <w:t>. The reason is that the membership costs compared to the generosity of the program will make the member</w:t>
      </w:r>
      <w:r w:rsidR="00927CE6" w:rsidRPr="00AC0541">
        <w:rPr>
          <w:sz w:val="24"/>
          <w:szCs w:val="24"/>
        </w:rPr>
        <w:t>s</w:t>
      </w:r>
      <w:r w:rsidR="00A63068" w:rsidRPr="00AC0541">
        <w:rPr>
          <w:sz w:val="24"/>
          <w:szCs w:val="24"/>
        </w:rPr>
        <w:t xml:space="preserve"> worse of when the compensation rate is lower</w:t>
      </w:r>
      <w:r w:rsidRPr="00AC0541">
        <w:rPr>
          <w:sz w:val="24"/>
          <w:szCs w:val="24"/>
        </w:rPr>
        <w:t xml:space="preserve">. </w:t>
      </w:r>
      <w:r w:rsidR="00207C01" w:rsidRPr="00AC0541">
        <w:rPr>
          <w:sz w:val="24"/>
          <w:szCs w:val="24"/>
        </w:rPr>
        <w:t>The</w:t>
      </w:r>
      <w:r w:rsidR="00DC2C78" w:rsidRPr="00AC0541">
        <w:rPr>
          <w:sz w:val="24"/>
          <w:szCs w:val="24"/>
        </w:rPr>
        <w:t xml:space="preserve"> </w:t>
      </w:r>
      <w:r w:rsidR="00207C01" w:rsidRPr="00AC0541">
        <w:rPr>
          <w:sz w:val="24"/>
          <w:szCs w:val="24"/>
        </w:rPr>
        <w:t xml:space="preserve">central mechanism will be that the </w:t>
      </w:r>
      <w:r w:rsidR="00DC2C78" w:rsidRPr="00AC0541">
        <w:rPr>
          <w:sz w:val="24"/>
          <w:szCs w:val="24"/>
        </w:rPr>
        <w:t>demand site of the economy</w:t>
      </w:r>
      <w:r w:rsidR="00207C01" w:rsidRPr="00AC0541">
        <w:rPr>
          <w:sz w:val="24"/>
          <w:szCs w:val="24"/>
        </w:rPr>
        <w:t xml:space="preserve"> will be affected positively</w:t>
      </w:r>
      <w:r w:rsidR="00DC2C78" w:rsidRPr="00AC0541">
        <w:rPr>
          <w:sz w:val="24"/>
          <w:szCs w:val="24"/>
        </w:rPr>
        <w:t xml:space="preserve"> when a higher percentage receive income insurance when </w:t>
      </w:r>
      <w:commentRangeStart w:id="42"/>
      <w:r w:rsidR="00DC2C78" w:rsidRPr="00AC0541">
        <w:rPr>
          <w:sz w:val="24"/>
          <w:szCs w:val="24"/>
        </w:rPr>
        <w:t xml:space="preserve">unemployed. </w:t>
      </w:r>
      <w:commentRangeEnd w:id="42"/>
      <w:r w:rsidR="00F5378C" w:rsidRPr="00AC0541">
        <w:rPr>
          <w:rStyle w:val="Kommentarhenvisning"/>
          <w:sz w:val="24"/>
          <w:szCs w:val="24"/>
        </w:rPr>
        <w:commentReference w:id="42"/>
      </w:r>
      <w:r w:rsidR="00CD2B12" w:rsidRPr="00AC0541">
        <w:rPr>
          <w:sz w:val="24"/>
          <w:szCs w:val="24"/>
        </w:rPr>
        <w:t xml:space="preserve">The equation added to the model can be observed below: </w:t>
      </w:r>
    </w:p>
    <w:p w14:paraId="7F3A94EA" w14:textId="37B0BEB3" w:rsidR="00CD2B12" w:rsidRDefault="00770935" w:rsidP="0078484D">
      <w:pPr>
        <w:spacing w:line="360" w:lineRule="auto"/>
      </w:pPr>
      <m:oMathPara>
        <m:oMath>
          <m:r>
            <m:rPr>
              <m:sty m:val="p"/>
            </m:rPr>
            <w:rPr>
              <w:rFonts w:ascii="Cambria Math" w:hAnsi="Cambria Math"/>
            </w:rPr>
            <m:t>Δ</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kuld</m:t>
                  </m:r>
                </m:e>
              </m:d>
            </m:e>
          </m:func>
          <m:r>
            <w:rPr>
              <w:rFonts w:ascii="Cambria Math" w:hAnsi="Cambria Math"/>
            </w:rPr>
            <m:t>= 0.045*</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komp</m:t>
                  </m:r>
                  <m:sSub>
                    <m:sSubPr>
                      <m:ctrlPr>
                        <w:rPr>
                          <w:rFonts w:ascii="Cambria Math" w:hAnsi="Cambria Math"/>
                          <w:i/>
                        </w:rPr>
                      </m:ctrlPr>
                    </m:sSubPr>
                    <m:e>
                      <m:r>
                        <w:rPr>
                          <w:rFonts w:ascii="Cambria Math" w:hAnsi="Cambria Math"/>
                        </w:rPr>
                        <m:t>r</m:t>
                      </m:r>
                    </m:e>
                    <m:sub>
                      <m:r>
                        <w:rPr>
                          <w:rFonts w:ascii="Cambria Math" w:hAnsi="Cambria Math"/>
                        </w:rPr>
                        <m:t>t-1</m:t>
                      </m:r>
                    </m:sub>
                  </m:sSub>
                </m:e>
              </m:d>
            </m:e>
          </m:func>
          <m:r>
            <w:rPr>
              <w:rFonts w:ascii="Cambria Math" w:hAnsi="Cambria Math"/>
            </w:rPr>
            <m:t>+0.12*</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kul</m:t>
                  </m:r>
                  <m:sSub>
                    <m:sSubPr>
                      <m:ctrlPr>
                        <w:rPr>
                          <w:rFonts w:ascii="Cambria Math" w:hAnsi="Cambria Math"/>
                          <w:i/>
                        </w:rPr>
                      </m:ctrlPr>
                    </m:sSubPr>
                    <m:e>
                      <m:r>
                        <w:rPr>
                          <w:rFonts w:ascii="Cambria Math" w:hAnsi="Cambria Math"/>
                        </w:rPr>
                        <m:t>d</m:t>
                      </m:r>
                    </m:e>
                    <m:sub>
                      <m:r>
                        <w:rPr>
                          <w:rFonts w:ascii="Cambria Math" w:hAnsi="Cambria Math"/>
                        </w:rPr>
                        <m:t>t-1</m:t>
                      </m:r>
                    </m:sub>
                  </m:sSub>
                </m:e>
              </m:d>
            </m:e>
          </m:func>
          <m:r>
            <w:rPr>
              <w:rFonts w:ascii="Cambria Math" w:hAnsi="Cambria Math"/>
            </w:rPr>
            <m:t xml:space="preserve"> </m:t>
          </m:r>
        </m:oMath>
      </m:oMathPara>
    </w:p>
    <w:p w14:paraId="1AF0F9A7" w14:textId="4B0B0D12" w:rsidR="003856B0" w:rsidRPr="00AC0541" w:rsidRDefault="00F5378C" w:rsidP="0078484D">
      <w:pPr>
        <w:spacing w:line="360" w:lineRule="auto"/>
        <w:rPr>
          <w:sz w:val="24"/>
          <w:szCs w:val="24"/>
        </w:rPr>
      </w:pPr>
      <w:r w:rsidRPr="00AC0541">
        <w:rPr>
          <w:sz w:val="24"/>
          <w:szCs w:val="24"/>
        </w:rPr>
        <w:t>As noted previously</w:t>
      </w:r>
      <w:r w:rsidR="00CD2B12" w:rsidRPr="00AC0541">
        <w:rPr>
          <w:sz w:val="24"/>
          <w:szCs w:val="24"/>
        </w:rPr>
        <w:t xml:space="preserve"> the data</w:t>
      </w:r>
      <w:r w:rsidR="00A63068" w:rsidRPr="00AC0541">
        <w:rPr>
          <w:sz w:val="24"/>
          <w:szCs w:val="24"/>
        </w:rPr>
        <w:t xml:space="preserve"> used</w:t>
      </w:r>
      <w:r w:rsidR="00CD2B12" w:rsidRPr="00AC0541">
        <w:rPr>
          <w:sz w:val="24"/>
          <w:szCs w:val="24"/>
        </w:rPr>
        <w:t xml:space="preserve"> for the percentage of people being a member of the income insurance program is </w:t>
      </w:r>
      <w:r w:rsidR="00BE6ECA" w:rsidRPr="00AC0541">
        <w:rPr>
          <w:sz w:val="24"/>
          <w:szCs w:val="24"/>
        </w:rPr>
        <w:t>obtained from</w:t>
      </w:r>
      <w:r w:rsidR="00CD2B12" w:rsidRPr="00AC0541">
        <w:rPr>
          <w:sz w:val="24"/>
          <w:szCs w:val="24"/>
        </w:rPr>
        <w:t xml:space="preserve"> ADAMS databank, therefor we only estimate the equation till 2017 quarter 4 </w:t>
      </w:r>
      <w:r w:rsidR="00927CE6" w:rsidRPr="00AC0541">
        <w:rPr>
          <w:sz w:val="24"/>
          <w:szCs w:val="24"/>
        </w:rPr>
        <w:t xml:space="preserve">duo to </w:t>
      </w:r>
      <w:r w:rsidR="00173E7B" w:rsidRPr="00AC0541">
        <w:rPr>
          <w:sz w:val="24"/>
          <w:szCs w:val="24"/>
        </w:rPr>
        <w:t xml:space="preserve">data </w:t>
      </w:r>
      <w:r w:rsidR="00927CE6" w:rsidRPr="00AC0541">
        <w:rPr>
          <w:sz w:val="24"/>
          <w:szCs w:val="24"/>
        </w:rPr>
        <w:t>availability</w:t>
      </w:r>
      <w:r w:rsidR="00CD2B12" w:rsidRPr="00AC0541">
        <w:rPr>
          <w:sz w:val="24"/>
          <w:szCs w:val="24"/>
        </w:rPr>
        <w:t xml:space="preserve">. </w:t>
      </w:r>
      <w:commentRangeStart w:id="43"/>
      <w:r w:rsidR="003856B0" w:rsidRPr="00AC0541">
        <w:rPr>
          <w:sz w:val="24"/>
          <w:szCs w:val="24"/>
        </w:rPr>
        <w:t xml:space="preserve">We find a positive long-run relationship between the compensation rate and the insurance </w:t>
      </w:r>
      <w:r w:rsidR="00FC3AF2" w:rsidRPr="00AC0541">
        <w:rPr>
          <w:sz w:val="24"/>
          <w:szCs w:val="24"/>
        </w:rPr>
        <w:t>rate;</w:t>
      </w:r>
      <w:r w:rsidR="003856B0" w:rsidRPr="00AC0541">
        <w:rPr>
          <w:sz w:val="24"/>
          <w:szCs w:val="24"/>
        </w:rPr>
        <w:t xml:space="preserve"> the results are significant at a 10% significant-level. </w:t>
      </w:r>
      <w:commentRangeEnd w:id="43"/>
      <w:r w:rsidR="00EB209C" w:rsidRPr="00AC0541">
        <w:rPr>
          <w:rStyle w:val="Kommentarhenvisning"/>
          <w:sz w:val="24"/>
          <w:szCs w:val="24"/>
        </w:rPr>
        <w:commentReference w:id="43"/>
      </w:r>
    </w:p>
    <w:p w14:paraId="6BE0A7BC" w14:textId="2BAD21AB" w:rsidR="000A3027" w:rsidRPr="00AC0541" w:rsidRDefault="00207C01" w:rsidP="0078484D">
      <w:pPr>
        <w:spacing w:line="360" w:lineRule="auto"/>
        <w:rPr>
          <w:sz w:val="24"/>
          <w:szCs w:val="24"/>
        </w:rPr>
      </w:pPr>
      <w:r w:rsidRPr="00AC0541">
        <w:rPr>
          <w:sz w:val="24"/>
          <w:szCs w:val="24"/>
        </w:rPr>
        <w:lastRenderedPageBreak/>
        <w:t>As this</w:t>
      </w:r>
      <w:r w:rsidR="00E4200B" w:rsidRPr="00AC0541">
        <w:rPr>
          <w:sz w:val="24"/>
          <w:szCs w:val="24"/>
        </w:rPr>
        <w:t xml:space="preserve"> scenario only includes the demand</w:t>
      </w:r>
      <w:r w:rsidRPr="00AC0541">
        <w:rPr>
          <w:sz w:val="24"/>
          <w:szCs w:val="24"/>
        </w:rPr>
        <w:t xml:space="preserve"> channel</w:t>
      </w:r>
      <w:r w:rsidR="00E4200B" w:rsidRPr="00AC0541">
        <w:rPr>
          <w:sz w:val="24"/>
          <w:szCs w:val="24"/>
        </w:rPr>
        <w:t xml:space="preserve"> together with the insurance rate channel</w:t>
      </w:r>
      <w:r w:rsidRPr="00AC0541">
        <w:rPr>
          <w:sz w:val="24"/>
          <w:szCs w:val="24"/>
        </w:rPr>
        <w:t xml:space="preserve"> </w:t>
      </w:r>
      <w:r w:rsidR="00E4200B" w:rsidRPr="00AC0541">
        <w:rPr>
          <w:sz w:val="24"/>
          <w:szCs w:val="24"/>
        </w:rPr>
        <w:t xml:space="preserve">this </w:t>
      </w:r>
      <w:r w:rsidRPr="00AC0541">
        <w:rPr>
          <w:sz w:val="24"/>
          <w:szCs w:val="24"/>
        </w:rPr>
        <w:t>will only increase the effect of the demand channel, we will compare the results of the shock with the results of scenario 1</w:t>
      </w:r>
      <w:r w:rsidR="00E4200B" w:rsidRPr="00AC0541">
        <w:rPr>
          <w:sz w:val="24"/>
          <w:szCs w:val="24"/>
        </w:rPr>
        <w:t xml:space="preserve"> for this reason</w:t>
      </w:r>
      <w:r w:rsidRPr="00AC0541">
        <w:rPr>
          <w:sz w:val="24"/>
          <w:szCs w:val="24"/>
        </w:rPr>
        <w:t xml:space="preserve">. First, </w:t>
      </w:r>
      <w:r w:rsidR="00ED0C06" w:rsidRPr="00AC0541">
        <w:rPr>
          <w:sz w:val="24"/>
          <w:szCs w:val="24"/>
        </w:rPr>
        <w:t xml:space="preserve">we see that the increase in compensation rate increases the incentive to join the insurance program thereby a higher percentage of the unemployed will be receiving income insurance increasing the net benefits received by the households. </w:t>
      </w:r>
      <w:r w:rsidR="00173E7B" w:rsidRPr="00AC0541">
        <w:rPr>
          <w:sz w:val="24"/>
          <w:szCs w:val="24"/>
        </w:rPr>
        <w:t xml:space="preserve">Using the same reasoning as in scenario 1 we can observe the effects on government net lending and disposable income. </w:t>
      </w:r>
    </w:p>
    <w:p w14:paraId="626DFCD4" w14:textId="7D841DDD" w:rsidR="00ED0C06" w:rsidRDefault="00A70035" w:rsidP="0078484D">
      <w:pPr>
        <w:spacing w:line="360" w:lineRule="auto"/>
      </w:pPr>
      <w:r w:rsidRPr="00A70035">
        <w:rPr>
          <w:noProof/>
        </w:rPr>
        <w:drawing>
          <wp:inline distT="0" distB="0" distL="0" distR="0" wp14:anchorId="0D4A97E0" wp14:editId="3DA9AC76">
            <wp:extent cx="6120130" cy="2762250"/>
            <wp:effectExtent l="0" t="0" r="0" b="0"/>
            <wp:docPr id="43" name="Billed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2762250"/>
                    </a:xfrm>
                    <a:prstGeom prst="rect">
                      <a:avLst/>
                    </a:prstGeom>
                  </pic:spPr>
                </pic:pic>
              </a:graphicData>
            </a:graphic>
          </wp:inline>
        </w:drawing>
      </w:r>
    </w:p>
    <w:p w14:paraId="19E11211" w14:textId="507AB2A7" w:rsidR="00F6501F" w:rsidRPr="00AC0541" w:rsidRDefault="000A3027" w:rsidP="0078484D">
      <w:pPr>
        <w:spacing w:line="360" w:lineRule="auto"/>
        <w:rPr>
          <w:sz w:val="24"/>
          <w:szCs w:val="24"/>
        </w:rPr>
      </w:pPr>
      <w:r w:rsidRPr="00AC0541">
        <w:rPr>
          <w:sz w:val="24"/>
          <w:szCs w:val="24"/>
        </w:rPr>
        <w:t>It shows that endogenizing the insurance rate,</w:t>
      </w:r>
      <w:r w:rsidR="00EB209C" w:rsidRPr="00AC0541">
        <w:rPr>
          <w:sz w:val="24"/>
          <w:szCs w:val="24"/>
        </w:rPr>
        <w:t xml:space="preserve"> </w:t>
      </w:r>
      <w:r w:rsidR="00207C01" w:rsidRPr="00AC0541">
        <w:rPr>
          <w:sz w:val="24"/>
          <w:szCs w:val="24"/>
        </w:rPr>
        <w:t>increases the</w:t>
      </w:r>
      <w:r w:rsidR="00EB209C" w:rsidRPr="00AC0541">
        <w:rPr>
          <w:sz w:val="24"/>
          <w:szCs w:val="24"/>
        </w:rPr>
        <w:t xml:space="preserve"> demand effect </w:t>
      </w:r>
      <w:r w:rsidR="00207C01" w:rsidRPr="00AC0541">
        <w:rPr>
          <w:sz w:val="24"/>
          <w:szCs w:val="24"/>
        </w:rPr>
        <w:t>that we saw in</w:t>
      </w:r>
      <w:r w:rsidR="00EB209C" w:rsidRPr="00AC0541">
        <w:rPr>
          <w:sz w:val="24"/>
          <w:szCs w:val="24"/>
        </w:rPr>
        <w:t xml:space="preserve"> scenario 1. In the plot below</w:t>
      </w:r>
      <w:r w:rsidR="00207C01" w:rsidRPr="00AC0541">
        <w:rPr>
          <w:sz w:val="24"/>
          <w:szCs w:val="24"/>
        </w:rPr>
        <w:t xml:space="preserve"> we observe</w:t>
      </w:r>
      <w:r w:rsidR="00EB209C" w:rsidRPr="00AC0541">
        <w:rPr>
          <w:sz w:val="24"/>
          <w:szCs w:val="24"/>
        </w:rPr>
        <w:t xml:space="preserve"> the effect o</w:t>
      </w:r>
      <w:r w:rsidR="00207C01" w:rsidRPr="00AC0541">
        <w:rPr>
          <w:sz w:val="24"/>
          <w:szCs w:val="24"/>
        </w:rPr>
        <w:t>n</w:t>
      </w:r>
      <w:r w:rsidR="00EB209C" w:rsidRPr="00AC0541">
        <w:rPr>
          <w:sz w:val="24"/>
          <w:szCs w:val="24"/>
        </w:rPr>
        <w:t xml:space="preserve"> GDP with and without adding the insurance rate channel. </w:t>
      </w:r>
    </w:p>
    <w:p w14:paraId="0FAFEB4E" w14:textId="7B53DB02" w:rsidR="00EB209C" w:rsidRPr="00AC0541" w:rsidRDefault="00A70035" w:rsidP="00E43D4F">
      <w:pPr>
        <w:spacing w:line="360" w:lineRule="auto"/>
        <w:rPr>
          <w:sz w:val="24"/>
          <w:szCs w:val="24"/>
        </w:rPr>
      </w:pPr>
      <w:r w:rsidRPr="00AC0541">
        <w:rPr>
          <w:noProof/>
          <w:sz w:val="24"/>
          <w:szCs w:val="24"/>
        </w:rPr>
        <w:lastRenderedPageBreak/>
        <w:drawing>
          <wp:inline distT="0" distB="0" distL="0" distR="0" wp14:anchorId="091C586D" wp14:editId="77D1420E">
            <wp:extent cx="6120130" cy="3776980"/>
            <wp:effectExtent l="0" t="0" r="0" b="0"/>
            <wp:docPr id="45" name="Billed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776980"/>
                    </a:xfrm>
                    <a:prstGeom prst="rect">
                      <a:avLst/>
                    </a:prstGeom>
                  </pic:spPr>
                </pic:pic>
              </a:graphicData>
            </a:graphic>
          </wp:inline>
        </w:drawing>
      </w:r>
    </w:p>
    <w:p w14:paraId="1C1980FD" w14:textId="30EC514D" w:rsidR="009D7F01" w:rsidRPr="00AC0541" w:rsidRDefault="000A3027" w:rsidP="0010741B">
      <w:pPr>
        <w:spacing w:line="360" w:lineRule="auto"/>
        <w:rPr>
          <w:sz w:val="24"/>
          <w:szCs w:val="24"/>
        </w:rPr>
      </w:pPr>
      <w:r w:rsidRPr="00AC0541">
        <w:rPr>
          <w:sz w:val="24"/>
          <w:szCs w:val="24"/>
        </w:rPr>
        <w:t>Lastly, we look at the effect o</w:t>
      </w:r>
      <w:r w:rsidR="00927CE6" w:rsidRPr="00AC0541">
        <w:rPr>
          <w:sz w:val="24"/>
          <w:szCs w:val="24"/>
        </w:rPr>
        <w:t>n</w:t>
      </w:r>
      <w:r w:rsidRPr="00AC0541">
        <w:rPr>
          <w:sz w:val="24"/>
          <w:szCs w:val="24"/>
        </w:rPr>
        <w:t xml:space="preserve"> </w:t>
      </w:r>
      <w:r w:rsidR="009D7F01" w:rsidRPr="00AC0541">
        <w:rPr>
          <w:sz w:val="24"/>
          <w:szCs w:val="24"/>
        </w:rPr>
        <w:t>un</w:t>
      </w:r>
      <w:r w:rsidRPr="00AC0541">
        <w:rPr>
          <w:sz w:val="24"/>
          <w:szCs w:val="24"/>
        </w:rPr>
        <w:t xml:space="preserve">employment </w:t>
      </w:r>
      <w:r w:rsidR="00927CE6" w:rsidRPr="00AC0541">
        <w:rPr>
          <w:sz w:val="24"/>
          <w:szCs w:val="24"/>
        </w:rPr>
        <w:t xml:space="preserve">here we </w:t>
      </w:r>
      <w:r w:rsidR="009D7F01" w:rsidRPr="00AC0541">
        <w:rPr>
          <w:sz w:val="24"/>
          <w:szCs w:val="24"/>
        </w:rPr>
        <w:t>observe</w:t>
      </w:r>
      <w:r w:rsidRPr="00AC0541">
        <w:rPr>
          <w:sz w:val="24"/>
          <w:szCs w:val="24"/>
        </w:rPr>
        <w:t xml:space="preserve"> that the effect </w:t>
      </w:r>
      <w:r w:rsidR="009D7F01" w:rsidRPr="00AC0541">
        <w:rPr>
          <w:sz w:val="24"/>
          <w:szCs w:val="24"/>
        </w:rPr>
        <w:t>lowers the</w:t>
      </w:r>
      <w:r w:rsidRPr="00AC0541">
        <w:rPr>
          <w:sz w:val="24"/>
          <w:szCs w:val="24"/>
        </w:rPr>
        <w:t xml:space="preserve"> </w:t>
      </w:r>
      <w:r w:rsidR="009D7F01" w:rsidRPr="00AC0541">
        <w:rPr>
          <w:sz w:val="24"/>
          <w:szCs w:val="24"/>
        </w:rPr>
        <w:t>un</w:t>
      </w:r>
      <w:r w:rsidRPr="00AC0541">
        <w:rPr>
          <w:sz w:val="24"/>
          <w:szCs w:val="24"/>
        </w:rPr>
        <w:t>employment</w:t>
      </w:r>
      <w:r w:rsidR="00EB209C" w:rsidRPr="00AC0541">
        <w:rPr>
          <w:sz w:val="24"/>
          <w:szCs w:val="24"/>
        </w:rPr>
        <w:t xml:space="preserve"> </w:t>
      </w:r>
      <w:r w:rsidR="009D7F01" w:rsidRPr="00AC0541">
        <w:rPr>
          <w:sz w:val="24"/>
          <w:szCs w:val="24"/>
        </w:rPr>
        <w:t>comparing with the results of scenario 1</w:t>
      </w:r>
      <w:r w:rsidRPr="00AC0541">
        <w:rPr>
          <w:sz w:val="24"/>
          <w:szCs w:val="24"/>
        </w:rPr>
        <w:t xml:space="preserve">. </w:t>
      </w:r>
      <w:r w:rsidR="009D7F01" w:rsidRPr="00AC0541">
        <w:rPr>
          <w:sz w:val="24"/>
          <w:szCs w:val="24"/>
        </w:rPr>
        <w:t xml:space="preserve">The total effect on unemployment when including this channel is a fall of 300 people, thereby </w:t>
      </w:r>
      <w:r w:rsidR="00927CE6" w:rsidRPr="00AC0541">
        <w:rPr>
          <w:sz w:val="24"/>
          <w:szCs w:val="24"/>
        </w:rPr>
        <w:t>extending</w:t>
      </w:r>
      <w:r w:rsidR="009D7F01" w:rsidRPr="00AC0541">
        <w:rPr>
          <w:sz w:val="24"/>
          <w:szCs w:val="24"/>
        </w:rPr>
        <w:t xml:space="preserve"> the fall by 50 people compared with scenario 1. </w:t>
      </w:r>
    </w:p>
    <w:p w14:paraId="2F48F5E0" w14:textId="089A348D" w:rsidR="00DE62EB" w:rsidRDefault="008C02FE" w:rsidP="00A107A7">
      <w:pPr>
        <w:pStyle w:val="Overskrift2"/>
      </w:pPr>
      <w:r>
        <w:t xml:space="preserve">Scenario </w:t>
      </w:r>
      <w:r w:rsidR="008F54CE">
        <w:t>4</w:t>
      </w:r>
      <w:r>
        <w:t xml:space="preserve"> effect of maximum level of income insurance on participation</w:t>
      </w:r>
    </w:p>
    <w:p w14:paraId="1EDEAA3D" w14:textId="7F09AA4A" w:rsidR="00A107A7" w:rsidRDefault="00A107A7" w:rsidP="00A107A7"/>
    <w:p w14:paraId="30D6D830" w14:textId="0A2DA896" w:rsidR="00F41869" w:rsidRPr="00AC0541" w:rsidRDefault="00F41869" w:rsidP="00F41869">
      <w:pPr>
        <w:spacing w:line="360" w:lineRule="auto"/>
        <w:rPr>
          <w:sz w:val="24"/>
          <w:szCs w:val="24"/>
        </w:rPr>
      </w:pPr>
      <w:r w:rsidRPr="00AC0541">
        <w:rPr>
          <w:sz w:val="24"/>
          <w:szCs w:val="24"/>
        </w:rPr>
        <w:t xml:space="preserve">In section 3 we described </w:t>
      </w:r>
      <w:r w:rsidR="00262E6D" w:rsidRPr="00AC0541">
        <w:rPr>
          <w:sz w:val="24"/>
          <w:szCs w:val="24"/>
        </w:rPr>
        <w:t>the two static models build by the IS-commission including</w:t>
      </w:r>
      <w:r w:rsidRPr="00AC0541">
        <w:rPr>
          <w:sz w:val="24"/>
          <w:szCs w:val="24"/>
        </w:rPr>
        <w:t xml:space="preserve"> the dynamics of pulling people in and out of the labor force when looking at the relationship between the income insurance and cash-benefits.</w:t>
      </w:r>
      <w:r w:rsidR="00262E6D" w:rsidRPr="00AC0541">
        <w:rPr>
          <w:sz w:val="24"/>
          <w:szCs w:val="24"/>
        </w:rPr>
        <w:t xml:space="preserve"> </w:t>
      </w:r>
      <w:r w:rsidRPr="00AC0541">
        <w:rPr>
          <w:sz w:val="24"/>
          <w:szCs w:val="24"/>
        </w:rPr>
        <w:t xml:space="preserve"> As this effect is already accounted for in</w:t>
      </w:r>
      <w:r w:rsidR="00262E6D" w:rsidRPr="00AC0541">
        <w:rPr>
          <w:sz w:val="24"/>
          <w:szCs w:val="24"/>
        </w:rPr>
        <w:t xml:space="preserve"> the income insurance model and thereby</w:t>
      </w:r>
      <w:r w:rsidRPr="00AC0541">
        <w:rPr>
          <w:sz w:val="24"/>
          <w:szCs w:val="24"/>
        </w:rPr>
        <w:t xml:space="preserve"> the micro elasticity</w:t>
      </w:r>
      <w:r w:rsidR="00262E6D" w:rsidRPr="00AC0541">
        <w:rPr>
          <w:sz w:val="24"/>
          <w:szCs w:val="24"/>
        </w:rPr>
        <w:t>,</w:t>
      </w:r>
      <w:r w:rsidRPr="00AC0541">
        <w:rPr>
          <w:sz w:val="24"/>
          <w:szCs w:val="24"/>
        </w:rPr>
        <w:t xml:space="preserve"> we will not include this link</w:t>
      </w:r>
      <w:r w:rsidR="00262E6D" w:rsidRPr="00AC0541">
        <w:rPr>
          <w:sz w:val="24"/>
          <w:szCs w:val="24"/>
        </w:rPr>
        <w:t>, instead we will use the effects used</w:t>
      </w:r>
      <w:r w:rsidRPr="00AC0541">
        <w:rPr>
          <w:sz w:val="24"/>
          <w:szCs w:val="24"/>
        </w:rPr>
        <w:t xml:space="preserve"> by </w:t>
      </w:r>
      <w:r w:rsidR="00262E6D" w:rsidRPr="00AC0541">
        <w:rPr>
          <w:sz w:val="24"/>
          <w:szCs w:val="24"/>
        </w:rPr>
        <w:fldChar w:fldCharType="begin" w:fldLock="1"/>
      </w:r>
      <w:r w:rsidR="00262E6D" w:rsidRPr="00AC0541">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262E6D" w:rsidRPr="00AC0541">
        <w:rPr>
          <w:sz w:val="24"/>
          <w:szCs w:val="24"/>
        </w:rPr>
        <w:fldChar w:fldCharType="separate"/>
      </w:r>
      <w:r w:rsidR="00262E6D" w:rsidRPr="00AC0541">
        <w:rPr>
          <w:noProof/>
          <w:sz w:val="24"/>
          <w:szCs w:val="24"/>
        </w:rPr>
        <w:t>(Fazzari et al., 2020)</w:t>
      </w:r>
      <w:r w:rsidR="00262E6D" w:rsidRPr="00AC0541">
        <w:rPr>
          <w:sz w:val="24"/>
          <w:szCs w:val="24"/>
        </w:rPr>
        <w:fldChar w:fldCharType="end"/>
      </w:r>
    </w:p>
    <w:p w14:paraId="12C9A2F8" w14:textId="412ED9C6" w:rsidR="007D3C27" w:rsidRPr="00AC0541" w:rsidRDefault="00A107A7" w:rsidP="008C02FE">
      <w:pPr>
        <w:spacing w:line="360" w:lineRule="auto"/>
        <w:rPr>
          <w:sz w:val="24"/>
          <w:szCs w:val="24"/>
        </w:rPr>
      </w:pPr>
      <w:r w:rsidRPr="00AC0541">
        <w:rPr>
          <w:sz w:val="24"/>
          <w:szCs w:val="24"/>
        </w:rPr>
        <w:t xml:space="preserve">As mentioned, the participation rate in the baseline model </w:t>
      </w:r>
      <w:r w:rsidR="00757265" w:rsidRPr="00AC0541">
        <w:rPr>
          <w:sz w:val="24"/>
          <w:szCs w:val="24"/>
        </w:rPr>
        <w:t>i</w:t>
      </w:r>
      <w:r w:rsidRPr="00AC0541">
        <w:rPr>
          <w:sz w:val="24"/>
          <w:szCs w:val="24"/>
        </w:rPr>
        <w:t>s set exogenous as the literature is still mixed regarding what determines the participation rate</w:t>
      </w:r>
      <w:r w:rsidR="0075427B" w:rsidRPr="00AC0541">
        <w:rPr>
          <w:sz w:val="24"/>
          <w:szCs w:val="24"/>
        </w:rPr>
        <w:t xml:space="preserve">. </w:t>
      </w:r>
      <w:r w:rsidRPr="00AC0541">
        <w:rPr>
          <w:sz w:val="24"/>
          <w:szCs w:val="24"/>
        </w:rPr>
        <w:t xml:space="preserve">We find significant effects </w:t>
      </w:r>
      <w:r w:rsidR="0075427B" w:rsidRPr="00AC0541">
        <w:rPr>
          <w:sz w:val="24"/>
          <w:szCs w:val="24"/>
        </w:rPr>
        <w:t xml:space="preserve">using the </w:t>
      </w:r>
      <w:r w:rsidRPr="00AC0541">
        <w:rPr>
          <w:sz w:val="24"/>
          <w:szCs w:val="24"/>
        </w:rPr>
        <w:t>method presented</w:t>
      </w:r>
      <w:r w:rsidR="0075427B" w:rsidRPr="00AC0541">
        <w:rPr>
          <w:sz w:val="24"/>
          <w:szCs w:val="24"/>
        </w:rPr>
        <w:t xml:space="preserve"> </w:t>
      </w:r>
      <w:r w:rsidR="004E4362" w:rsidRPr="00AC0541">
        <w:rPr>
          <w:sz w:val="24"/>
          <w:szCs w:val="24"/>
        </w:rPr>
        <w:t xml:space="preserve">by </w:t>
      </w:r>
      <w:r w:rsidR="00262E6D" w:rsidRPr="00AC0541">
        <w:rPr>
          <w:sz w:val="24"/>
          <w:szCs w:val="24"/>
        </w:rPr>
        <w:fldChar w:fldCharType="begin" w:fldLock="1"/>
      </w:r>
      <w:r w:rsidR="00262E6D" w:rsidRPr="00AC0541">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262E6D" w:rsidRPr="00AC0541">
        <w:rPr>
          <w:sz w:val="24"/>
          <w:szCs w:val="24"/>
        </w:rPr>
        <w:fldChar w:fldCharType="separate"/>
      </w:r>
      <w:r w:rsidR="00262E6D" w:rsidRPr="00AC0541">
        <w:rPr>
          <w:noProof/>
          <w:sz w:val="24"/>
          <w:szCs w:val="24"/>
        </w:rPr>
        <w:t>(Fazzari et al., 2020)</w:t>
      </w:r>
      <w:r w:rsidR="00262E6D" w:rsidRPr="00AC0541">
        <w:rPr>
          <w:sz w:val="24"/>
          <w:szCs w:val="24"/>
        </w:rPr>
        <w:fldChar w:fldCharType="end"/>
      </w:r>
      <w:r w:rsidR="00262E6D" w:rsidRPr="00AC0541">
        <w:rPr>
          <w:sz w:val="24"/>
          <w:szCs w:val="24"/>
        </w:rPr>
        <w:t xml:space="preserve"> </w:t>
      </w:r>
      <w:r w:rsidRPr="00AC0541">
        <w:rPr>
          <w:sz w:val="24"/>
          <w:szCs w:val="24"/>
        </w:rPr>
        <w:t>who endogenize</w:t>
      </w:r>
      <w:r w:rsidR="004E4362" w:rsidRPr="00AC0541">
        <w:rPr>
          <w:sz w:val="24"/>
          <w:szCs w:val="24"/>
        </w:rPr>
        <w:t xml:space="preserve"> the labor force in the model</w:t>
      </w:r>
      <w:r w:rsidRPr="00AC0541">
        <w:rPr>
          <w:sz w:val="24"/>
          <w:szCs w:val="24"/>
        </w:rPr>
        <w:t xml:space="preserve"> using the unemployment rate as a regressor</w:t>
      </w:r>
      <w:r w:rsidR="00F41869" w:rsidRPr="00AC0541">
        <w:rPr>
          <w:sz w:val="24"/>
          <w:szCs w:val="24"/>
        </w:rPr>
        <w:t>, here we should expect a negative relationship between the unemployment rate and the labor force</w:t>
      </w:r>
      <w:r w:rsidR="004E4362" w:rsidRPr="00AC0541">
        <w:rPr>
          <w:sz w:val="24"/>
          <w:szCs w:val="24"/>
        </w:rPr>
        <w:t xml:space="preserve">. </w:t>
      </w:r>
      <w:r w:rsidR="00F41869" w:rsidRPr="00AC0541">
        <w:rPr>
          <w:sz w:val="24"/>
          <w:szCs w:val="24"/>
        </w:rPr>
        <w:t xml:space="preserve">The main explanations used by </w:t>
      </w:r>
      <w:r w:rsidR="00262E6D" w:rsidRPr="00AC0541">
        <w:rPr>
          <w:sz w:val="24"/>
          <w:szCs w:val="24"/>
        </w:rPr>
        <w:fldChar w:fldCharType="begin" w:fldLock="1"/>
      </w:r>
      <w:r w:rsidR="00A7461D" w:rsidRPr="00AC0541">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262E6D" w:rsidRPr="00AC0541">
        <w:rPr>
          <w:sz w:val="24"/>
          <w:szCs w:val="24"/>
        </w:rPr>
        <w:fldChar w:fldCharType="separate"/>
      </w:r>
      <w:r w:rsidR="00262E6D" w:rsidRPr="00AC0541">
        <w:rPr>
          <w:noProof/>
          <w:sz w:val="24"/>
          <w:szCs w:val="24"/>
        </w:rPr>
        <w:t>(Fazzari et al., 2020)</w:t>
      </w:r>
      <w:r w:rsidR="00262E6D" w:rsidRPr="00AC0541">
        <w:rPr>
          <w:sz w:val="24"/>
          <w:szCs w:val="24"/>
        </w:rPr>
        <w:fldChar w:fldCharType="end"/>
      </w:r>
      <w:r w:rsidR="00262E6D" w:rsidRPr="00AC0541">
        <w:rPr>
          <w:sz w:val="24"/>
          <w:szCs w:val="24"/>
        </w:rPr>
        <w:t xml:space="preserve"> </w:t>
      </w:r>
      <w:r w:rsidR="00F41869" w:rsidRPr="00AC0541">
        <w:rPr>
          <w:sz w:val="24"/>
          <w:szCs w:val="24"/>
        </w:rPr>
        <w:t xml:space="preserve">for </w:t>
      </w:r>
      <w:r w:rsidR="00F41869" w:rsidRPr="00AC0541">
        <w:rPr>
          <w:sz w:val="24"/>
          <w:szCs w:val="24"/>
        </w:rPr>
        <w:lastRenderedPageBreak/>
        <w:t xml:space="preserve">this negative relationship is that the rising unemployment rate would indicate rising difficulties of finding acceptable job matches, which might create incentives for some people to stay outside the labor force. The new equation for the labor force can be seen below </w:t>
      </w:r>
    </w:p>
    <w:p w14:paraId="485F3624" w14:textId="7E17EF72" w:rsidR="002F66FF" w:rsidRPr="00AC0541" w:rsidRDefault="007D3C27" w:rsidP="0078484D">
      <w:pPr>
        <w:spacing w:line="360" w:lineRule="auto"/>
        <w:rPr>
          <w:sz w:val="24"/>
          <w:szCs w:val="24"/>
        </w:rPr>
      </w:pPr>
      <m:oMathPara>
        <m:oMath>
          <m:r>
            <w:rPr>
              <w:rFonts w:ascii="Cambria Math" w:hAnsi="Cambria Math"/>
              <w:sz w:val="24"/>
              <w:szCs w:val="24"/>
            </w:rPr>
            <m:t>LF= 2965-1374*u</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 xml:space="preserve">t-1 </m:t>
              </m:r>
            </m:sub>
            <m:sup>
              <m:r>
                <w:rPr>
                  <w:rFonts w:ascii="Cambria Math" w:hAnsi="Cambria Math"/>
                  <w:sz w:val="24"/>
                  <w:szCs w:val="24"/>
                </w:rPr>
                <m:t>ds</m:t>
              </m:r>
            </m:sup>
          </m:sSubSup>
        </m:oMath>
      </m:oMathPara>
    </w:p>
    <w:p w14:paraId="470A2F12" w14:textId="7749D32F" w:rsidR="004E4362" w:rsidRPr="00AC0541" w:rsidRDefault="002E2015" w:rsidP="0078484D">
      <w:pPr>
        <w:spacing w:line="360" w:lineRule="auto"/>
        <w:rPr>
          <w:sz w:val="24"/>
          <w:szCs w:val="24"/>
        </w:rPr>
      </w:pPr>
      <w:r w:rsidRPr="00AC0541">
        <w:rPr>
          <w:sz w:val="24"/>
          <w:szCs w:val="24"/>
        </w:rPr>
        <w:t xml:space="preserve">The labor force can then be used for calculating the participation rate in the Danish economy, using the equation below: </w:t>
      </w:r>
    </w:p>
    <w:p w14:paraId="2E3C7676" w14:textId="0FB4D258" w:rsidR="002E2015" w:rsidRPr="00AC0541" w:rsidRDefault="007D3C27" w:rsidP="0078484D">
      <w:pPr>
        <w:spacing w:line="360" w:lineRule="auto"/>
        <w:rPr>
          <w:sz w:val="24"/>
          <w:szCs w:val="24"/>
        </w:rPr>
      </w:pPr>
      <m:oMathPara>
        <m:oMath>
          <m:r>
            <w:rPr>
              <w:rFonts w:ascii="Cambria Math" w:hAnsi="Cambria Math"/>
              <w:sz w:val="24"/>
              <w:szCs w:val="24"/>
            </w:rPr>
            <m:t>part=LF*</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pop</m:t>
              </m:r>
            </m:den>
          </m:f>
        </m:oMath>
      </m:oMathPara>
    </w:p>
    <w:p w14:paraId="51D5088B" w14:textId="5B05CD77" w:rsidR="00E21539" w:rsidRPr="00AC0541" w:rsidRDefault="0027188B" w:rsidP="0078484D">
      <w:pPr>
        <w:spacing w:line="360" w:lineRule="auto"/>
        <w:rPr>
          <w:sz w:val="24"/>
          <w:szCs w:val="24"/>
        </w:rPr>
      </w:pPr>
      <w:r w:rsidRPr="00AC0541">
        <w:rPr>
          <w:sz w:val="24"/>
          <w:szCs w:val="24"/>
        </w:rPr>
        <w:t>Comparing the simulated data with the real data we see that the model is able to capture</w:t>
      </w:r>
      <w:r w:rsidR="00E21539" w:rsidRPr="00AC0541">
        <w:rPr>
          <w:sz w:val="24"/>
          <w:szCs w:val="24"/>
        </w:rPr>
        <w:t xml:space="preserve"> the overall trend of the </w:t>
      </w:r>
      <w:r w:rsidR="00757265" w:rsidRPr="00AC0541">
        <w:rPr>
          <w:sz w:val="24"/>
          <w:szCs w:val="24"/>
        </w:rPr>
        <w:t>data:</w:t>
      </w:r>
      <w:r w:rsidR="00E21539" w:rsidRPr="00AC0541">
        <w:rPr>
          <w:sz w:val="24"/>
          <w:szCs w:val="24"/>
        </w:rPr>
        <w:t xml:space="preserve"> </w:t>
      </w:r>
    </w:p>
    <w:p w14:paraId="2A79AFD9" w14:textId="3F2DE7D3" w:rsidR="00E21539" w:rsidRPr="00AC0541" w:rsidRDefault="00A70035" w:rsidP="0078484D">
      <w:pPr>
        <w:spacing w:line="360" w:lineRule="auto"/>
        <w:rPr>
          <w:sz w:val="24"/>
          <w:szCs w:val="24"/>
        </w:rPr>
      </w:pPr>
      <w:r w:rsidRPr="00AC0541">
        <w:rPr>
          <w:noProof/>
          <w:sz w:val="24"/>
          <w:szCs w:val="24"/>
        </w:rPr>
        <w:drawing>
          <wp:inline distT="0" distB="0" distL="0" distR="0" wp14:anchorId="61D3772F" wp14:editId="142D0974">
            <wp:extent cx="5429250" cy="3350610"/>
            <wp:effectExtent l="0" t="0" r="0" b="2540"/>
            <wp:docPr id="46" name="Billed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33650" cy="3353325"/>
                    </a:xfrm>
                    <a:prstGeom prst="rect">
                      <a:avLst/>
                    </a:prstGeom>
                  </pic:spPr>
                </pic:pic>
              </a:graphicData>
            </a:graphic>
          </wp:inline>
        </w:drawing>
      </w:r>
    </w:p>
    <w:p w14:paraId="075D7CCC" w14:textId="226A57A7" w:rsidR="00BA31C3" w:rsidRPr="00AC0541" w:rsidRDefault="00E21539" w:rsidP="009D7F01">
      <w:pPr>
        <w:spacing w:line="360" w:lineRule="auto"/>
        <w:rPr>
          <w:sz w:val="24"/>
          <w:szCs w:val="24"/>
        </w:rPr>
      </w:pPr>
      <w:r w:rsidRPr="00AC0541">
        <w:rPr>
          <w:sz w:val="24"/>
          <w:szCs w:val="24"/>
        </w:rPr>
        <w:t>When removing the suppressing of the rate regulation rate we get almost the same results as in scenario 1. As the shock in scenario 1 had a minimum effect on the unemployment rate, the effect going into the labor force is also minimal creating almost no difference in the two scenarios.</w:t>
      </w:r>
      <w:r w:rsidR="00BA31C3" w:rsidRPr="00AC0541">
        <w:rPr>
          <w:sz w:val="24"/>
          <w:szCs w:val="24"/>
        </w:rPr>
        <w:t xml:space="preserve"> The only difference is that we see a small increase in the labor force</w:t>
      </w:r>
      <w:r w:rsidR="0027188B" w:rsidRPr="00AC0541">
        <w:rPr>
          <w:sz w:val="24"/>
          <w:szCs w:val="24"/>
        </w:rPr>
        <w:t xml:space="preserve"> of approximately 50 people</w:t>
      </w:r>
      <w:r w:rsidR="00BA31C3" w:rsidRPr="00AC0541">
        <w:rPr>
          <w:sz w:val="24"/>
          <w:szCs w:val="24"/>
        </w:rPr>
        <w:t>.</w:t>
      </w:r>
      <w:r w:rsidRPr="00AC0541">
        <w:rPr>
          <w:sz w:val="24"/>
          <w:szCs w:val="24"/>
        </w:rPr>
        <w:t xml:space="preserve"> </w:t>
      </w:r>
      <w:r w:rsidR="00BA31C3" w:rsidRPr="00AC0541">
        <w:rPr>
          <w:sz w:val="24"/>
          <w:szCs w:val="24"/>
        </w:rPr>
        <w:t>When estimating</w:t>
      </w:r>
      <w:r w:rsidRPr="00AC0541">
        <w:rPr>
          <w:sz w:val="24"/>
          <w:szCs w:val="24"/>
        </w:rPr>
        <w:t xml:space="preserve"> the</w:t>
      </w:r>
      <w:r w:rsidR="00BA31C3" w:rsidRPr="00AC0541">
        <w:rPr>
          <w:sz w:val="24"/>
          <w:szCs w:val="24"/>
        </w:rPr>
        <w:t xml:space="preserve"> unemployment,</w:t>
      </w:r>
      <w:r w:rsidRPr="00AC0541">
        <w:rPr>
          <w:sz w:val="24"/>
          <w:szCs w:val="24"/>
        </w:rPr>
        <w:t xml:space="preserve"> </w:t>
      </w:r>
      <w:r w:rsidR="00BA31C3" w:rsidRPr="00AC0541">
        <w:rPr>
          <w:sz w:val="24"/>
          <w:szCs w:val="24"/>
        </w:rPr>
        <w:t xml:space="preserve">we see a fall of </w:t>
      </w:r>
      <w:commentRangeStart w:id="44"/>
      <w:commentRangeStart w:id="45"/>
      <w:commentRangeStart w:id="46"/>
      <w:commentRangeStart w:id="47"/>
      <w:r w:rsidRPr="00AC0541">
        <w:rPr>
          <w:sz w:val="24"/>
          <w:szCs w:val="24"/>
        </w:rPr>
        <w:t xml:space="preserve">approximately 150 </w:t>
      </w:r>
      <w:commentRangeEnd w:id="44"/>
      <w:r w:rsidR="00A36179" w:rsidRPr="00AC0541">
        <w:rPr>
          <w:rStyle w:val="Kommentarhenvisning"/>
          <w:sz w:val="24"/>
          <w:szCs w:val="24"/>
        </w:rPr>
        <w:commentReference w:id="44"/>
      </w:r>
      <w:commentRangeEnd w:id="45"/>
      <w:r w:rsidR="00617DDD">
        <w:rPr>
          <w:rStyle w:val="Kommentarhenvisning"/>
        </w:rPr>
        <w:commentReference w:id="45"/>
      </w:r>
      <w:commentRangeEnd w:id="46"/>
      <w:r w:rsidR="00724E4C">
        <w:rPr>
          <w:rStyle w:val="Kommentarhenvisning"/>
        </w:rPr>
        <w:commentReference w:id="46"/>
      </w:r>
      <w:commentRangeEnd w:id="47"/>
      <w:r w:rsidR="009042A8">
        <w:rPr>
          <w:rStyle w:val="Kommentarhenvisning"/>
        </w:rPr>
        <w:commentReference w:id="47"/>
      </w:r>
      <w:r w:rsidRPr="00AC0541">
        <w:rPr>
          <w:sz w:val="24"/>
          <w:szCs w:val="24"/>
        </w:rPr>
        <w:t xml:space="preserve">people in this </w:t>
      </w:r>
      <w:commentRangeStart w:id="48"/>
      <w:r w:rsidRPr="00AC0541">
        <w:rPr>
          <w:sz w:val="24"/>
          <w:szCs w:val="24"/>
        </w:rPr>
        <w:t>scenario</w:t>
      </w:r>
      <w:commentRangeEnd w:id="48"/>
      <w:r w:rsidR="006A256A">
        <w:rPr>
          <w:rStyle w:val="Kommentarhenvisning"/>
        </w:rPr>
        <w:commentReference w:id="48"/>
      </w:r>
      <w:r w:rsidRPr="00AC0541">
        <w:rPr>
          <w:sz w:val="24"/>
          <w:szCs w:val="24"/>
        </w:rPr>
        <w:t xml:space="preserve">. In </w:t>
      </w:r>
      <w:r w:rsidRPr="00AC0541">
        <w:rPr>
          <w:sz w:val="24"/>
          <w:szCs w:val="24"/>
        </w:rPr>
        <w:lastRenderedPageBreak/>
        <w:t>scenario 5 when introducing all effects together, this channel will play a larger role</w:t>
      </w:r>
      <w:r w:rsidR="0027188B" w:rsidRPr="00AC0541">
        <w:rPr>
          <w:sz w:val="24"/>
          <w:szCs w:val="24"/>
        </w:rPr>
        <w:t>, as the unemployment rate will be more heavily affected</w:t>
      </w:r>
      <w:r w:rsidRPr="00AC0541">
        <w:rPr>
          <w:sz w:val="24"/>
          <w:szCs w:val="24"/>
        </w:rPr>
        <w:t xml:space="preserve">. </w:t>
      </w:r>
    </w:p>
    <w:p w14:paraId="371E6762" w14:textId="3584483B" w:rsidR="00D0261D" w:rsidRDefault="009D7887" w:rsidP="00A36179">
      <w:pPr>
        <w:pStyle w:val="Overskrift2"/>
      </w:pPr>
      <w:r>
        <w:t xml:space="preserve">Scenario 5 </w:t>
      </w:r>
      <w:r w:rsidR="00D0261D">
        <w:t>New productivity effect</w:t>
      </w:r>
    </w:p>
    <w:p w14:paraId="2470DE0A" w14:textId="77777777" w:rsidR="00D0261D" w:rsidRDefault="00D0261D" w:rsidP="00D0261D"/>
    <w:p w14:paraId="1902EB65" w14:textId="44F96970" w:rsidR="00D0261D" w:rsidRPr="00AC0541" w:rsidRDefault="00D0261D" w:rsidP="00D0261D">
      <w:pPr>
        <w:spacing w:line="360" w:lineRule="auto"/>
        <w:rPr>
          <w:sz w:val="24"/>
          <w:szCs w:val="24"/>
        </w:rPr>
      </w:pPr>
      <w:r w:rsidRPr="00AC0541">
        <w:rPr>
          <w:sz w:val="24"/>
          <w:szCs w:val="24"/>
        </w:rPr>
        <w:t xml:space="preserve">As argued by (Chetty, 2008) 60% of the change in the unemployment period due to changes in the level of income insurance </w:t>
      </w:r>
      <w:r w:rsidR="00111564" w:rsidRPr="00AC0541">
        <w:rPr>
          <w:sz w:val="24"/>
          <w:szCs w:val="24"/>
        </w:rPr>
        <w:t>can be attributed to</w:t>
      </w:r>
      <w:r w:rsidRPr="00AC0541">
        <w:rPr>
          <w:sz w:val="24"/>
          <w:szCs w:val="24"/>
        </w:rPr>
        <w:t xml:space="preserve"> the liquidity effect. This creates a possible additional channel in the form of the matching effect, where increases in the level of income insurance affects the productivity</w:t>
      </w:r>
      <w:r w:rsidR="006F2C08" w:rsidRPr="00AC0541">
        <w:rPr>
          <w:sz w:val="24"/>
          <w:szCs w:val="24"/>
        </w:rPr>
        <w:t>,</w:t>
      </w:r>
      <w:r w:rsidRPr="00AC0541">
        <w:rPr>
          <w:sz w:val="24"/>
          <w:szCs w:val="24"/>
        </w:rPr>
        <w:t xml:space="preserve"> as unemployed are more financially robust to stay longer time </w:t>
      </w:r>
      <w:r w:rsidR="006F2C08" w:rsidRPr="00AC0541">
        <w:rPr>
          <w:sz w:val="24"/>
          <w:szCs w:val="24"/>
        </w:rPr>
        <w:t xml:space="preserve">in </w:t>
      </w:r>
      <w:r w:rsidRPr="00AC0541">
        <w:rPr>
          <w:sz w:val="24"/>
          <w:szCs w:val="24"/>
        </w:rPr>
        <w:t>unemploy</w:t>
      </w:r>
      <w:r w:rsidR="006F2C08" w:rsidRPr="00AC0541">
        <w:rPr>
          <w:sz w:val="24"/>
          <w:szCs w:val="24"/>
        </w:rPr>
        <w:t>ment</w:t>
      </w:r>
      <w:r w:rsidRPr="00AC0541">
        <w:rPr>
          <w:sz w:val="24"/>
          <w:szCs w:val="24"/>
        </w:rPr>
        <w:t xml:space="preserve"> searching for a better job-match. As mentioned in section 3 empirical results are only finding weak evidence for the exist</w:t>
      </w:r>
      <w:r w:rsidR="006F2C08" w:rsidRPr="00AC0541">
        <w:rPr>
          <w:sz w:val="24"/>
          <w:szCs w:val="24"/>
        </w:rPr>
        <w:t>ence</w:t>
      </w:r>
      <w:r w:rsidRPr="00AC0541">
        <w:rPr>
          <w:sz w:val="24"/>
          <w:szCs w:val="24"/>
        </w:rPr>
        <w:t xml:space="preserve"> of the matching effect having an effect on the productivity, mostly because of the problem </w:t>
      </w:r>
      <w:r w:rsidR="00A7461D" w:rsidRPr="00AC0541">
        <w:rPr>
          <w:sz w:val="24"/>
          <w:szCs w:val="24"/>
        </w:rPr>
        <w:t>in</w:t>
      </w:r>
      <w:r w:rsidRPr="00AC0541">
        <w:rPr>
          <w:sz w:val="24"/>
          <w:szCs w:val="24"/>
        </w:rPr>
        <w:t xml:space="preserve"> finding realistic proxy variables for the productivity. </w:t>
      </w:r>
      <w:r w:rsidR="005114AE">
        <w:rPr>
          <w:sz w:val="24"/>
          <w:szCs w:val="24"/>
        </w:rPr>
        <w:t>In the model, t</w:t>
      </w:r>
      <w:r w:rsidRPr="00AC0541">
        <w:rPr>
          <w:sz w:val="24"/>
          <w:szCs w:val="24"/>
        </w:rPr>
        <w:t xml:space="preserve">he effect is included by endogenizing the productivity function, using the level of income insurance per person as a regressor, as can be observed below. Also, the </w:t>
      </w:r>
      <w:proofErr w:type="spellStart"/>
      <w:r w:rsidR="00A7461D" w:rsidRPr="00AC0541">
        <w:rPr>
          <w:sz w:val="24"/>
          <w:szCs w:val="24"/>
        </w:rPr>
        <w:t>Verdoon</w:t>
      </w:r>
      <w:proofErr w:type="spellEnd"/>
      <w:r w:rsidR="00A7461D" w:rsidRPr="00AC0541">
        <w:rPr>
          <w:sz w:val="24"/>
          <w:szCs w:val="24"/>
        </w:rPr>
        <w:t xml:space="preserve">-effect </w:t>
      </w:r>
      <w:r w:rsidRPr="00AC0541">
        <w:rPr>
          <w:sz w:val="24"/>
          <w:szCs w:val="24"/>
        </w:rPr>
        <w:t xml:space="preserve">described by </w:t>
      </w:r>
      <w:r w:rsidR="00A7461D" w:rsidRPr="00AC0541">
        <w:rPr>
          <w:sz w:val="24"/>
          <w:szCs w:val="24"/>
        </w:rPr>
        <w:fldChar w:fldCharType="begin" w:fldLock="1"/>
      </w:r>
      <w:r w:rsidR="00A7461D" w:rsidRPr="00AC0541">
        <w:rPr>
          <w:sz w:val="24"/>
          <w:szCs w:val="24"/>
        </w:rPr>
        <w:instrText>ADDIN CSL_CITATION {"citationItems":[{"id":"ITEM-1","itemData":{"DOI":"10.1108/JES-02-2012-0026","ISBN":"3990641107","ISSN":"01443585","abstract":"Purpose: The aim of this study is to investigate the validity of the Kaldor-Verdoorn's law in explaining the long-run determinants of the labor productivity growth for the manufacturing sector of some developed economies (Western European Countries, Australia, Canada, Japan and the USA). Design/methodology/approach: The authors consider the period 1973-2006 using data provided by the European Commission - Economics and Financial Affairs. The method is instrumental variable. The robustness of estimates is checked by means of the Chow and the CUSUM and CUSUMQ tests. The authors consider the traditional specification of the dynamic Verdoorn law and the one which also includes investment to output ratio (I/Y), as a proxy of the capital growth rate, and the average labor cost growth, as a proxy of supply factors. Findings: The findings suggest that the law is valid for the manufacturing as countries show increasing returns to scale. Capital growth and labor cost growth do not appear important in explaining productivity growth. The estimated Verdoorn coefficients are found to be substantially stable throughout the period. Originality/value: The authors consider the most recent years, which has been characterized by a constant decline in the average GDP growth rates; a productivity growth decline; the long-term reduction in the manufacturing share of total employment. The authors examine the importance of alternative hypotheses such as those related to the existence of supply constraints. The authors check the stability of the KVL throughout the period under the consideration and across countries. The authors evaluate whether, in the case of the developed countries, economies of scale are significant. © Emerald Group Publishing Limited.","author":[{"dropping-particle":"","family":"Millemaci","given":"Emanuele","non-dropping-particle":"","parse-names":false,"suffix":""},{"dropping-particle":"","family":"Ofria","given":"Ferdinando","non-dropping-particle":"","parse-names":false,"suffix":""}],"container-title":"Journal of Economic Studies","id":"ITEM-1","issue":"1","issued":{"date-parts":[["2014"]]},"page":"140-162","title":"Kaldor-Verdoorn's law and increasing returns to scale: A comparison across developed countries","type":"article-journal","volume":"41"},"uris":["http://www.mendeley.com/documents/?uuid=db8479d7-1ab2-45fd-ab27-fa8910c62c7c"]}],"mendeley":{"formattedCitation":"(Millemaci &amp; Ofria, 2014)","plainTextFormattedCitation":"(Millemaci &amp; Ofria, 2014)","previouslyFormattedCitation":"(Millemaci &amp; Ofria, 2014)"},"properties":{"noteIndex":0},"schema":"https://github.com/citation-style-language/schema/raw/master/csl-citation.json"}</w:instrText>
      </w:r>
      <w:r w:rsidR="00A7461D" w:rsidRPr="00AC0541">
        <w:rPr>
          <w:sz w:val="24"/>
          <w:szCs w:val="24"/>
        </w:rPr>
        <w:fldChar w:fldCharType="separate"/>
      </w:r>
      <w:r w:rsidR="00A7461D" w:rsidRPr="00AC0541">
        <w:rPr>
          <w:noProof/>
          <w:sz w:val="24"/>
          <w:szCs w:val="24"/>
        </w:rPr>
        <w:t>(Millemaci &amp; Ofria, 2014)</w:t>
      </w:r>
      <w:r w:rsidR="00A7461D" w:rsidRPr="00AC0541">
        <w:rPr>
          <w:sz w:val="24"/>
          <w:szCs w:val="24"/>
        </w:rPr>
        <w:fldChar w:fldCharType="end"/>
      </w:r>
      <w:r w:rsidRPr="00AC0541">
        <w:rPr>
          <w:sz w:val="24"/>
          <w:szCs w:val="24"/>
        </w:rPr>
        <w:t xml:space="preserve"> </w:t>
      </w:r>
      <w:r w:rsidR="00282F8F" w:rsidRPr="00AC0541">
        <w:rPr>
          <w:sz w:val="24"/>
          <w:szCs w:val="24"/>
        </w:rPr>
        <w:t xml:space="preserve">and </w:t>
      </w:r>
      <w:r w:rsidR="00111564" w:rsidRPr="00AC0541">
        <w:rPr>
          <w:sz w:val="24"/>
          <w:szCs w:val="24"/>
        </w:rPr>
        <w:t xml:space="preserve">mentioned in section 3 </w:t>
      </w:r>
      <w:r w:rsidRPr="00AC0541">
        <w:rPr>
          <w:sz w:val="24"/>
          <w:szCs w:val="24"/>
        </w:rPr>
        <w:t xml:space="preserve">will be included. We find significant results for both effects, like </w:t>
      </w:r>
      <w:r w:rsidR="00A7461D" w:rsidRPr="00AC0541">
        <w:rPr>
          <w:sz w:val="24"/>
          <w:szCs w:val="24"/>
        </w:rPr>
        <w:fldChar w:fldCharType="begin" w:fldLock="1"/>
      </w:r>
      <w:r w:rsidR="00624555" w:rsidRPr="00AC0541">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A7461D" w:rsidRPr="00AC0541">
        <w:rPr>
          <w:sz w:val="24"/>
          <w:szCs w:val="24"/>
        </w:rPr>
        <w:fldChar w:fldCharType="separate"/>
      </w:r>
      <w:r w:rsidR="00A7461D" w:rsidRPr="00AC0541">
        <w:rPr>
          <w:noProof/>
          <w:sz w:val="24"/>
          <w:szCs w:val="24"/>
        </w:rPr>
        <w:t>(Fazzari et al., 2020)</w:t>
      </w:r>
      <w:r w:rsidR="00A7461D" w:rsidRPr="00AC0541">
        <w:rPr>
          <w:sz w:val="24"/>
          <w:szCs w:val="24"/>
        </w:rPr>
        <w:fldChar w:fldCharType="end"/>
      </w:r>
      <w:r w:rsidR="00282F8F" w:rsidRPr="00AC0541">
        <w:rPr>
          <w:sz w:val="24"/>
          <w:szCs w:val="24"/>
        </w:rPr>
        <w:t>,</w:t>
      </w:r>
      <w:r w:rsidR="00A7461D" w:rsidRPr="00AC0541">
        <w:rPr>
          <w:sz w:val="24"/>
          <w:szCs w:val="24"/>
        </w:rPr>
        <w:t xml:space="preserve"> who also uses the </w:t>
      </w:r>
      <w:proofErr w:type="spellStart"/>
      <w:r w:rsidR="00A7461D" w:rsidRPr="00AC0541">
        <w:rPr>
          <w:sz w:val="24"/>
          <w:szCs w:val="24"/>
        </w:rPr>
        <w:t>Verdoon</w:t>
      </w:r>
      <w:proofErr w:type="spellEnd"/>
      <w:r w:rsidR="00A7461D" w:rsidRPr="00AC0541">
        <w:rPr>
          <w:sz w:val="24"/>
          <w:szCs w:val="24"/>
        </w:rPr>
        <w:t>-effect</w:t>
      </w:r>
      <w:r w:rsidR="00282F8F" w:rsidRPr="00AC0541">
        <w:rPr>
          <w:sz w:val="24"/>
          <w:szCs w:val="24"/>
        </w:rPr>
        <w:t>,</w:t>
      </w:r>
      <w:r w:rsidR="00A7461D" w:rsidRPr="00AC0541">
        <w:rPr>
          <w:sz w:val="24"/>
          <w:szCs w:val="24"/>
        </w:rPr>
        <w:t xml:space="preserve"> </w:t>
      </w:r>
      <w:r w:rsidR="00757265" w:rsidRPr="00AC0541">
        <w:rPr>
          <w:sz w:val="24"/>
          <w:szCs w:val="24"/>
        </w:rPr>
        <w:t>w</w:t>
      </w:r>
      <w:r w:rsidRPr="00AC0541">
        <w:rPr>
          <w:sz w:val="24"/>
          <w:szCs w:val="24"/>
        </w:rPr>
        <w:t>e control for wages as an explanation for a supply site factor explaining productivity, also here we find significant result</w:t>
      </w:r>
      <w:commentRangeStart w:id="49"/>
      <w:r w:rsidRPr="00AC0541">
        <w:rPr>
          <w:sz w:val="24"/>
          <w:szCs w:val="24"/>
        </w:rPr>
        <w:t xml:space="preserve">s.  </w:t>
      </w:r>
      <w:commentRangeEnd w:id="49"/>
      <w:r w:rsidR="00C63AC0" w:rsidRPr="00AC0541">
        <w:rPr>
          <w:rStyle w:val="Kommentarhenvisning"/>
          <w:sz w:val="24"/>
          <w:szCs w:val="24"/>
        </w:rPr>
        <w:commentReference w:id="49"/>
      </w:r>
    </w:p>
    <w:p w14:paraId="4AEF492C" w14:textId="17FC8328" w:rsidR="00D0261D" w:rsidRDefault="00111564" w:rsidP="00D0261D">
      <m:oMathPara>
        <m:oMath>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pro</m:t>
                  </m:r>
                  <m:sSub>
                    <m:sSubPr>
                      <m:ctrlPr>
                        <w:rPr>
                          <w:rFonts w:ascii="Cambria Math" w:hAnsi="Cambria Math"/>
                          <w:i/>
                        </w:rPr>
                      </m:ctrlPr>
                    </m:sSubPr>
                    <m:e>
                      <m:r>
                        <w:rPr>
                          <w:rFonts w:ascii="Cambria Math" w:hAnsi="Cambria Math"/>
                        </w:rPr>
                        <m:t>d</m:t>
                      </m:r>
                    </m:e>
                    <m:sub>
                      <m:r>
                        <w:rPr>
                          <w:rFonts w:ascii="Cambria Math" w:hAnsi="Cambria Math"/>
                        </w:rPr>
                        <m:t>ds</m:t>
                      </m:r>
                    </m:sub>
                  </m:sSub>
                </m:e>
              </m:d>
            </m:e>
          </m:func>
          <m:r>
            <w:rPr>
              <w:rFonts w:ascii="Cambria Math" w:hAnsi="Cambria Math"/>
            </w:rPr>
            <m:t>=0.45*</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wag</m:t>
                  </m:r>
                  <m:sSub>
                    <m:sSubPr>
                      <m:ctrlPr>
                        <w:rPr>
                          <w:rFonts w:ascii="Cambria Math" w:hAnsi="Cambria Math"/>
                          <w:i/>
                        </w:rPr>
                      </m:ctrlPr>
                    </m:sSubPr>
                    <m:e>
                      <m:r>
                        <w:rPr>
                          <w:rFonts w:ascii="Cambria Math" w:hAnsi="Cambria Math"/>
                        </w:rPr>
                        <m:t>e</m:t>
                      </m:r>
                    </m:e>
                    <m:sub>
                      <m:r>
                        <w:rPr>
                          <w:rFonts w:ascii="Cambria Math" w:hAnsi="Cambria Math"/>
                        </w:rPr>
                        <m:t>ds</m:t>
                      </m:r>
                    </m:sub>
                  </m:sSub>
                </m:e>
              </m:d>
            </m:e>
          </m:func>
          <m:r>
            <w:rPr>
              <w:rFonts w:ascii="Cambria Math" w:hAnsi="Cambria Math"/>
            </w:rPr>
            <m:t>+ 0.24*</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t-1</m:t>
                      </m:r>
                    </m:sub>
                    <m:sup>
                      <m:r>
                        <w:rPr>
                          <w:rFonts w:ascii="Cambria Math" w:hAnsi="Cambria Math"/>
                        </w:rPr>
                        <m:t>ds</m:t>
                      </m:r>
                    </m:sup>
                  </m:sSubSup>
                </m:e>
              </m:d>
            </m:e>
          </m:func>
          <m:r>
            <w:rPr>
              <w:rFonts w:ascii="Cambria Math" w:hAnsi="Cambria Math"/>
            </w:rPr>
            <m:t>-0.20*</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t-4</m:t>
                      </m:r>
                    </m:sub>
                    <m:sup>
                      <m:r>
                        <w:rPr>
                          <w:rFonts w:ascii="Cambria Math" w:hAnsi="Cambria Math"/>
                        </w:rPr>
                        <m:t>ds</m:t>
                      </m:r>
                    </m:sup>
                  </m:sSubSup>
                </m:e>
              </m:d>
            </m:e>
          </m:func>
          <m:r>
            <w:rPr>
              <w:rFonts w:ascii="Cambria Math" w:hAnsi="Cambria Math"/>
            </w:rPr>
            <m:t>+0.69*</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ds</m:t>
                      </m:r>
                    </m:sup>
                  </m:sSup>
                </m:e>
              </m:d>
            </m:e>
          </m:func>
          <m:r>
            <w:rPr>
              <w:rFonts w:ascii="Cambria Math" w:hAnsi="Cambria Math"/>
            </w:rPr>
            <m:t>+0.01*</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t-2</m:t>
                      </m:r>
                    </m:sub>
                    <m:sup>
                      <m:r>
                        <w:rPr>
                          <w:rFonts w:ascii="Cambria Math" w:hAnsi="Cambria Math"/>
                        </w:rPr>
                        <m:t>ds</m:t>
                      </m:r>
                    </m:sup>
                  </m:sSubSup>
                </m:e>
              </m:d>
            </m:e>
          </m:func>
          <m:r>
            <w:rPr>
              <w:rFonts w:ascii="Cambria Math" w:hAnsi="Cambria Math"/>
            </w:rPr>
            <m:t>+0.06*</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dpPerso</m:t>
                  </m:r>
                  <m:sSub>
                    <m:sSubPr>
                      <m:ctrlPr>
                        <w:rPr>
                          <w:rFonts w:ascii="Cambria Math" w:hAnsi="Cambria Math"/>
                          <w:i/>
                        </w:rPr>
                      </m:ctrlPr>
                    </m:sSubPr>
                    <m:e>
                      <m:r>
                        <w:rPr>
                          <w:rFonts w:ascii="Cambria Math" w:hAnsi="Cambria Math"/>
                        </w:rPr>
                        <m:t>n</m:t>
                      </m:r>
                    </m:e>
                    <m:sub>
                      <m:r>
                        <w:rPr>
                          <w:rFonts w:ascii="Cambria Math" w:hAnsi="Cambria Math"/>
                        </w:rPr>
                        <m:t>t-2</m:t>
                      </m:r>
                    </m:sub>
                  </m:sSub>
                </m:e>
              </m:d>
            </m:e>
          </m:func>
          <m:r>
            <w:rPr>
              <w:rFonts w:ascii="Cambria Math" w:hAnsi="Cambria Math"/>
            </w:rPr>
            <m:t>-0.20*</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pro</m:t>
                  </m:r>
                  <m:sSubSup>
                    <m:sSubSupPr>
                      <m:ctrlPr>
                        <w:rPr>
                          <w:rFonts w:ascii="Cambria Math" w:hAnsi="Cambria Math"/>
                          <w:i/>
                        </w:rPr>
                      </m:ctrlPr>
                    </m:sSubSupPr>
                    <m:e>
                      <m:r>
                        <w:rPr>
                          <w:rFonts w:ascii="Cambria Math" w:hAnsi="Cambria Math"/>
                        </w:rPr>
                        <m:t>d</m:t>
                      </m:r>
                    </m:e>
                    <m:sub>
                      <m:r>
                        <w:rPr>
                          <w:rFonts w:ascii="Cambria Math" w:hAnsi="Cambria Math"/>
                        </w:rPr>
                        <m:t>t-1</m:t>
                      </m:r>
                    </m:sub>
                    <m:sup>
                      <m:r>
                        <w:rPr>
                          <w:rFonts w:ascii="Cambria Math" w:hAnsi="Cambria Math"/>
                        </w:rPr>
                        <m:t>ds</m:t>
                      </m:r>
                    </m:sup>
                  </m:sSubSup>
                </m:e>
              </m:d>
            </m:e>
          </m:func>
          <m:r>
            <w:rPr>
              <w:rFonts w:ascii="Cambria Math" w:hAnsi="Cambria Math"/>
            </w:rPr>
            <m:t>+0.14*</m:t>
          </m:r>
          <m:r>
            <m:rPr>
              <m:sty m:val="p"/>
            </m:rPr>
            <w:rPr>
              <w:rFonts w:ascii="Cambria Math" w:hAnsi="Cambria Math"/>
            </w:rPr>
            <m:t>ln⁡</m:t>
          </m:r>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t-2</m:t>
              </m:r>
            </m:sub>
            <m:sup>
              <m:r>
                <w:rPr>
                  <w:rFonts w:ascii="Cambria Math" w:hAnsi="Cambria Math"/>
                </w:rPr>
                <m:t>ds</m:t>
              </m:r>
            </m:sup>
          </m:sSubSup>
          <m:r>
            <w:rPr>
              <w:rFonts w:ascii="Cambria Math" w:hAnsi="Cambria Math"/>
            </w:rPr>
            <m:t>)</m:t>
          </m:r>
        </m:oMath>
      </m:oMathPara>
    </w:p>
    <w:p w14:paraId="58D70189" w14:textId="77777777" w:rsidR="00D0261D" w:rsidRDefault="00D0261D" w:rsidP="00D0261D"/>
    <w:p w14:paraId="4B62DBD5" w14:textId="1ED07512" w:rsidR="00D0261D" w:rsidRPr="00AC0541" w:rsidRDefault="00D0261D" w:rsidP="00D0261D">
      <w:pPr>
        <w:spacing w:line="360" w:lineRule="auto"/>
        <w:rPr>
          <w:sz w:val="24"/>
          <w:szCs w:val="24"/>
        </w:rPr>
      </w:pPr>
      <w:r w:rsidRPr="00AC0541">
        <w:rPr>
          <w:sz w:val="24"/>
          <w:szCs w:val="24"/>
        </w:rPr>
        <w:t xml:space="preserve">As the increase in the average level of income insurance now feeds directly into the productivity, we below observe an increase in productivity compared to the baseline model after 2016. </w:t>
      </w:r>
    </w:p>
    <w:p w14:paraId="2EBEB2B8" w14:textId="7366181D" w:rsidR="00D0261D" w:rsidRDefault="00A70035" w:rsidP="00B9103C">
      <w:pPr>
        <w:spacing w:line="360" w:lineRule="auto"/>
      </w:pPr>
      <w:r w:rsidRPr="00A70035">
        <w:rPr>
          <w:noProof/>
        </w:rPr>
        <w:lastRenderedPageBreak/>
        <w:drawing>
          <wp:inline distT="0" distB="0" distL="0" distR="0" wp14:anchorId="7F1EE97E" wp14:editId="574986AA">
            <wp:extent cx="6120130" cy="3776980"/>
            <wp:effectExtent l="0" t="0" r="0" b="0"/>
            <wp:docPr id="47" name="Billed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3776980"/>
                    </a:xfrm>
                    <a:prstGeom prst="rect">
                      <a:avLst/>
                    </a:prstGeom>
                  </pic:spPr>
                </pic:pic>
              </a:graphicData>
            </a:graphic>
          </wp:inline>
        </w:drawing>
      </w:r>
    </w:p>
    <w:p w14:paraId="64DB03B9" w14:textId="18A13234" w:rsidR="00D0261D" w:rsidRPr="00AC0541" w:rsidRDefault="00D0261D" w:rsidP="00D0261D">
      <w:pPr>
        <w:spacing w:line="360" w:lineRule="auto"/>
        <w:rPr>
          <w:sz w:val="24"/>
          <w:szCs w:val="24"/>
        </w:rPr>
      </w:pPr>
      <w:r w:rsidRPr="00AC0541">
        <w:rPr>
          <w:sz w:val="24"/>
          <w:szCs w:val="24"/>
        </w:rPr>
        <w:t xml:space="preserve">As the economy in a post-Keynesian SFC model is demand driven this goes for the labor market as well, therefor when increasing the productivity while having the same demand, firms will lower the number of workers to meet the same level of demand, therefor </w:t>
      </w:r>
      <w:r w:rsidR="0094247A" w:rsidRPr="00AC0541">
        <w:rPr>
          <w:sz w:val="24"/>
          <w:szCs w:val="24"/>
        </w:rPr>
        <w:t>increasing</w:t>
      </w:r>
      <w:r w:rsidRPr="00AC0541">
        <w:rPr>
          <w:sz w:val="24"/>
          <w:szCs w:val="24"/>
        </w:rPr>
        <w:t xml:space="preserve"> the number of </w:t>
      </w:r>
      <w:r w:rsidR="0094247A" w:rsidRPr="00AC0541">
        <w:rPr>
          <w:sz w:val="24"/>
          <w:szCs w:val="24"/>
        </w:rPr>
        <w:t>un</w:t>
      </w:r>
      <w:r w:rsidRPr="00AC0541">
        <w:rPr>
          <w:sz w:val="24"/>
          <w:szCs w:val="24"/>
        </w:rPr>
        <w:t xml:space="preserve">employed in the economy by around 25.000 which is a 15 percent increase in the number of unemployed, </w:t>
      </w:r>
      <w:r w:rsidR="00E65BE3">
        <w:rPr>
          <w:sz w:val="24"/>
          <w:szCs w:val="24"/>
        </w:rPr>
        <w:t xml:space="preserve">this is shown in the plot below, where we </w:t>
      </w:r>
      <w:r w:rsidRPr="00AC0541">
        <w:rPr>
          <w:sz w:val="24"/>
          <w:szCs w:val="24"/>
        </w:rPr>
        <w:t>at the same time</w:t>
      </w:r>
      <w:r w:rsidR="00E65BE3">
        <w:rPr>
          <w:sz w:val="24"/>
          <w:szCs w:val="24"/>
        </w:rPr>
        <w:t xml:space="preserve"> see</w:t>
      </w:r>
      <w:r w:rsidRPr="00AC0541">
        <w:rPr>
          <w:sz w:val="24"/>
          <w:szCs w:val="24"/>
        </w:rPr>
        <w:t xml:space="preserve"> the economic activity </w:t>
      </w:r>
      <w:r w:rsidR="00E65BE3">
        <w:rPr>
          <w:sz w:val="24"/>
          <w:szCs w:val="24"/>
        </w:rPr>
        <w:t>increases</w:t>
      </w:r>
      <w:r w:rsidRPr="00AC0541">
        <w:rPr>
          <w:sz w:val="24"/>
          <w:szCs w:val="24"/>
        </w:rPr>
        <w:t>.</w:t>
      </w:r>
    </w:p>
    <w:p w14:paraId="412AC9F7" w14:textId="4EF89B86" w:rsidR="00D0261D" w:rsidRDefault="00A70035" w:rsidP="00AE68B3">
      <w:pPr>
        <w:spacing w:line="360" w:lineRule="auto"/>
      </w:pPr>
      <w:r w:rsidRPr="00A70035">
        <w:rPr>
          <w:noProof/>
        </w:rPr>
        <w:drawing>
          <wp:inline distT="0" distB="0" distL="0" distR="0" wp14:anchorId="6DBD2790" wp14:editId="023E79EB">
            <wp:extent cx="6120130" cy="2447925"/>
            <wp:effectExtent l="0" t="0" r="0" b="9525"/>
            <wp:docPr id="48" name="Billed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2447925"/>
                    </a:xfrm>
                    <a:prstGeom prst="rect">
                      <a:avLst/>
                    </a:prstGeom>
                  </pic:spPr>
                </pic:pic>
              </a:graphicData>
            </a:graphic>
          </wp:inline>
        </w:drawing>
      </w:r>
    </w:p>
    <w:p w14:paraId="2192E8F1" w14:textId="3839FE44" w:rsidR="00D0261D" w:rsidRDefault="00D0261D" w:rsidP="00D0261D">
      <w:r>
        <w:lastRenderedPageBreak/>
        <w:t xml:space="preserve"> </w:t>
      </w:r>
    </w:p>
    <w:p w14:paraId="23DC51BE" w14:textId="1CD76E8D" w:rsidR="0094247A" w:rsidRPr="00AC0541" w:rsidRDefault="0094247A" w:rsidP="0094247A">
      <w:pPr>
        <w:spacing w:line="360" w:lineRule="auto"/>
        <w:rPr>
          <w:sz w:val="24"/>
          <w:szCs w:val="24"/>
        </w:rPr>
      </w:pPr>
      <w:r w:rsidRPr="00AC0541">
        <w:rPr>
          <w:sz w:val="24"/>
          <w:szCs w:val="24"/>
        </w:rPr>
        <w:t>We find this effect quite large especially compared to the other effects</w:t>
      </w:r>
      <w:r w:rsidR="005114AE">
        <w:rPr>
          <w:sz w:val="24"/>
          <w:szCs w:val="24"/>
        </w:rPr>
        <w:t>.</w:t>
      </w:r>
      <w:r w:rsidR="00E65BE3">
        <w:rPr>
          <w:sz w:val="24"/>
          <w:szCs w:val="24"/>
        </w:rPr>
        <w:t xml:space="preserve"> </w:t>
      </w:r>
      <w:r w:rsidR="005114AE">
        <w:rPr>
          <w:sz w:val="24"/>
          <w:szCs w:val="24"/>
        </w:rPr>
        <w:t>I</w:t>
      </w:r>
      <w:r w:rsidR="00E65BE3">
        <w:rPr>
          <w:sz w:val="24"/>
          <w:szCs w:val="24"/>
        </w:rPr>
        <w:t>n section 3 Andersen (2015) finds that the literature is still showing mixed results regarding the matching effect, at the same time, the reverse effect of lower human capital duo to longer unemployment periods argued by Andersen</w:t>
      </w:r>
      <w:r w:rsidR="000C2886">
        <w:rPr>
          <w:sz w:val="24"/>
          <w:szCs w:val="24"/>
        </w:rPr>
        <w:t xml:space="preserve"> (2015)</w:t>
      </w:r>
      <w:r w:rsidR="00E65BE3">
        <w:rPr>
          <w:sz w:val="24"/>
          <w:szCs w:val="24"/>
        </w:rPr>
        <w:t xml:space="preserve"> is hard to capture, as this is also affected by the active policy for the labor market. For this </w:t>
      </w:r>
      <w:r w:rsidR="000C2886">
        <w:rPr>
          <w:sz w:val="24"/>
          <w:szCs w:val="24"/>
        </w:rPr>
        <w:t>reason, when we try and include all the scenarios together in scenario 6 this will be without the productivity channel.</w:t>
      </w:r>
    </w:p>
    <w:p w14:paraId="603A1951" w14:textId="0F0F91F1" w:rsidR="009954FC" w:rsidRDefault="009954FC" w:rsidP="009954FC">
      <w:pPr>
        <w:pStyle w:val="Overskrift2"/>
      </w:pPr>
      <w:r>
        <w:t xml:space="preserve">Scenario </w:t>
      </w:r>
      <w:r w:rsidR="009D7887">
        <w:t>6</w:t>
      </w:r>
      <w:r>
        <w:t xml:space="preserve"> </w:t>
      </w:r>
      <w:r w:rsidR="00945EEF">
        <w:t>All effects</w:t>
      </w:r>
    </w:p>
    <w:p w14:paraId="151C4F76" w14:textId="427AC89B" w:rsidR="00874529" w:rsidRDefault="00874529" w:rsidP="00874529"/>
    <w:p w14:paraId="2D519D36" w14:textId="230C89CE" w:rsidR="009E3EAA" w:rsidRPr="00AC0541" w:rsidRDefault="00BC52F4" w:rsidP="009E3EAA">
      <w:pPr>
        <w:spacing w:line="360" w:lineRule="auto"/>
        <w:rPr>
          <w:sz w:val="24"/>
          <w:szCs w:val="24"/>
        </w:rPr>
      </w:pPr>
      <w:r w:rsidRPr="00AC0541">
        <w:rPr>
          <w:sz w:val="24"/>
          <w:szCs w:val="24"/>
        </w:rPr>
        <w:t xml:space="preserve">In the previous scenarios we </w:t>
      </w:r>
      <w:r w:rsidR="009E3EAA" w:rsidRPr="00AC0541">
        <w:rPr>
          <w:sz w:val="24"/>
          <w:szCs w:val="24"/>
        </w:rPr>
        <w:t xml:space="preserve">included channels one by one to analyze how they affected the economy, thereby we obtained an indication of the independent results of each channel. </w:t>
      </w:r>
      <w:r w:rsidR="00874529" w:rsidRPr="00AC0541">
        <w:rPr>
          <w:sz w:val="24"/>
          <w:szCs w:val="24"/>
        </w:rPr>
        <w:t>Now, we will introduce a scenario including all the channels in the economy at once, doing this we allow the effects of</w:t>
      </w:r>
      <w:r w:rsidR="009E3EAA" w:rsidRPr="00AC0541">
        <w:rPr>
          <w:sz w:val="24"/>
          <w:szCs w:val="24"/>
        </w:rPr>
        <w:t xml:space="preserve"> one</w:t>
      </w:r>
      <w:r w:rsidR="00874529" w:rsidRPr="00AC0541">
        <w:rPr>
          <w:sz w:val="24"/>
          <w:szCs w:val="24"/>
        </w:rPr>
        <w:t xml:space="preserve"> channel to feed into other channels. We will focus on the effects on unemployment, </w:t>
      </w:r>
      <w:r w:rsidR="009E3EAA" w:rsidRPr="00AC0541">
        <w:rPr>
          <w:sz w:val="24"/>
          <w:szCs w:val="24"/>
        </w:rPr>
        <w:t>g</w:t>
      </w:r>
      <w:r w:rsidR="00874529" w:rsidRPr="00AC0541">
        <w:rPr>
          <w:sz w:val="24"/>
          <w:szCs w:val="24"/>
        </w:rPr>
        <w:t>overnment net-lending and GDP compar</w:t>
      </w:r>
      <w:r w:rsidR="009E3EAA" w:rsidRPr="00AC0541">
        <w:rPr>
          <w:sz w:val="24"/>
          <w:szCs w:val="24"/>
        </w:rPr>
        <w:t>ing</w:t>
      </w:r>
      <w:r w:rsidR="00874529" w:rsidRPr="00AC0541">
        <w:rPr>
          <w:sz w:val="24"/>
          <w:szCs w:val="24"/>
        </w:rPr>
        <w:t xml:space="preserve"> the results with the </w:t>
      </w:r>
      <w:r w:rsidR="009E3EAA" w:rsidRPr="00AC0541">
        <w:rPr>
          <w:sz w:val="24"/>
          <w:szCs w:val="24"/>
        </w:rPr>
        <w:t>previous</w:t>
      </w:r>
      <w:r w:rsidR="00874529" w:rsidRPr="00AC0541">
        <w:rPr>
          <w:sz w:val="24"/>
          <w:szCs w:val="24"/>
        </w:rPr>
        <w:t xml:space="preserve"> scenarios.</w:t>
      </w:r>
      <w:r w:rsidR="009E3EAA" w:rsidRPr="00AC0541">
        <w:rPr>
          <w:sz w:val="24"/>
          <w:szCs w:val="24"/>
        </w:rPr>
        <w:t xml:space="preserve"> </w:t>
      </w:r>
      <w:r w:rsidR="000C2886">
        <w:rPr>
          <w:sz w:val="24"/>
          <w:szCs w:val="24"/>
        </w:rPr>
        <w:t>As argued in section 5 we do not include the productivity channel t</w:t>
      </w:r>
      <w:r w:rsidR="009E3EAA" w:rsidRPr="00AC0541">
        <w:rPr>
          <w:sz w:val="24"/>
          <w:szCs w:val="24"/>
        </w:rPr>
        <w:t xml:space="preserve">he reason for </w:t>
      </w:r>
      <w:r w:rsidR="000C2886">
        <w:rPr>
          <w:sz w:val="24"/>
          <w:szCs w:val="24"/>
        </w:rPr>
        <w:t xml:space="preserve">this </w:t>
      </w:r>
      <w:r w:rsidR="009E3EAA" w:rsidRPr="00AC0541">
        <w:rPr>
          <w:sz w:val="24"/>
          <w:szCs w:val="24"/>
        </w:rPr>
        <w:t xml:space="preserve">is partly explained in the previous scenario where we saw that the results of including the productivity channel was quite radical, </w:t>
      </w:r>
      <w:r w:rsidR="00D242A7" w:rsidRPr="00AC0541">
        <w:rPr>
          <w:sz w:val="24"/>
          <w:szCs w:val="24"/>
        </w:rPr>
        <w:t xml:space="preserve">but </w:t>
      </w:r>
      <w:r w:rsidR="009E3EAA" w:rsidRPr="00AC0541">
        <w:rPr>
          <w:sz w:val="24"/>
          <w:szCs w:val="24"/>
        </w:rPr>
        <w:t>also</w:t>
      </w:r>
      <w:r w:rsidR="00D242A7" w:rsidRPr="00AC0541">
        <w:rPr>
          <w:sz w:val="24"/>
          <w:szCs w:val="24"/>
        </w:rPr>
        <w:t xml:space="preserve"> </w:t>
      </w:r>
      <w:r w:rsidR="00AB751C" w:rsidRPr="00AC0541">
        <w:rPr>
          <w:sz w:val="24"/>
          <w:szCs w:val="24"/>
        </w:rPr>
        <w:t>b</w:t>
      </w:r>
      <w:r w:rsidR="00D242A7" w:rsidRPr="00AC0541">
        <w:rPr>
          <w:sz w:val="24"/>
          <w:szCs w:val="24"/>
        </w:rPr>
        <w:t>ecause</w:t>
      </w:r>
      <w:r w:rsidR="009E3EAA" w:rsidRPr="00AC0541">
        <w:rPr>
          <w:sz w:val="24"/>
          <w:szCs w:val="24"/>
        </w:rPr>
        <w:t xml:space="preserve"> the literature presented in section 3 mentions the general problem of finding good estimates of the matching effects, making it </w:t>
      </w:r>
      <w:r w:rsidR="00C87AA6" w:rsidRPr="00AC0541">
        <w:rPr>
          <w:sz w:val="24"/>
          <w:szCs w:val="24"/>
        </w:rPr>
        <w:t>impossible to validate the effects found in the previous scenario</w:t>
      </w:r>
      <w:r w:rsidR="009E3EAA" w:rsidRPr="00AC0541">
        <w:rPr>
          <w:sz w:val="24"/>
          <w:szCs w:val="24"/>
        </w:rPr>
        <w:t>.</w:t>
      </w:r>
    </w:p>
    <w:p w14:paraId="29FA300C" w14:textId="71D1433D" w:rsidR="00874529" w:rsidRPr="00AC0541" w:rsidRDefault="00874529" w:rsidP="00007D2E">
      <w:pPr>
        <w:spacing w:line="360" w:lineRule="auto"/>
        <w:rPr>
          <w:sz w:val="24"/>
          <w:szCs w:val="24"/>
        </w:rPr>
      </w:pPr>
      <w:r w:rsidRPr="00AC0541">
        <w:rPr>
          <w:sz w:val="24"/>
          <w:szCs w:val="24"/>
        </w:rPr>
        <w:t>We know from the independent effects that the wage channel seems to be the most dominant, as also indicated</w:t>
      </w:r>
      <w:r w:rsidR="006545D7" w:rsidRPr="00AC0541">
        <w:rPr>
          <w:sz w:val="24"/>
          <w:szCs w:val="24"/>
        </w:rPr>
        <w:t xml:space="preserve"> in the plot</w:t>
      </w:r>
      <w:r w:rsidRPr="00AC0541">
        <w:rPr>
          <w:sz w:val="24"/>
          <w:szCs w:val="24"/>
        </w:rPr>
        <w:t xml:space="preserve"> below. </w:t>
      </w:r>
      <w:r w:rsidR="00007D2E" w:rsidRPr="00AC0541">
        <w:rPr>
          <w:sz w:val="24"/>
          <w:szCs w:val="24"/>
        </w:rPr>
        <w:t>When including the effects together w</w:t>
      </w:r>
      <w:r w:rsidRPr="00AC0541">
        <w:rPr>
          <w:sz w:val="24"/>
          <w:szCs w:val="24"/>
        </w:rPr>
        <w:t xml:space="preserve">e see an increase </w:t>
      </w:r>
      <w:r w:rsidR="006545D7" w:rsidRPr="00AC0541">
        <w:rPr>
          <w:sz w:val="24"/>
          <w:szCs w:val="24"/>
        </w:rPr>
        <w:t>of</w:t>
      </w:r>
      <w:r w:rsidRPr="00AC0541">
        <w:rPr>
          <w:sz w:val="24"/>
          <w:szCs w:val="24"/>
        </w:rPr>
        <w:t xml:space="preserve"> almost 1000</w:t>
      </w:r>
      <w:r w:rsidR="006545D7" w:rsidRPr="00AC0541">
        <w:rPr>
          <w:sz w:val="24"/>
          <w:szCs w:val="24"/>
        </w:rPr>
        <w:t xml:space="preserve"> more </w:t>
      </w:r>
      <w:r w:rsidR="00007D2E" w:rsidRPr="00AC0541">
        <w:rPr>
          <w:sz w:val="24"/>
          <w:szCs w:val="24"/>
        </w:rPr>
        <w:t>unemployment</w:t>
      </w:r>
      <w:r w:rsidR="00720B17" w:rsidRPr="00AC0541">
        <w:rPr>
          <w:sz w:val="24"/>
          <w:szCs w:val="24"/>
        </w:rPr>
        <w:t xml:space="preserve"> compared to </w:t>
      </w:r>
      <w:r w:rsidR="00007D2E" w:rsidRPr="00AC0541">
        <w:rPr>
          <w:sz w:val="24"/>
          <w:szCs w:val="24"/>
        </w:rPr>
        <w:t xml:space="preserve">when only </w:t>
      </w:r>
      <w:r w:rsidR="00D242A7" w:rsidRPr="00AC0541">
        <w:rPr>
          <w:sz w:val="24"/>
          <w:szCs w:val="24"/>
        </w:rPr>
        <w:t>including</w:t>
      </w:r>
      <w:r w:rsidR="00007D2E" w:rsidRPr="00AC0541">
        <w:rPr>
          <w:sz w:val="24"/>
          <w:szCs w:val="24"/>
        </w:rPr>
        <w:t xml:space="preserve"> the wage channel</w:t>
      </w:r>
      <w:r w:rsidR="00720B17" w:rsidRPr="00AC0541">
        <w:rPr>
          <w:sz w:val="24"/>
          <w:szCs w:val="24"/>
        </w:rPr>
        <w:t>. We attribute this increase of 1000 people</w:t>
      </w:r>
      <w:r w:rsidR="00D242A7" w:rsidRPr="00AC0541">
        <w:rPr>
          <w:sz w:val="24"/>
          <w:szCs w:val="24"/>
        </w:rPr>
        <w:t xml:space="preserve"> mostly</w:t>
      </w:r>
      <w:r w:rsidR="00720B17" w:rsidRPr="00AC0541">
        <w:rPr>
          <w:sz w:val="24"/>
          <w:szCs w:val="24"/>
        </w:rPr>
        <w:t xml:space="preserve"> to the LF-channel, as the wage channel increase unemployment, the increase in unemployment decreases the labor force</w:t>
      </w:r>
      <w:r w:rsidR="006545D7" w:rsidRPr="00AC0541">
        <w:rPr>
          <w:sz w:val="24"/>
          <w:szCs w:val="24"/>
        </w:rPr>
        <w:t xml:space="preserve"> by approximately 750 people</w:t>
      </w:r>
      <w:r w:rsidR="00720B17" w:rsidRPr="00AC0541">
        <w:rPr>
          <w:sz w:val="24"/>
          <w:szCs w:val="24"/>
        </w:rPr>
        <w:t xml:space="preserve">, which results in a lower </w:t>
      </w:r>
      <w:r w:rsidR="006B378A" w:rsidRPr="00AC0541">
        <w:rPr>
          <w:sz w:val="24"/>
          <w:szCs w:val="24"/>
        </w:rPr>
        <w:t xml:space="preserve">economic activity thereby lowering the employment. We see that the fall in the employment is larger than the fall in the labor force, therefor increasing unemployment </w:t>
      </w:r>
      <w:r w:rsidR="000E2DF7" w:rsidRPr="00AC0541">
        <w:rPr>
          <w:sz w:val="24"/>
          <w:szCs w:val="24"/>
        </w:rPr>
        <w:t>further</w:t>
      </w:r>
      <w:r w:rsidR="00147306" w:rsidRPr="00AC0541">
        <w:rPr>
          <w:sz w:val="24"/>
          <w:szCs w:val="24"/>
        </w:rPr>
        <w:t>. In the end</w:t>
      </w:r>
      <w:r w:rsidR="000E2DF7" w:rsidRPr="00AC0541">
        <w:rPr>
          <w:sz w:val="24"/>
          <w:szCs w:val="24"/>
        </w:rPr>
        <w:t xml:space="preserve"> </w:t>
      </w:r>
      <w:r w:rsidR="00147306" w:rsidRPr="00AC0541">
        <w:rPr>
          <w:sz w:val="24"/>
          <w:szCs w:val="24"/>
        </w:rPr>
        <w:t>t</w:t>
      </w:r>
      <w:r w:rsidR="000E2DF7" w:rsidRPr="00AC0541">
        <w:rPr>
          <w:sz w:val="24"/>
          <w:szCs w:val="24"/>
        </w:rPr>
        <w:t xml:space="preserve">he total effect on unemployment when including all channels but productivity </w:t>
      </w:r>
      <w:r w:rsidR="00147306" w:rsidRPr="00AC0541">
        <w:rPr>
          <w:sz w:val="24"/>
          <w:szCs w:val="24"/>
        </w:rPr>
        <w:t>turns out to be</w:t>
      </w:r>
      <w:r w:rsidR="000E2DF7" w:rsidRPr="00AC0541">
        <w:rPr>
          <w:sz w:val="24"/>
          <w:szCs w:val="24"/>
        </w:rPr>
        <w:t xml:space="preserve"> an increase of 2362 people. </w:t>
      </w:r>
    </w:p>
    <w:p w14:paraId="028528C2" w14:textId="13454F82" w:rsidR="00874529" w:rsidRPr="00AC0541" w:rsidRDefault="00A70035" w:rsidP="00874529">
      <w:pPr>
        <w:rPr>
          <w:sz w:val="24"/>
          <w:szCs w:val="24"/>
        </w:rPr>
      </w:pPr>
      <w:r w:rsidRPr="00AC0541">
        <w:rPr>
          <w:noProof/>
          <w:sz w:val="24"/>
          <w:szCs w:val="24"/>
        </w:rPr>
        <w:lastRenderedPageBreak/>
        <w:drawing>
          <wp:inline distT="0" distB="0" distL="0" distR="0" wp14:anchorId="7B0A8447" wp14:editId="1656D93B">
            <wp:extent cx="6120130" cy="3776980"/>
            <wp:effectExtent l="0" t="0" r="0" b="0"/>
            <wp:docPr id="49" name="Billed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3776980"/>
                    </a:xfrm>
                    <a:prstGeom prst="rect">
                      <a:avLst/>
                    </a:prstGeom>
                  </pic:spPr>
                </pic:pic>
              </a:graphicData>
            </a:graphic>
          </wp:inline>
        </w:drawing>
      </w:r>
    </w:p>
    <w:p w14:paraId="49794ABB" w14:textId="700EC988" w:rsidR="00874529" w:rsidRPr="00AC0541" w:rsidRDefault="00874529" w:rsidP="00DD6234">
      <w:pPr>
        <w:spacing w:line="360" w:lineRule="auto"/>
        <w:rPr>
          <w:sz w:val="24"/>
          <w:szCs w:val="24"/>
        </w:rPr>
      </w:pPr>
      <w:r w:rsidRPr="00AC0541">
        <w:rPr>
          <w:sz w:val="24"/>
          <w:szCs w:val="24"/>
        </w:rPr>
        <w:t xml:space="preserve">We can also look at the change in Government </w:t>
      </w:r>
      <w:r w:rsidR="00AD4320" w:rsidRPr="00AC0541">
        <w:rPr>
          <w:sz w:val="24"/>
          <w:szCs w:val="24"/>
        </w:rPr>
        <w:t xml:space="preserve">net-lending </w:t>
      </w:r>
      <w:r w:rsidRPr="00AC0541">
        <w:rPr>
          <w:sz w:val="24"/>
          <w:szCs w:val="24"/>
        </w:rPr>
        <w:t xml:space="preserve">here we see a large increase after 2018. </w:t>
      </w:r>
      <w:r w:rsidR="006B378A" w:rsidRPr="00AC0541">
        <w:rPr>
          <w:sz w:val="24"/>
          <w:szCs w:val="24"/>
        </w:rPr>
        <w:t>This is duo to the overall lower economic activity lowering the tax payments towards the government,</w:t>
      </w:r>
      <w:r w:rsidR="006545D7" w:rsidRPr="00AC0541">
        <w:rPr>
          <w:sz w:val="24"/>
          <w:szCs w:val="24"/>
        </w:rPr>
        <w:t xml:space="preserve"> a</w:t>
      </w:r>
      <w:r w:rsidR="000E2DF7" w:rsidRPr="00AC0541">
        <w:rPr>
          <w:sz w:val="24"/>
          <w:szCs w:val="24"/>
        </w:rPr>
        <w:t>s well as</w:t>
      </w:r>
      <w:r w:rsidR="006545D7" w:rsidRPr="00AC0541">
        <w:rPr>
          <w:sz w:val="24"/>
          <w:szCs w:val="24"/>
        </w:rPr>
        <w:t xml:space="preserve"> the </w:t>
      </w:r>
      <w:r w:rsidR="000E2DF7" w:rsidRPr="00AC0541">
        <w:rPr>
          <w:sz w:val="24"/>
          <w:szCs w:val="24"/>
        </w:rPr>
        <w:t>higher amount of unemployed increasing the payments from the government towards the income insurance program</w:t>
      </w:r>
      <w:r w:rsidR="006B378A" w:rsidRPr="00AC0541">
        <w:rPr>
          <w:sz w:val="24"/>
          <w:szCs w:val="24"/>
        </w:rPr>
        <w:t xml:space="preserve">. </w:t>
      </w:r>
    </w:p>
    <w:p w14:paraId="7BD83327" w14:textId="7DC3B3C6" w:rsidR="00874529" w:rsidRPr="00AC0541" w:rsidRDefault="00A70035" w:rsidP="00874529">
      <w:pPr>
        <w:rPr>
          <w:sz w:val="24"/>
          <w:szCs w:val="24"/>
        </w:rPr>
      </w:pPr>
      <w:r w:rsidRPr="00AC0541">
        <w:rPr>
          <w:noProof/>
          <w:sz w:val="24"/>
          <w:szCs w:val="24"/>
        </w:rPr>
        <w:lastRenderedPageBreak/>
        <w:drawing>
          <wp:inline distT="0" distB="0" distL="0" distR="0" wp14:anchorId="7C0B2C75" wp14:editId="6BF8C18F">
            <wp:extent cx="6120130" cy="3776980"/>
            <wp:effectExtent l="0" t="0" r="0" b="0"/>
            <wp:docPr id="50" name="Billed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3776980"/>
                    </a:xfrm>
                    <a:prstGeom prst="rect">
                      <a:avLst/>
                    </a:prstGeom>
                  </pic:spPr>
                </pic:pic>
              </a:graphicData>
            </a:graphic>
          </wp:inline>
        </w:drawing>
      </w:r>
    </w:p>
    <w:p w14:paraId="6100DA34" w14:textId="7D758378" w:rsidR="006D2B78" w:rsidRPr="00AC0541" w:rsidRDefault="00874529" w:rsidP="00DD6234">
      <w:pPr>
        <w:spacing w:line="360" w:lineRule="auto"/>
        <w:rPr>
          <w:sz w:val="24"/>
          <w:szCs w:val="24"/>
        </w:rPr>
      </w:pPr>
      <w:r w:rsidRPr="00AC0541">
        <w:rPr>
          <w:sz w:val="24"/>
          <w:szCs w:val="24"/>
        </w:rPr>
        <w:t xml:space="preserve">We can also compare the effects on GDP. </w:t>
      </w:r>
      <w:r w:rsidR="00007D2E" w:rsidRPr="00AC0541">
        <w:rPr>
          <w:sz w:val="24"/>
          <w:szCs w:val="24"/>
        </w:rPr>
        <w:t xml:space="preserve">As mentioned, we observe </w:t>
      </w:r>
      <w:r w:rsidR="000E2DF7" w:rsidRPr="00AC0541">
        <w:rPr>
          <w:sz w:val="24"/>
          <w:szCs w:val="24"/>
        </w:rPr>
        <w:t>a lower economic activity as</w:t>
      </w:r>
      <w:r w:rsidR="00007D2E" w:rsidRPr="00AC0541">
        <w:rPr>
          <w:sz w:val="24"/>
          <w:szCs w:val="24"/>
        </w:rPr>
        <w:t xml:space="preserve"> people start leaving the labor force duo to the higher unemployment</w:t>
      </w:r>
      <w:r w:rsidR="006D2B78" w:rsidRPr="00AC0541">
        <w:rPr>
          <w:sz w:val="24"/>
          <w:szCs w:val="24"/>
        </w:rPr>
        <w:t>, making the fall in GDP larger when including all channels but productivity</w:t>
      </w:r>
      <w:r w:rsidR="00007D2E" w:rsidRPr="00AC0541">
        <w:rPr>
          <w:sz w:val="24"/>
          <w:szCs w:val="24"/>
        </w:rPr>
        <w:t xml:space="preserve">. </w:t>
      </w:r>
    </w:p>
    <w:p w14:paraId="59FFC09F" w14:textId="7694C604" w:rsidR="000E2DF7" w:rsidRPr="00AC0541" w:rsidRDefault="008F3856" w:rsidP="00A70035">
      <w:pPr>
        <w:spacing w:line="360" w:lineRule="auto"/>
        <w:rPr>
          <w:sz w:val="24"/>
          <w:szCs w:val="24"/>
        </w:rPr>
      </w:pPr>
      <w:r w:rsidRPr="00AC0541">
        <w:rPr>
          <w:noProof/>
          <w:sz w:val="24"/>
          <w:szCs w:val="24"/>
        </w:rPr>
        <w:drawing>
          <wp:inline distT="0" distB="0" distL="0" distR="0" wp14:anchorId="7D86F164" wp14:editId="35F5F22C">
            <wp:extent cx="5562600" cy="3432906"/>
            <wp:effectExtent l="0" t="0" r="0" b="0"/>
            <wp:docPr id="53" name="Billed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65805" cy="3434884"/>
                    </a:xfrm>
                    <a:prstGeom prst="rect">
                      <a:avLst/>
                    </a:prstGeom>
                  </pic:spPr>
                </pic:pic>
              </a:graphicData>
            </a:graphic>
          </wp:inline>
        </w:drawing>
      </w:r>
    </w:p>
    <w:p w14:paraId="2EB72F87" w14:textId="27FC05DC" w:rsidR="000D74F8" w:rsidRPr="00D96868" w:rsidRDefault="00D96868" w:rsidP="00D96868">
      <w:pPr>
        <w:spacing w:line="360" w:lineRule="auto"/>
        <w:rPr>
          <w:sz w:val="24"/>
          <w:szCs w:val="24"/>
        </w:rPr>
      </w:pPr>
      <w:r w:rsidRPr="00AC0541">
        <w:rPr>
          <w:sz w:val="24"/>
          <w:szCs w:val="24"/>
        </w:rPr>
        <w:lastRenderedPageBreak/>
        <w:t xml:space="preserve">We will now use the results obtained from scenario 1-6 to get an idea of the relationship between the micro elasticity and macro elasticity of income insurance on unemployment, we will compare this with newer literature trying to estimate the same relationship in other countries, here we will especially </w:t>
      </w:r>
      <w:r w:rsidR="005114AE">
        <w:rPr>
          <w:sz w:val="24"/>
          <w:szCs w:val="24"/>
        </w:rPr>
        <w:t>pay attention to</w:t>
      </w:r>
      <w:r w:rsidRPr="00AC0541">
        <w:rPr>
          <w:sz w:val="24"/>
          <w:szCs w:val="24"/>
        </w:rPr>
        <w:t xml:space="preserve"> the study by </w:t>
      </w:r>
      <w:r w:rsidR="00DD6234" w:rsidRPr="00AC0541">
        <w:rPr>
          <w:sz w:val="24"/>
          <w:szCs w:val="24"/>
        </w:rPr>
        <w:fldChar w:fldCharType="begin" w:fldLock="1"/>
      </w:r>
      <w:r w:rsidR="00DD6234" w:rsidRPr="00AC0541">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DD6234" w:rsidRPr="00AC0541">
        <w:rPr>
          <w:sz w:val="24"/>
          <w:szCs w:val="24"/>
        </w:rPr>
        <w:fldChar w:fldCharType="separate"/>
      </w:r>
      <w:r w:rsidR="00DD6234" w:rsidRPr="00AC0541">
        <w:rPr>
          <w:noProof/>
          <w:sz w:val="24"/>
          <w:szCs w:val="24"/>
        </w:rPr>
        <w:t>(Fredriksson &amp; Söderström, 2020)</w:t>
      </w:r>
      <w:r w:rsidR="00DD6234" w:rsidRPr="00AC0541">
        <w:rPr>
          <w:sz w:val="24"/>
          <w:szCs w:val="24"/>
        </w:rPr>
        <w:fldChar w:fldCharType="end"/>
      </w:r>
      <w:r w:rsidR="00DD6234" w:rsidRPr="00AC0541">
        <w:rPr>
          <w:sz w:val="24"/>
          <w:szCs w:val="24"/>
        </w:rPr>
        <w:t xml:space="preserve"> </w:t>
      </w:r>
      <w:r w:rsidRPr="00AC0541">
        <w:rPr>
          <w:sz w:val="24"/>
          <w:szCs w:val="24"/>
        </w:rPr>
        <w:t>who finds the relation between the two elasticates for the Swedish economy.</w:t>
      </w:r>
      <w:r w:rsidRPr="00D96868">
        <w:rPr>
          <w:sz w:val="24"/>
          <w:szCs w:val="24"/>
        </w:rPr>
        <w:t xml:space="preserve"> </w:t>
      </w:r>
    </w:p>
    <w:p w14:paraId="70FD7486" w14:textId="23FE0BFB" w:rsidR="00BE5F4C" w:rsidRPr="00D77EFC" w:rsidRDefault="006409C0" w:rsidP="00BE5F4C">
      <w:pPr>
        <w:pStyle w:val="Overskrift1"/>
      </w:pPr>
      <w:r>
        <w:t xml:space="preserve">Section 5: </w:t>
      </w:r>
      <w:r w:rsidR="00BF3FA4">
        <w:t>Discussion</w:t>
      </w:r>
    </w:p>
    <w:p w14:paraId="5363FB9A" w14:textId="468C1C7F" w:rsidR="00BE5F4C" w:rsidRDefault="00BE5F4C" w:rsidP="00BE5F4C"/>
    <w:p w14:paraId="082E0CEE" w14:textId="332A68A0" w:rsidR="00CA217F" w:rsidRDefault="00CA217F" w:rsidP="00CA217F">
      <w:pPr>
        <w:pStyle w:val="Overskrift2"/>
      </w:pPr>
      <w:r>
        <w:t>The relation between the micro and macro elasticity for Denmark</w:t>
      </w:r>
    </w:p>
    <w:p w14:paraId="7CFC82EF" w14:textId="77777777" w:rsidR="00CA217F" w:rsidRPr="00CA217F" w:rsidRDefault="00CA217F" w:rsidP="00CA217F"/>
    <w:p w14:paraId="22568EFB" w14:textId="6950FCAF" w:rsidR="00A455E4" w:rsidRDefault="00A455E4" w:rsidP="00F73F7D">
      <w:pPr>
        <w:spacing w:line="360" w:lineRule="auto"/>
      </w:pPr>
      <w:r w:rsidRPr="00F73F7D">
        <w:rPr>
          <w:sz w:val="24"/>
          <w:szCs w:val="24"/>
        </w:rPr>
        <w:t xml:space="preserve">In the previous section we introduced several macroeconomic channels that showed significant effects on the Danish economy through changes in the level of income insurance. All these effects were also introduced in section 3 as neglected effects of the income insurance model built in 2015. </w:t>
      </w:r>
      <w:r w:rsidR="00BE5F4C" w:rsidRPr="00F73F7D">
        <w:rPr>
          <w:sz w:val="24"/>
          <w:szCs w:val="24"/>
        </w:rPr>
        <w:t xml:space="preserve">In total we analyzed </w:t>
      </w:r>
      <w:r w:rsidRPr="00F73F7D">
        <w:rPr>
          <w:sz w:val="24"/>
          <w:szCs w:val="24"/>
        </w:rPr>
        <w:t>5</w:t>
      </w:r>
      <w:r w:rsidR="00BE5F4C" w:rsidRPr="00F73F7D">
        <w:rPr>
          <w:sz w:val="24"/>
          <w:szCs w:val="24"/>
        </w:rPr>
        <w:t xml:space="preserve"> effects neglected in the income insurance model. </w:t>
      </w:r>
      <w:r w:rsidR="00A32739">
        <w:rPr>
          <w:sz w:val="24"/>
          <w:szCs w:val="24"/>
        </w:rPr>
        <w:t>In scenario 1,</w:t>
      </w:r>
      <w:r w:rsidR="00BE5F4C" w:rsidRPr="00F73F7D">
        <w:rPr>
          <w:sz w:val="24"/>
          <w:szCs w:val="24"/>
        </w:rPr>
        <w:t xml:space="preserve"> the demand channel</w:t>
      </w:r>
      <w:r w:rsidRPr="00F73F7D">
        <w:rPr>
          <w:sz w:val="24"/>
          <w:szCs w:val="24"/>
        </w:rPr>
        <w:t xml:space="preserve"> decreas</w:t>
      </w:r>
      <w:r w:rsidR="00245BF2">
        <w:rPr>
          <w:sz w:val="24"/>
          <w:szCs w:val="24"/>
        </w:rPr>
        <w:t>ed</w:t>
      </w:r>
      <w:r w:rsidRPr="00F73F7D">
        <w:rPr>
          <w:sz w:val="24"/>
          <w:szCs w:val="24"/>
        </w:rPr>
        <w:t xml:space="preserve"> unemployment by</w:t>
      </w:r>
      <w:r w:rsidR="00BE5F4C" w:rsidRPr="00F73F7D">
        <w:rPr>
          <w:sz w:val="24"/>
          <w:szCs w:val="24"/>
        </w:rPr>
        <w:t xml:space="preserve"> 22</w:t>
      </w:r>
      <w:r w:rsidR="00162AD8" w:rsidRPr="00F73F7D">
        <w:rPr>
          <w:sz w:val="24"/>
          <w:szCs w:val="24"/>
        </w:rPr>
        <w:t>3</w:t>
      </w:r>
      <w:r w:rsidR="00BE5F4C" w:rsidRPr="00F73F7D">
        <w:rPr>
          <w:sz w:val="24"/>
          <w:szCs w:val="24"/>
        </w:rPr>
        <w:t xml:space="preserve"> - 254</w:t>
      </w:r>
      <w:r w:rsidRPr="00F73F7D">
        <w:rPr>
          <w:sz w:val="24"/>
          <w:szCs w:val="24"/>
        </w:rPr>
        <w:t xml:space="preserve"> people. </w:t>
      </w:r>
      <w:r w:rsidR="00A32739">
        <w:rPr>
          <w:sz w:val="24"/>
          <w:szCs w:val="24"/>
        </w:rPr>
        <w:t>In scenario 2</w:t>
      </w:r>
      <w:r w:rsidRPr="00F73F7D">
        <w:rPr>
          <w:sz w:val="24"/>
          <w:szCs w:val="24"/>
        </w:rPr>
        <w:t>,</w:t>
      </w:r>
      <w:r w:rsidR="00BE5F4C" w:rsidRPr="00F73F7D">
        <w:rPr>
          <w:sz w:val="24"/>
          <w:szCs w:val="24"/>
        </w:rPr>
        <w:t xml:space="preserve"> the wage channel </w:t>
      </w:r>
      <w:r w:rsidR="003B7F8F" w:rsidRPr="00F73F7D">
        <w:rPr>
          <w:sz w:val="24"/>
          <w:szCs w:val="24"/>
        </w:rPr>
        <w:t>add</w:t>
      </w:r>
      <w:r w:rsidR="00C12361">
        <w:rPr>
          <w:sz w:val="24"/>
          <w:szCs w:val="24"/>
        </w:rPr>
        <w:t>ed</w:t>
      </w:r>
      <w:r w:rsidR="00BE5F4C" w:rsidRPr="00F73F7D">
        <w:rPr>
          <w:sz w:val="24"/>
          <w:szCs w:val="24"/>
        </w:rPr>
        <w:t xml:space="preserve"> </w:t>
      </w:r>
      <w:r w:rsidR="003B7F8F" w:rsidRPr="00F73F7D">
        <w:rPr>
          <w:sz w:val="24"/>
          <w:szCs w:val="24"/>
        </w:rPr>
        <w:t>1500 unemployed when matching the</w:t>
      </w:r>
      <w:r w:rsidRPr="00F73F7D">
        <w:rPr>
          <w:sz w:val="24"/>
          <w:szCs w:val="24"/>
        </w:rPr>
        <w:t xml:space="preserve"> elasticity of income insurance on the wage</w:t>
      </w:r>
      <w:r w:rsidR="003B7F8F" w:rsidRPr="00F73F7D">
        <w:rPr>
          <w:sz w:val="24"/>
          <w:szCs w:val="24"/>
        </w:rPr>
        <w:t xml:space="preserve"> presented in </w:t>
      </w:r>
      <w:r w:rsidR="00624555">
        <w:rPr>
          <w:sz w:val="24"/>
          <w:szCs w:val="24"/>
        </w:rPr>
        <w:fldChar w:fldCharType="begin" w:fldLock="1"/>
      </w:r>
      <w:r w:rsidR="00F80CBC">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624555">
        <w:rPr>
          <w:sz w:val="24"/>
          <w:szCs w:val="24"/>
        </w:rPr>
        <w:fldChar w:fldCharType="separate"/>
      </w:r>
      <w:r w:rsidR="00624555" w:rsidRPr="00624555">
        <w:rPr>
          <w:noProof/>
          <w:sz w:val="24"/>
          <w:szCs w:val="24"/>
        </w:rPr>
        <w:t>(Fredriksson &amp; Söderström, 2020)</w:t>
      </w:r>
      <w:r w:rsidR="00624555">
        <w:rPr>
          <w:sz w:val="24"/>
          <w:szCs w:val="24"/>
        </w:rPr>
        <w:fldChar w:fldCharType="end"/>
      </w:r>
      <w:r w:rsidR="00624555">
        <w:rPr>
          <w:sz w:val="24"/>
          <w:szCs w:val="24"/>
        </w:rPr>
        <w:t xml:space="preserve">. </w:t>
      </w:r>
      <w:r w:rsidR="00A32739">
        <w:rPr>
          <w:sz w:val="24"/>
          <w:szCs w:val="24"/>
        </w:rPr>
        <w:t>In section 3</w:t>
      </w:r>
      <w:r w:rsidRPr="00F73F7D">
        <w:rPr>
          <w:sz w:val="24"/>
          <w:szCs w:val="24"/>
        </w:rPr>
        <w:t xml:space="preserve">, </w:t>
      </w:r>
      <w:r w:rsidR="00E861C4" w:rsidRPr="00F73F7D">
        <w:rPr>
          <w:sz w:val="24"/>
          <w:szCs w:val="24"/>
        </w:rPr>
        <w:t xml:space="preserve">the insurance rate channel </w:t>
      </w:r>
      <w:r w:rsidRPr="00F73F7D">
        <w:rPr>
          <w:sz w:val="24"/>
          <w:szCs w:val="24"/>
        </w:rPr>
        <w:t>reduc</w:t>
      </w:r>
      <w:r w:rsidR="00C12361">
        <w:rPr>
          <w:sz w:val="24"/>
          <w:szCs w:val="24"/>
        </w:rPr>
        <w:t>ed</w:t>
      </w:r>
      <w:r w:rsidRPr="00F73F7D">
        <w:rPr>
          <w:sz w:val="24"/>
          <w:szCs w:val="24"/>
        </w:rPr>
        <w:t xml:space="preserve"> the number of unemployed by</w:t>
      </w:r>
      <w:r w:rsidR="00E861C4" w:rsidRPr="00F73F7D">
        <w:rPr>
          <w:sz w:val="24"/>
          <w:szCs w:val="24"/>
        </w:rPr>
        <w:t xml:space="preserve"> 300 </w:t>
      </w:r>
      <w:r w:rsidRPr="00F73F7D">
        <w:rPr>
          <w:sz w:val="24"/>
          <w:szCs w:val="24"/>
        </w:rPr>
        <w:t>people</w:t>
      </w:r>
      <w:r w:rsidR="00E861C4" w:rsidRPr="00F73F7D">
        <w:rPr>
          <w:sz w:val="24"/>
          <w:szCs w:val="24"/>
        </w:rPr>
        <w:t>.</w:t>
      </w:r>
      <w:r w:rsidR="003B7F8F" w:rsidRPr="00F73F7D">
        <w:rPr>
          <w:sz w:val="24"/>
          <w:szCs w:val="24"/>
        </w:rPr>
        <w:t xml:space="preserve"> </w:t>
      </w:r>
      <w:r w:rsidR="00A32739">
        <w:rPr>
          <w:sz w:val="24"/>
          <w:szCs w:val="24"/>
        </w:rPr>
        <w:t>In section 4</w:t>
      </w:r>
      <w:r w:rsidR="003B7F8F" w:rsidRPr="00F73F7D">
        <w:rPr>
          <w:sz w:val="24"/>
          <w:szCs w:val="24"/>
        </w:rPr>
        <w:t xml:space="preserve">, the labor force channel </w:t>
      </w:r>
      <w:r w:rsidRPr="00F73F7D">
        <w:rPr>
          <w:sz w:val="24"/>
          <w:szCs w:val="24"/>
        </w:rPr>
        <w:t>decreas</w:t>
      </w:r>
      <w:r w:rsidR="00C12361">
        <w:rPr>
          <w:sz w:val="24"/>
          <w:szCs w:val="24"/>
        </w:rPr>
        <w:t>ed</w:t>
      </w:r>
      <w:r w:rsidRPr="00F73F7D">
        <w:rPr>
          <w:sz w:val="24"/>
          <w:szCs w:val="24"/>
        </w:rPr>
        <w:t xml:space="preserve"> unemployment by</w:t>
      </w:r>
      <w:r w:rsidR="003B7F8F" w:rsidRPr="00F73F7D">
        <w:rPr>
          <w:sz w:val="24"/>
          <w:szCs w:val="24"/>
        </w:rPr>
        <w:t xml:space="preserve"> 150 </w:t>
      </w:r>
      <w:r w:rsidRPr="00F73F7D">
        <w:rPr>
          <w:sz w:val="24"/>
          <w:szCs w:val="24"/>
        </w:rPr>
        <w:t>people</w:t>
      </w:r>
      <w:r w:rsidR="003B7F8F" w:rsidRPr="00F73F7D">
        <w:rPr>
          <w:sz w:val="24"/>
          <w:szCs w:val="24"/>
        </w:rPr>
        <w:t>.</w:t>
      </w:r>
      <w:r w:rsidR="00E861C4" w:rsidRPr="00F73F7D">
        <w:rPr>
          <w:sz w:val="24"/>
          <w:szCs w:val="24"/>
        </w:rPr>
        <w:t xml:space="preserve"> </w:t>
      </w:r>
      <w:r w:rsidR="00A32739">
        <w:rPr>
          <w:sz w:val="24"/>
          <w:szCs w:val="24"/>
        </w:rPr>
        <w:t>In section 5</w:t>
      </w:r>
      <w:r w:rsidR="00E861C4" w:rsidRPr="00F73F7D">
        <w:rPr>
          <w:sz w:val="24"/>
          <w:szCs w:val="24"/>
        </w:rPr>
        <w:t xml:space="preserve">, the productivity channel </w:t>
      </w:r>
      <w:r w:rsidR="003B7F8F" w:rsidRPr="00F73F7D">
        <w:rPr>
          <w:sz w:val="24"/>
          <w:szCs w:val="24"/>
        </w:rPr>
        <w:t>add</w:t>
      </w:r>
      <w:r w:rsidR="00C12361">
        <w:rPr>
          <w:sz w:val="24"/>
          <w:szCs w:val="24"/>
        </w:rPr>
        <w:t>ed</w:t>
      </w:r>
      <w:r w:rsidR="00E861C4" w:rsidRPr="00F73F7D">
        <w:rPr>
          <w:sz w:val="24"/>
          <w:szCs w:val="24"/>
        </w:rPr>
        <w:t xml:space="preserve"> </w:t>
      </w:r>
      <w:r w:rsidR="003B7F8F" w:rsidRPr="00F73F7D">
        <w:rPr>
          <w:sz w:val="24"/>
          <w:szCs w:val="24"/>
        </w:rPr>
        <w:t>25000</w:t>
      </w:r>
      <w:r w:rsidR="00E861C4" w:rsidRPr="00F73F7D">
        <w:rPr>
          <w:sz w:val="24"/>
          <w:szCs w:val="24"/>
        </w:rPr>
        <w:t xml:space="preserve"> </w:t>
      </w:r>
      <w:r w:rsidR="003B7F8F" w:rsidRPr="00F73F7D">
        <w:rPr>
          <w:sz w:val="24"/>
          <w:szCs w:val="24"/>
        </w:rPr>
        <w:t>un</w:t>
      </w:r>
      <w:r w:rsidR="00E861C4" w:rsidRPr="00F73F7D">
        <w:rPr>
          <w:sz w:val="24"/>
          <w:szCs w:val="24"/>
        </w:rPr>
        <w:t xml:space="preserve">employed. </w:t>
      </w:r>
      <w:r w:rsidR="00F73F7D">
        <w:rPr>
          <w:sz w:val="24"/>
          <w:szCs w:val="24"/>
        </w:rPr>
        <w:t>Finally</w:t>
      </w:r>
      <w:r w:rsidR="00A32739">
        <w:rPr>
          <w:sz w:val="24"/>
          <w:szCs w:val="24"/>
        </w:rPr>
        <w:t xml:space="preserve"> in </w:t>
      </w:r>
      <w:r w:rsidR="00C12361">
        <w:rPr>
          <w:sz w:val="24"/>
          <w:szCs w:val="24"/>
        </w:rPr>
        <w:t>scenario</w:t>
      </w:r>
      <w:r w:rsidR="00A32739">
        <w:rPr>
          <w:sz w:val="24"/>
          <w:szCs w:val="24"/>
        </w:rPr>
        <w:t xml:space="preserve"> 6</w:t>
      </w:r>
      <w:r w:rsidR="00F73F7D">
        <w:rPr>
          <w:sz w:val="24"/>
          <w:szCs w:val="24"/>
        </w:rPr>
        <w:t xml:space="preserve">, </w:t>
      </w:r>
      <w:r w:rsidR="00C12361">
        <w:rPr>
          <w:sz w:val="24"/>
          <w:szCs w:val="24"/>
        </w:rPr>
        <w:t xml:space="preserve">we found that </w:t>
      </w:r>
      <w:r w:rsidR="00F73F7D" w:rsidRPr="00F73F7D">
        <w:rPr>
          <w:sz w:val="24"/>
          <w:szCs w:val="24"/>
        </w:rPr>
        <w:t>including all the channels beside</w:t>
      </w:r>
      <w:r w:rsidR="00C12361">
        <w:rPr>
          <w:sz w:val="24"/>
          <w:szCs w:val="24"/>
        </w:rPr>
        <w:t>s</w:t>
      </w:r>
      <w:r w:rsidR="00F73F7D" w:rsidRPr="00F73F7D">
        <w:rPr>
          <w:sz w:val="24"/>
          <w:szCs w:val="24"/>
        </w:rPr>
        <w:t xml:space="preserve"> the productivity channel increased the number of unemployed by 2362 people</w:t>
      </w:r>
      <w:r w:rsidR="00F73F7D">
        <w:t>.</w:t>
      </w:r>
    </w:p>
    <w:p w14:paraId="304A0BA1" w14:textId="11DBCD76" w:rsidR="00A51212" w:rsidRPr="00A32739" w:rsidRDefault="00A51212" w:rsidP="00F73F7D">
      <w:pPr>
        <w:spacing w:line="360" w:lineRule="auto"/>
        <w:rPr>
          <w:sz w:val="24"/>
          <w:szCs w:val="24"/>
        </w:rPr>
      </w:pPr>
      <w:r w:rsidRPr="00A32739">
        <w:rPr>
          <w:sz w:val="24"/>
          <w:szCs w:val="24"/>
        </w:rPr>
        <w:t>As mentioned in scenario 5, we find the results of the productivity channel</w:t>
      </w:r>
      <w:r w:rsidR="00C12361">
        <w:rPr>
          <w:sz w:val="24"/>
          <w:szCs w:val="24"/>
        </w:rPr>
        <w:t xml:space="preserve"> to be</w:t>
      </w:r>
      <w:r w:rsidRPr="00A32739">
        <w:rPr>
          <w:sz w:val="24"/>
          <w:szCs w:val="24"/>
        </w:rPr>
        <w:t xml:space="preserve"> quite radical, </w:t>
      </w:r>
      <w:r w:rsidR="00C12361">
        <w:rPr>
          <w:sz w:val="24"/>
          <w:szCs w:val="24"/>
        </w:rPr>
        <w:t xml:space="preserve">this, together with the mixed results found by the literature </w:t>
      </w:r>
      <w:r w:rsidRPr="00A32739">
        <w:rPr>
          <w:sz w:val="24"/>
          <w:szCs w:val="24"/>
        </w:rPr>
        <w:t>for this channel</w:t>
      </w:r>
      <w:r w:rsidR="00C12361">
        <w:rPr>
          <w:sz w:val="24"/>
          <w:szCs w:val="24"/>
        </w:rPr>
        <w:t xml:space="preserve"> led us to exclude</w:t>
      </w:r>
      <w:r w:rsidRPr="00A32739">
        <w:rPr>
          <w:sz w:val="24"/>
          <w:szCs w:val="24"/>
        </w:rPr>
        <w:t xml:space="preserve"> </w:t>
      </w:r>
      <w:r w:rsidR="00C12361">
        <w:rPr>
          <w:sz w:val="24"/>
          <w:szCs w:val="24"/>
        </w:rPr>
        <w:t>it</w:t>
      </w:r>
      <w:r w:rsidRPr="00A32739">
        <w:rPr>
          <w:sz w:val="24"/>
          <w:szCs w:val="24"/>
        </w:rPr>
        <w:t xml:space="preserve"> in scenario 6. </w:t>
      </w:r>
      <w:r w:rsidR="006B51E7" w:rsidRPr="00A32739">
        <w:rPr>
          <w:sz w:val="24"/>
          <w:szCs w:val="24"/>
        </w:rPr>
        <w:t>In</w:t>
      </w:r>
      <w:r w:rsidR="00C12361">
        <w:rPr>
          <w:sz w:val="24"/>
          <w:szCs w:val="24"/>
        </w:rPr>
        <w:t xml:space="preserve"> the</w:t>
      </w:r>
      <w:r w:rsidR="006B51E7" w:rsidRPr="00A32739">
        <w:rPr>
          <w:sz w:val="24"/>
          <w:szCs w:val="24"/>
        </w:rPr>
        <w:t xml:space="preserve"> appendix we show </w:t>
      </w:r>
      <w:r w:rsidR="00C12361">
        <w:rPr>
          <w:sz w:val="24"/>
          <w:szCs w:val="24"/>
        </w:rPr>
        <w:t>the</w:t>
      </w:r>
      <w:r w:rsidR="006B51E7" w:rsidRPr="00A32739">
        <w:rPr>
          <w:sz w:val="24"/>
          <w:szCs w:val="24"/>
        </w:rPr>
        <w:t xml:space="preserve"> effects of including the productivity channel together with all other scenarios, we find that unemployment increases by </w:t>
      </w:r>
      <w:commentRangeStart w:id="50"/>
      <w:r w:rsidR="006B51E7" w:rsidRPr="00A32739">
        <w:rPr>
          <w:sz w:val="24"/>
          <w:szCs w:val="24"/>
        </w:rPr>
        <w:t>23.000</w:t>
      </w:r>
      <w:commentRangeEnd w:id="50"/>
      <w:r w:rsidR="00A32739" w:rsidRPr="00A32739">
        <w:rPr>
          <w:rStyle w:val="Kommentarhenvisning"/>
          <w:sz w:val="24"/>
          <w:szCs w:val="24"/>
        </w:rPr>
        <w:commentReference w:id="50"/>
      </w:r>
      <w:r w:rsidR="00A32739" w:rsidRPr="00A32739">
        <w:rPr>
          <w:sz w:val="24"/>
          <w:szCs w:val="24"/>
        </w:rPr>
        <w:t xml:space="preserve">, </w:t>
      </w:r>
      <w:commentRangeStart w:id="51"/>
      <w:r w:rsidR="00A32739" w:rsidRPr="00A32739">
        <w:rPr>
          <w:sz w:val="24"/>
          <w:szCs w:val="24"/>
        </w:rPr>
        <w:t xml:space="preserve">for the rest of the discussion we </w:t>
      </w:r>
      <w:r w:rsidR="00C12361">
        <w:rPr>
          <w:sz w:val="24"/>
          <w:szCs w:val="24"/>
        </w:rPr>
        <w:t xml:space="preserve">opt to </w:t>
      </w:r>
      <w:r w:rsidR="00812DCC">
        <w:rPr>
          <w:sz w:val="24"/>
          <w:szCs w:val="24"/>
        </w:rPr>
        <w:t>exclude this channel</w:t>
      </w:r>
      <w:r w:rsidR="006B51E7" w:rsidRPr="00A32739">
        <w:rPr>
          <w:sz w:val="24"/>
          <w:szCs w:val="24"/>
        </w:rPr>
        <w:t xml:space="preserve">. </w:t>
      </w:r>
      <w:commentRangeEnd w:id="51"/>
      <w:r w:rsidR="00A32739" w:rsidRPr="00A32739">
        <w:rPr>
          <w:rStyle w:val="Kommentarhenvisning"/>
          <w:sz w:val="24"/>
          <w:szCs w:val="24"/>
        </w:rPr>
        <w:commentReference w:id="51"/>
      </w:r>
    </w:p>
    <w:p w14:paraId="2DF39DA3" w14:textId="5F5EDD66" w:rsidR="008C3542" w:rsidRPr="00847BCD" w:rsidRDefault="00E861C4" w:rsidP="00847BCD">
      <w:pPr>
        <w:spacing w:line="360" w:lineRule="auto"/>
        <w:rPr>
          <w:sz w:val="24"/>
          <w:szCs w:val="24"/>
        </w:rPr>
      </w:pPr>
      <w:r w:rsidRPr="00847BCD">
        <w:rPr>
          <w:sz w:val="24"/>
          <w:szCs w:val="24"/>
        </w:rPr>
        <w:t xml:space="preserve">When discussing a political decision like suppressing the rate regulation rate, it is radical to know the relationship between the macro elasticity and micro elasticity </w:t>
      </w:r>
      <w:r w:rsidR="00D0428D">
        <w:rPr>
          <w:sz w:val="24"/>
          <w:szCs w:val="24"/>
        </w:rPr>
        <w:t>for</w:t>
      </w:r>
      <w:r w:rsidRPr="00847BCD">
        <w:rPr>
          <w:sz w:val="24"/>
          <w:szCs w:val="24"/>
        </w:rPr>
        <w:t xml:space="preserve"> the Danish economy. </w:t>
      </w:r>
      <w:r w:rsidR="00F73F7D">
        <w:rPr>
          <w:sz w:val="24"/>
          <w:szCs w:val="24"/>
        </w:rPr>
        <w:t>T</w:t>
      </w:r>
      <w:r w:rsidR="003B7F8F">
        <w:rPr>
          <w:sz w:val="24"/>
          <w:szCs w:val="24"/>
        </w:rPr>
        <w:t>o our knowledge</w:t>
      </w:r>
      <w:r w:rsidRPr="00847BCD">
        <w:rPr>
          <w:sz w:val="24"/>
          <w:szCs w:val="24"/>
        </w:rPr>
        <w:t xml:space="preserve"> no one have compared these for the Danish economy</w:t>
      </w:r>
      <w:r w:rsidR="00F73F7D">
        <w:rPr>
          <w:sz w:val="24"/>
          <w:szCs w:val="24"/>
        </w:rPr>
        <w:t xml:space="preserve"> yet</w:t>
      </w:r>
      <w:r w:rsidRPr="00847BCD">
        <w:rPr>
          <w:sz w:val="24"/>
          <w:szCs w:val="24"/>
        </w:rPr>
        <w:t>, making the income insurance models results “useless”</w:t>
      </w:r>
      <w:r w:rsidR="00D0428D">
        <w:rPr>
          <w:sz w:val="24"/>
          <w:szCs w:val="24"/>
        </w:rPr>
        <w:t xml:space="preserve"> in a macroeconomic perspective</w:t>
      </w:r>
      <w:r w:rsidRPr="00847BCD">
        <w:rPr>
          <w:sz w:val="24"/>
          <w:szCs w:val="24"/>
        </w:rPr>
        <w:t>.</w:t>
      </w:r>
      <w:r w:rsidR="00624555">
        <w:rPr>
          <w:sz w:val="24"/>
          <w:szCs w:val="24"/>
        </w:rPr>
        <w:t xml:space="preserve"> </w:t>
      </w:r>
      <w:r w:rsidR="000C2886">
        <w:rPr>
          <w:sz w:val="24"/>
          <w:szCs w:val="24"/>
        </w:rPr>
        <w:t xml:space="preserve">For the general case </w:t>
      </w:r>
      <w:r w:rsidR="00624555">
        <w:rPr>
          <w:sz w:val="24"/>
          <w:szCs w:val="24"/>
        </w:rPr>
        <w:lastRenderedPageBreak/>
        <w:fldChar w:fldCharType="begin" w:fldLock="1"/>
      </w:r>
      <w:r w:rsidR="00624555">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624555">
        <w:rPr>
          <w:sz w:val="24"/>
          <w:szCs w:val="24"/>
        </w:rPr>
        <w:fldChar w:fldCharType="separate"/>
      </w:r>
      <w:r w:rsidR="00624555" w:rsidRPr="00624555">
        <w:rPr>
          <w:noProof/>
          <w:sz w:val="24"/>
          <w:szCs w:val="24"/>
        </w:rPr>
        <w:t>(Fredriksson &amp; Söderström, 2020)</w:t>
      </w:r>
      <w:r w:rsidR="00624555">
        <w:rPr>
          <w:sz w:val="24"/>
          <w:szCs w:val="24"/>
        </w:rPr>
        <w:fldChar w:fldCharType="end"/>
      </w:r>
      <w:r w:rsidRPr="00847BCD">
        <w:rPr>
          <w:sz w:val="24"/>
          <w:szCs w:val="24"/>
        </w:rPr>
        <w:t xml:space="preserve"> </w:t>
      </w:r>
      <w:r w:rsidR="00624555">
        <w:rPr>
          <w:sz w:val="24"/>
          <w:szCs w:val="24"/>
        </w:rPr>
        <w:t>concludes that w</w:t>
      </w:r>
      <w:r w:rsidR="00847BCD">
        <w:rPr>
          <w:sz w:val="24"/>
          <w:szCs w:val="24"/>
        </w:rPr>
        <w:t>hen not knowing</w:t>
      </w:r>
      <w:r w:rsidR="008C3542" w:rsidRPr="00847BCD">
        <w:rPr>
          <w:sz w:val="24"/>
          <w:szCs w:val="24"/>
        </w:rPr>
        <w:t xml:space="preserve"> the macro elasticity relative to the micro elasticity of </w:t>
      </w:r>
      <w:r w:rsidR="00847BCD">
        <w:rPr>
          <w:sz w:val="24"/>
          <w:szCs w:val="24"/>
        </w:rPr>
        <w:t>income insurance it is not possible to make the right political decisions</w:t>
      </w:r>
      <w:r w:rsidR="008C3542" w:rsidRPr="00847BCD">
        <w:rPr>
          <w:sz w:val="24"/>
          <w:szCs w:val="24"/>
        </w:rPr>
        <w:t xml:space="preserve">. If the macro elasticity equals the micro elasticity, then the Baily-Chetty formula applies directly (Baily, 1978; Chetty, 2006). If the macro elasticity is greater than the micro elasticity, and there are aggregate inefficiencies, then </w:t>
      </w:r>
      <w:r w:rsidR="00847BCD">
        <w:rPr>
          <w:sz w:val="24"/>
          <w:szCs w:val="24"/>
        </w:rPr>
        <w:t xml:space="preserve">income insurance </w:t>
      </w:r>
      <w:r w:rsidR="008C3542" w:rsidRPr="00847BCD">
        <w:rPr>
          <w:sz w:val="24"/>
          <w:szCs w:val="24"/>
        </w:rPr>
        <w:t>should be set lower than the level dictated by the Baily-Chetty formula. A key question is thus whether the macro elasticity is greater</w:t>
      </w:r>
      <w:r w:rsidR="00847BCD">
        <w:rPr>
          <w:sz w:val="24"/>
          <w:szCs w:val="24"/>
        </w:rPr>
        <w:t>/lower or equal</w:t>
      </w:r>
      <w:r w:rsidR="008C3542" w:rsidRPr="00847BCD">
        <w:rPr>
          <w:sz w:val="24"/>
          <w:szCs w:val="24"/>
        </w:rPr>
        <w:t xml:space="preserve"> </w:t>
      </w:r>
      <w:r w:rsidR="00847BCD">
        <w:rPr>
          <w:sz w:val="24"/>
          <w:szCs w:val="24"/>
        </w:rPr>
        <w:t>to</w:t>
      </w:r>
      <w:r w:rsidR="008C3542" w:rsidRPr="00847BCD">
        <w:rPr>
          <w:sz w:val="24"/>
          <w:szCs w:val="24"/>
        </w:rPr>
        <w:t xml:space="preserve"> the micro elasticity. </w:t>
      </w:r>
      <w:r w:rsidR="00624555">
        <w:rPr>
          <w:sz w:val="24"/>
          <w:szCs w:val="24"/>
        </w:rPr>
        <w:fldChar w:fldCharType="begin" w:fldLock="1"/>
      </w:r>
      <w:r w:rsidR="00624555">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624555">
        <w:rPr>
          <w:sz w:val="24"/>
          <w:szCs w:val="24"/>
        </w:rPr>
        <w:fldChar w:fldCharType="separate"/>
      </w:r>
      <w:r w:rsidR="00624555" w:rsidRPr="00624555">
        <w:rPr>
          <w:noProof/>
          <w:sz w:val="24"/>
          <w:szCs w:val="24"/>
        </w:rPr>
        <w:t>(Fredriksson &amp; Söderström, 2020)</w:t>
      </w:r>
      <w:r w:rsidR="00624555">
        <w:rPr>
          <w:sz w:val="24"/>
          <w:szCs w:val="24"/>
        </w:rPr>
        <w:fldChar w:fldCharType="end"/>
      </w:r>
    </w:p>
    <w:p w14:paraId="2BCA061B" w14:textId="232126AF" w:rsidR="008C3542" w:rsidRPr="00847BCD" w:rsidRDefault="008C3542" w:rsidP="00847BCD">
      <w:pPr>
        <w:spacing w:line="360" w:lineRule="auto"/>
        <w:rPr>
          <w:sz w:val="24"/>
          <w:szCs w:val="24"/>
        </w:rPr>
      </w:pPr>
      <w:r w:rsidRPr="00847BCD">
        <w:rPr>
          <w:sz w:val="24"/>
          <w:szCs w:val="24"/>
        </w:rPr>
        <w:t xml:space="preserve">Most of the literature touching </w:t>
      </w:r>
      <w:r w:rsidR="00167FDE">
        <w:rPr>
          <w:sz w:val="24"/>
          <w:szCs w:val="24"/>
        </w:rPr>
        <w:t>o</w:t>
      </w:r>
      <w:r w:rsidRPr="00847BCD">
        <w:rPr>
          <w:sz w:val="24"/>
          <w:szCs w:val="24"/>
        </w:rPr>
        <w:t xml:space="preserve">n the relationship between the macro and micro elasticity is coming from the US </w:t>
      </w:r>
      <w:commentRangeStart w:id="52"/>
      <w:r w:rsidR="00DD6234">
        <w:rPr>
          <w:sz w:val="24"/>
          <w:szCs w:val="24"/>
        </w:rPr>
        <w:fldChar w:fldCharType="begin" w:fldLock="1"/>
      </w:r>
      <w:r w:rsidR="00B036CF">
        <w:rPr>
          <w:sz w:val="24"/>
          <w:szCs w:val="24"/>
        </w:rPr>
        <w:instrText>ADDIN CSL_CITATION {"citationItems":[{"id":"ITEM-1","itemData":{"DOI":"10.2139/ssrn.3177370","author":[{"dropping-particle":"","family":"Dieterle","given":"Steven","non-dropping-particle":"","parse-names":false,"suffix":""},{"dropping-particle":"","family":"Bartalotti","given":"Otávio","non-dropping-particle":"","parse-names":false,"suffix":""},{"dropping-particle":"","family":"Brummet","given":"Quentin","non-dropping-particle":"","parse-names":false,"suffix":""}],"container-title":"SSRN Electronic Journal","id":"ITEM-1","issue":"11496","issued":{"date-parts":[["2021"]]},"title":"Revisiting the Effects of Unemployment Insurance Extensions on Unemployment: A Measurement Error-Corrected Regression Discontinuity Approach","type":"article-journal"},"uris":["http://www.mendeley.com/documents/?uuid=68bc93c1-3388-4d32-9a38-759c69903876"]},{"id":"ITEM-2","itemData":{"DOI":"10.2139/ssrn.2340678","abstract":"We exploit a policy discontinuity at U.S. state borders to identify the effects of unemployment insurance policies on unemployment. Our estimates imply that most of the persistent increase in unemployment during the Great Recession can be accounted for by the unprecedented extensions of unemployment benefit eligibility. In contrast to the existing recent literature that mainly focused on estimating the effects of benefit duration on job search and acceptance strategies of the unemployed — the micro effect — we focus on measuring the general equilibrium macro effect that operates primarily through the response of job creation to unemployment benefit extensions. We find that it is the latter effect that is very important quantitatively.","author":[{"dropping-particle":"","family":"Hagedorn","given":"Marcus","non-dropping-particle":"","parse-names":false,"suffix":""},{"dropping-particle":"","family":"Karahan","given":"Fatih","non-dropping-particle":"","parse-names":false,"suffix":""},{"dropping-particle":"","family":"Manovskii","given":"Iourii","non-dropping-particle":"","parse-names":false,"suffix":""},{"dropping-particle":"","family":"Mitman","given":"Kurt","non-dropping-particle":"","parse-names":false,"suffix":""}],"container-title":"SSRN Electronic Journal","id":"ITEM-2","issued":{"date-parts":[["2013"]]},"title":"Unemployment Benefits and Unemployment in the Great Recession: The Role of Macro Effects","type":"article-journal"},"uris":["http://www.mendeley.com/documents/?uuid=f94e5c36-913d-4b98-8e72-90545670fa90"]},{"id":"ITEM-3","itemData":{"abstract":"We critically review recent methodological and empirical contributions aiming to provide a comprehensive assessment of the effects of unemployment benefit extensions on the labor market and attempt to reconcile their apparently disparate findings. We describe two key challenges facing these studies - the endogeneity of benefit durations to labor market conditions and isolating true effects of actual policies from agents' responses to expectations of future policy changes. Marinescu (2015) employs a methodology that does not attempt to address these challenges. A more innovative approach in Coglianese (2015) and Chodorow-Reich and Karabarbounis (2016) attempts to overcome these challenges by exploiting a sampling error in unemployment rates as an exogenous variation. Unfortunately, we find that this approach falls prey to the very problems it aims to overcome and it appears unlikely that the fundamental bias at the core of this approach can be overcome. We find more promising the approach based on unexpected policy changes as in the recent contributions by Johnston and Mas (2015) and Hagedorn, Manovskii and Mitman (2015). This approach by design addresses the problem of benefit endogeneity. It does not, however, fully address the effects of expectations and generally yields a lower bound on the actual effects of policies. Marcus","author":[{"dropping-particle":"","family":"Hagedorn","given":"Marcus","non-dropping-particle":"","parse-names":false,"suffix":""},{"dropping-particle":"","family":"Manovskii","given":"Iourii","non-dropping-particle":"","parse-names":false,"suffix":""},{"dropping-particle":"","family":"Mitman","given":"Kurt","non-dropping-particle":"","parse-names":false,"suffix":""}],"container-title":"NBER Working Paper Series","id":"ITEM-3","issued":{"date-parts":[["2016"]]},"page":"24","title":"Interpreting Recent Quasi-Experimental Evidence on the Effects of Unemployment Benefit Extensions","type":"article-journal"},"uris":["http://www.mendeley.com/documents/?uuid=c4f5f814-90ee-4424-92fa-5094df9d4271"]},{"id":"ITEM-4","itemData":{"DOI":"10.1257/pol.20160613","ISSN":"1945774X","abstract":"This paper examines the impact of unemployment insurance (UI ) on aggregate employment by exploiting cross-state variation in the maximum benefit duration during the Great Recession. Comparing adjacent counties located in neighboring states, there is no statistically significant impact of increasing UI generosity on aggregate employment. Point estimates are uniformly small in magnitude, and the most precise estimates rule out employment to-population ratio reductions in excess of 0.35 percentage points from the UI extension. The results contrast with the negative effects implied by most micro-level labor supply studies and are consistent with both job rationing and aggregate demand channels. (JEL E24, E32, J22, J23, J65)","author":[{"dropping-particle":"","family":"Boone","given":"Christopher","non-dropping-particle":"","parse-names":false,"suffix":""},{"dropping-particle":"","family":"Dube","given":"Arindrajit","non-dropping-particle":"","parse-names":false,"suffix":""},{"dropping-particle":"","family":"Goodman","given":"Lucas","non-dropping-particle":"","parse-names":false,"suffix":""},{"dropping-particle":"","family":"Kaplan","given":"Ethan","non-dropping-particle":"","parse-names":false,"suffix":""}],"container-title":"American Economic Journal: Economic Policy","id":"ITEM-4","issue":"2","issued":{"date-parts":[["2021"]]},"page":"58-99","title":"Unemployment Insurance Generosity and Aggregate Employment","type":"article-journal","volume":"13"},"uris":["http://www.mendeley.com/documents/?uuid=9b22cc01-5c35-451c-9152-c3dd92b0895b"]}],"mendeley":{"formattedCitation":"(Boone et al., 2021; Dieterle et al., 2021; Hagedorn et al., 2013, 2016)","plainTextFormattedCitation":"(Boone et al., 2021; Dieterle et al., 2021; Hagedorn et al., 2013, 2016)","previouslyFormattedCitation":"(Boone et al., 2021; Dieterle et al., 2021; Hagedorn et al., 2013, 2016)"},"properties":{"noteIndex":0},"schema":"https://github.com/citation-style-language/schema/raw/master/csl-citation.json"}</w:instrText>
      </w:r>
      <w:r w:rsidR="00DD6234">
        <w:rPr>
          <w:sz w:val="24"/>
          <w:szCs w:val="24"/>
        </w:rPr>
        <w:fldChar w:fldCharType="separate"/>
      </w:r>
      <w:r w:rsidR="00B036CF" w:rsidRPr="00B036CF">
        <w:rPr>
          <w:noProof/>
          <w:sz w:val="24"/>
          <w:szCs w:val="24"/>
        </w:rPr>
        <w:t>(Boone et al., 2021; Dieterle et al., 2021; Hagedorn et al., 2013, 2016)</w:t>
      </w:r>
      <w:r w:rsidR="00DD6234">
        <w:rPr>
          <w:sz w:val="24"/>
          <w:szCs w:val="24"/>
        </w:rPr>
        <w:fldChar w:fldCharType="end"/>
      </w:r>
      <w:commentRangeEnd w:id="52"/>
      <w:r w:rsidR="00812DCC">
        <w:rPr>
          <w:rStyle w:val="Kommentarhenvisning"/>
        </w:rPr>
        <w:commentReference w:id="52"/>
      </w:r>
      <w:r w:rsidRPr="00847BCD">
        <w:rPr>
          <w:b/>
          <w:bCs/>
          <w:sz w:val="24"/>
          <w:szCs w:val="24"/>
        </w:rPr>
        <w:t xml:space="preserve"> </w:t>
      </w:r>
      <w:r w:rsidR="00B036CF">
        <w:rPr>
          <w:sz w:val="24"/>
          <w:szCs w:val="24"/>
        </w:rPr>
        <w:t>looking at</w:t>
      </w:r>
      <w:r w:rsidRPr="00847BCD">
        <w:rPr>
          <w:sz w:val="24"/>
          <w:szCs w:val="24"/>
        </w:rPr>
        <w:t xml:space="preserve"> </w:t>
      </w:r>
      <w:r w:rsidR="00662931" w:rsidRPr="00847BCD">
        <w:rPr>
          <w:sz w:val="24"/>
          <w:szCs w:val="24"/>
        </w:rPr>
        <w:t>T</w:t>
      </w:r>
      <w:r w:rsidRPr="00847BCD">
        <w:rPr>
          <w:sz w:val="24"/>
          <w:szCs w:val="24"/>
        </w:rPr>
        <w:t xml:space="preserve">he </w:t>
      </w:r>
      <w:r w:rsidR="00662931" w:rsidRPr="00847BCD">
        <w:rPr>
          <w:sz w:val="24"/>
          <w:szCs w:val="24"/>
        </w:rPr>
        <w:t xml:space="preserve">Great Recession which brought a series of </w:t>
      </w:r>
      <w:r w:rsidR="00847BCD">
        <w:rPr>
          <w:sz w:val="24"/>
          <w:szCs w:val="24"/>
        </w:rPr>
        <w:t>UI</w:t>
      </w:r>
      <w:r w:rsidR="00662931" w:rsidRPr="00847BCD">
        <w:rPr>
          <w:sz w:val="24"/>
          <w:szCs w:val="24"/>
        </w:rPr>
        <w:t xml:space="preserve"> benefit extensions that were in many ways unprecedented in the United States </w:t>
      </w:r>
      <w:r w:rsidR="00B036CF">
        <w:rPr>
          <w:sz w:val="24"/>
          <w:szCs w:val="24"/>
        </w:rPr>
        <w:fldChar w:fldCharType="begin" w:fldLock="1"/>
      </w:r>
      <w:r w:rsidR="00B036CF">
        <w:rPr>
          <w:sz w:val="24"/>
          <w:szCs w:val="24"/>
        </w:rPr>
        <w:instrText>ADDIN CSL_CITATION {"citationItems":[{"id":"ITEM-1","itemData":{"DOI":"10.2139/ssrn.3177370","author":[{"dropping-particle":"","family":"Dieterle","given":"Steven","non-dropping-particle":"","parse-names":false,"suffix":""},{"dropping-particle":"","family":"Bartalotti","given":"Otávio","non-dropping-particle":"","parse-names":false,"suffix":""},{"dropping-particle":"","family":"Brummet","given":"Quentin","non-dropping-particle":"","parse-names":false,"suffix":""}],"container-title":"SSRN Electronic Journal","id":"ITEM-1","issue":"11496","issued":{"date-parts":[["2021"]]},"title":"Revisiting the Effects of Unemployment Insurance Extensions on Unemployment: A Measurement Error-Corrected Regression Discontinuity Approach","type":"article-journal"},"uris":["http://www.mendeley.com/documents/?uuid=68bc93c1-3388-4d32-9a38-759c69903876"]}],"mendeley":{"formattedCitation":"(Dieterle et al., 2021)","plainTextFormattedCitation":"(Dieterle et al., 2021)","previouslyFormattedCitation":"(Dieterle et al., 2021)"},"properties":{"noteIndex":0},"schema":"https://github.com/citation-style-language/schema/raw/master/csl-citation.json"}</w:instrText>
      </w:r>
      <w:r w:rsidR="00B036CF">
        <w:rPr>
          <w:sz w:val="24"/>
          <w:szCs w:val="24"/>
        </w:rPr>
        <w:fldChar w:fldCharType="separate"/>
      </w:r>
      <w:r w:rsidR="00B036CF" w:rsidRPr="00B036CF">
        <w:rPr>
          <w:noProof/>
          <w:sz w:val="24"/>
          <w:szCs w:val="24"/>
        </w:rPr>
        <w:t>(Dieterle et al., 2021)</w:t>
      </w:r>
      <w:r w:rsidR="00B036CF">
        <w:rPr>
          <w:sz w:val="24"/>
          <w:szCs w:val="24"/>
        </w:rPr>
        <w:fldChar w:fldCharType="end"/>
      </w:r>
      <w:r w:rsidR="00B036CF">
        <w:rPr>
          <w:sz w:val="24"/>
          <w:szCs w:val="24"/>
        </w:rPr>
        <w:t xml:space="preserve">. </w:t>
      </w:r>
      <w:r w:rsidR="00662931" w:rsidRPr="00847BCD">
        <w:rPr>
          <w:sz w:val="24"/>
          <w:szCs w:val="24"/>
        </w:rPr>
        <w:t xml:space="preserve">The results of these empirical tests are mixed and not giving a clear view of the relationship between the macro and micro elasticity. </w:t>
      </w:r>
      <w:r w:rsidR="000F052E" w:rsidRPr="00847BCD">
        <w:rPr>
          <w:sz w:val="24"/>
          <w:szCs w:val="24"/>
        </w:rPr>
        <w:t>One reason</w:t>
      </w:r>
      <w:r w:rsidR="00201996">
        <w:rPr>
          <w:sz w:val="24"/>
          <w:szCs w:val="24"/>
        </w:rPr>
        <w:t xml:space="preserve"> given</w:t>
      </w:r>
      <w:r w:rsidR="000F052E" w:rsidRPr="00847BCD">
        <w:rPr>
          <w:sz w:val="24"/>
          <w:szCs w:val="24"/>
        </w:rPr>
        <w:t xml:space="preserve"> for the mixed results </w:t>
      </w:r>
      <w:r w:rsidR="00201996">
        <w:rPr>
          <w:sz w:val="24"/>
          <w:szCs w:val="24"/>
        </w:rPr>
        <w:t>is</w:t>
      </w:r>
      <w:r w:rsidR="000F052E" w:rsidRPr="00847BCD">
        <w:rPr>
          <w:sz w:val="24"/>
          <w:szCs w:val="24"/>
        </w:rPr>
        <w:t xml:space="preserve"> that a</w:t>
      </w:r>
      <w:r w:rsidR="00662931" w:rsidRPr="00847BCD">
        <w:rPr>
          <w:sz w:val="24"/>
          <w:szCs w:val="24"/>
        </w:rPr>
        <w:t>ll the papers use causal effects</w:t>
      </w:r>
      <w:r w:rsidR="00167FDE">
        <w:rPr>
          <w:sz w:val="24"/>
          <w:szCs w:val="24"/>
        </w:rPr>
        <w:t xml:space="preserve"> methods</w:t>
      </w:r>
      <w:r w:rsidR="00662931" w:rsidRPr="00847BCD">
        <w:rPr>
          <w:sz w:val="24"/>
          <w:szCs w:val="24"/>
        </w:rPr>
        <w:t xml:space="preserve"> to estimate their results using boarder-based approaches, this puts up two conditions: First, it require</w:t>
      </w:r>
      <w:r w:rsidR="00201996">
        <w:rPr>
          <w:sz w:val="24"/>
          <w:szCs w:val="24"/>
        </w:rPr>
        <w:t>s</w:t>
      </w:r>
      <w:r w:rsidR="00662931" w:rsidRPr="00847BCD">
        <w:rPr>
          <w:sz w:val="24"/>
          <w:szCs w:val="24"/>
        </w:rPr>
        <w:t xml:space="preserve"> that the areas being compared on either side of the border would experience similar labor market conditions in the absence of a difference in </w:t>
      </w:r>
      <w:r w:rsidR="00201996">
        <w:rPr>
          <w:sz w:val="24"/>
          <w:szCs w:val="24"/>
        </w:rPr>
        <w:t>benefit level</w:t>
      </w:r>
      <w:r w:rsidR="00662931" w:rsidRPr="00847BCD">
        <w:rPr>
          <w:sz w:val="24"/>
          <w:szCs w:val="24"/>
        </w:rPr>
        <w:t>. Second, it also requires that the effect of the policy is concentrated on one side of the border, meaning the effects on one site of the border can’t spill over to the other site</w:t>
      </w:r>
      <w:r w:rsidR="000F052E" w:rsidRPr="00847BCD">
        <w:rPr>
          <w:sz w:val="24"/>
          <w:szCs w:val="24"/>
        </w:rPr>
        <w:t xml:space="preserve">. </w:t>
      </w:r>
      <w:r w:rsidR="00B036CF">
        <w:rPr>
          <w:sz w:val="24"/>
          <w:szCs w:val="24"/>
        </w:rPr>
        <w:fldChar w:fldCharType="begin" w:fldLock="1"/>
      </w:r>
      <w:r w:rsidR="00B036CF">
        <w:rPr>
          <w:sz w:val="24"/>
          <w:szCs w:val="24"/>
        </w:rPr>
        <w:instrText>ADDIN CSL_CITATION {"citationItems":[{"id":"ITEM-1","itemData":{"DOI":"10.2139/ssrn.3177370","author":[{"dropping-particle":"","family":"Dieterle","given":"Steven","non-dropping-particle":"","parse-names":false,"suffix":""},{"dropping-particle":"","family":"Bartalotti","given":"Otávio","non-dropping-particle":"","parse-names":false,"suffix":""},{"dropping-particle":"","family":"Brummet","given":"Quentin","non-dropping-particle":"","parse-names":false,"suffix":""}],"container-title":"SSRN Electronic Journal","id":"ITEM-1","issue":"11496","issued":{"date-parts":[["2021"]]},"title":"Revisiting the Effects of Unemployment Insurance Extensions on Unemployment: A Measurement Error-Corrected Regression Discontinuity Approach","type":"article-journal"},"uris":["http://www.mendeley.com/documents/?uuid=68bc93c1-3388-4d32-9a38-759c69903876"]}],"mendeley":{"formattedCitation":"(Dieterle et al., 2021)","plainTextFormattedCitation":"(Dieterle et al., 2021)","previouslyFormattedCitation":"(Dieterle et al., 2021)"},"properties":{"noteIndex":0},"schema":"https://github.com/citation-style-language/schema/raw/master/csl-citation.json"}</w:instrText>
      </w:r>
      <w:r w:rsidR="00B036CF">
        <w:rPr>
          <w:sz w:val="24"/>
          <w:szCs w:val="24"/>
        </w:rPr>
        <w:fldChar w:fldCharType="separate"/>
      </w:r>
      <w:r w:rsidR="00B036CF" w:rsidRPr="00B036CF">
        <w:rPr>
          <w:noProof/>
          <w:sz w:val="24"/>
          <w:szCs w:val="24"/>
        </w:rPr>
        <w:t>(Dieterle et al., 2021)</w:t>
      </w:r>
      <w:r w:rsidR="00B036CF">
        <w:rPr>
          <w:sz w:val="24"/>
          <w:szCs w:val="24"/>
        </w:rPr>
        <w:fldChar w:fldCharType="end"/>
      </w:r>
      <w:r w:rsidR="00B036CF">
        <w:rPr>
          <w:sz w:val="24"/>
          <w:szCs w:val="24"/>
        </w:rPr>
        <w:t xml:space="preserve"> </w:t>
      </w:r>
      <w:r w:rsidR="000F052E" w:rsidRPr="00847BCD">
        <w:rPr>
          <w:sz w:val="24"/>
          <w:szCs w:val="24"/>
        </w:rPr>
        <w:t xml:space="preserve">argues that not all papers have been able to fulfill these conditions, making the results mixed. </w:t>
      </w:r>
    </w:p>
    <w:p w14:paraId="4217017C" w14:textId="6289EC6C" w:rsidR="00885CF7" w:rsidRPr="00847BCD" w:rsidRDefault="00B036CF" w:rsidP="00847BCD">
      <w:pPr>
        <w:spacing w:line="360" w:lineRule="auto"/>
        <w:rPr>
          <w:sz w:val="24"/>
          <w:szCs w:val="24"/>
        </w:rPr>
      </w:pPr>
      <w:r>
        <w:rPr>
          <w:sz w:val="24"/>
          <w:szCs w:val="24"/>
        </w:rPr>
        <w:t>We already introduced the study by</w:t>
      </w:r>
      <w:r w:rsidR="000F052E" w:rsidRPr="00847BCD">
        <w:rPr>
          <w:sz w:val="24"/>
          <w:szCs w:val="24"/>
        </w:rPr>
        <w:t xml:space="preserve"> </w:t>
      </w:r>
      <w:r>
        <w:rPr>
          <w:sz w:val="24"/>
          <w:szCs w:val="24"/>
        </w:rPr>
        <w:fldChar w:fldCharType="begin" w:fldLock="1"/>
      </w:r>
      <w:r>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Pr>
          <w:sz w:val="24"/>
          <w:szCs w:val="24"/>
        </w:rPr>
        <w:fldChar w:fldCharType="separate"/>
      </w:r>
      <w:r w:rsidRPr="00B036CF">
        <w:rPr>
          <w:noProof/>
          <w:sz w:val="24"/>
          <w:szCs w:val="24"/>
        </w:rPr>
        <w:t>(Fredriksson &amp; Söderström, 2020)</w:t>
      </w:r>
      <w:r>
        <w:rPr>
          <w:sz w:val="24"/>
          <w:szCs w:val="24"/>
        </w:rPr>
        <w:fldChar w:fldCharType="end"/>
      </w:r>
      <w:r>
        <w:rPr>
          <w:sz w:val="24"/>
          <w:szCs w:val="24"/>
        </w:rPr>
        <w:t xml:space="preserve"> who </w:t>
      </w:r>
      <w:r w:rsidR="000F052E" w:rsidRPr="00847BCD">
        <w:rPr>
          <w:sz w:val="24"/>
          <w:szCs w:val="24"/>
        </w:rPr>
        <w:t xml:space="preserve">use </w:t>
      </w:r>
      <w:r w:rsidR="001B6085" w:rsidRPr="00847BCD">
        <w:rPr>
          <w:sz w:val="24"/>
          <w:szCs w:val="24"/>
        </w:rPr>
        <w:t xml:space="preserve">changes in the replacement rate of the wage when going to unemployment </w:t>
      </w:r>
      <w:r w:rsidR="00DC0BA1">
        <w:rPr>
          <w:sz w:val="24"/>
          <w:szCs w:val="24"/>
        </w:rPr>
        <w:t>by taking advantage of</w:t>
      </w:r>
      <w:r w:rsidR="001B6085" w:rsidRPr="00847BCD">
        <w:rPr>
          <w:sz w:val="24"/>
          <w:szCs w:val="24"/>
        </w:rPr>
        <w:t xml:space="preserve"> the heterogeneity in high-wage and low-wage</w:t>
      </w:r>
      <w:r w:rsidR="00201996">
        <w:rPr>
          <w:sz w:val="24"/>
          <w:szCs w:val="24"/>
        </w:rPr>
        <w:t xml:space="preserve"> regions</w:t>
      </w:r>
      <w:r w:rsidR="00847BCD">
        <w:rPr>
          <w:sz w:val="24"/>
          <w:szCs w:val="24"/>
        </w:rPr>
        <w:t>, here it is assumed that</w:t>
      </w:r>
      <w:r w:rsidR="001B6085" w:rsidRPr="00847BCD">
        <w:rPr>
          <w:sz w:val="24"/>
          <w:szCs w:val="24"/>
        </w:rPr>
        <w:t xml:space="preserve"> </w:t>
      </w:r>
      <w:r w:rsidR="00847BCD">
        <w:rPr>
          <w:sz w:val="24"/>
          <w:szCs w:val="24"/>
        </w:rPr>
        <w:t>l</w:t>
      </w:r>
      <w:r w:rsidR="002A1699" w:rsidRPr="00847BCD">
        <w:rPr>
          <w:sz w:val="24"/>
          <w:szCs w:val="24"/>
        </w:rPr>
        <w:t>owering the ceiling reduces benefit generosity more in high-wage regions</w:t>
      </w:r>
      <w:r w:rsidR="00847BCD">
        <w:rPr>
          <w:sz w:val="24"/>
          <w:szCs w:val="24"/>
        </w:rPr>
        <w:t>,</w:t>
      </w:r>
      <w:r w:rsidR="002A1699" w:rsidRPr="00847BCD">
        <w:rPr>
          <w:sz w:val="24"/>
          <w:szCs w:val="24"/>
        </w:rPr>
        <w:t xml:space="preserve"> </w:t>
      </w:r>
      <w:r w:rsidR="00847BCD">
        <w:rPr>
          <w:sz w:val="24"/>
          <w:szCs w:val="24"/>
        </w:rPr>
        <w:t>s</w:t>
      </w:r>
      <w:r w:rsidR="002A1699" w:rsidRPr="00847BCD">
        <w:rPr>
          <w:sz w:val="24"/>
          <w:szCs w:val="24"/>
        </w:rPr>
        <w:t xml:space="preserve">ince high-wage regions also tend to be low-unemployment regions. </w:t>
      </w:r>
      <w:r>
        <w:rPr>
          <w:sz w:val="24"/>
          <w:szCs w:val="24"/>
        </w:rPr>
        <w:fldChar w:fldCharType="begin" w:fldLock="1"/>
      </w:r>
      <w:r>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Pr>
          <w:sz w:val="24"/>
          <w:szCs w:val="24"/>
        </w:rPr>
        <w:fldChar w:fldCharType="separate"/>
      </w:r>
      <w:r w:rsidRPr="00B036CF">
        <w:rPr>
          <w:noProof/>
          <w:sz w:val="24"/>
          <w:szCs w:val="24"/>
        </w:rPr>
        <w:t>(Fredriksson &amp; Söderström, 2020)</w:t>
      </w:r>
      <w:r>
        <w:rPr>
          <w:sz w:val="24"/>
          <w:szCs w:val="24"/>
        </w:rPr>
        <w:fldChar w:fldCharType="end"/>
      </w:r>
      <w:r>
        <w:rPr>
          <w:sz w:val="24"/>
          <w:szCs w:val="24"/>
        </w:rPr>
        <w:t xml:space="preserve"> </w:t>
      </w:r>
      <w:r w:rsidR="001B6085" w:rsidRPr="00847BCD">
        <w:rPr>
          <w:sz w:val="24"/>
          <w:szCs w:val="24"/>
        </w:rPr>
        <w:t>finds that the macro elasticity</w:t>
      </w:r>
      <w:r w:rsidR="00FF21EA">
        <w:rPr>
          <w:sz w:val="24"/>
          <w:szCs w:val="24"/>
        </w:rPr>
        <w:t xml:space="preserve"> on unemployment</w:t>
      </w:r>
      <w:r w:rsidR="001B6085" w:rsidRPr="00847BCD">
        <w:rPr>
          <w:sz w:val="24"/>
          <w:szCs w:val="24"/>
        </w:rPr>
        <w:t xml:space="preserve"> in Sweden is twice as large as the micro </w:t>
      </w:r>
      <w:r w:rsidR="00FF21EA">
        <w:rPr>
          <w:sz w:val="24"/>
          <w:szCs w:val="24"/>
        </w:rPr>
        <w:t>elasticity</w:t>
      </w:r>
      <w:r w:rsidR="001B6085" w:rsidRPr="00847BCD">
        <w:rPr>
          <w:sz w:val="24"/>
          <w:szCs w:val="24"/>
        </w:rPr>
        <w:t xml:space="preserve"> with a macro elasticity of 3 compared to a micro elasticity of 1.4-1.</w:t>
      </w:r>
      <w:r w:rsidR="005E6092" w:rsidRPr="00847BCD">
        <w:rPr>
          <w:sz w:val="24"/>
          <w:szCs w:val="24"/>
        </w:rPr>
        <w:t>5</w:t>
      </w:r>
      <w:r w:rsidR="001B6085" w:rsidRPr="00847BCD">
        <w:rPr>
          <w:sz w:val="24"/>
          <w:szCs w:val="24"/>
        </w:rPr>
        <w:t>.</w:t>
      </w:r>
    </w:p>
    <w:p w14:paraId="54BFBA8E" w14:textId="56121AFB" w:rsidR="009705F4" w:rsidRPr="00E5618E" w:rsidRDefault="00971A89" w:rsidP="00847BCD">
      <w:pPr>
        <w:spacing w:line="360" w:lineRule="auto"/>
        <w:rPr>
          <w:sz w:val="24"/>
          <w:szCs w:val="24"/>
        </w:rPr>
      </w:pPr>
      <w:r w:rsidRPr="00847BCD">
        <w:rPr>
          <w:sz w:val="24"/>
          <w:szCs w:val="24"/>
        </w:rPr>
        <w:t xml:space="preserve">They argue that the main effect is </w:t>
      </w:r>
      <w:r w:rsidR="00D0428D">
        <w:rPr>
          <w:sz w:val="24"/>
          <w:szCs w:val="24"/>
        </w:rPr>
        <w:t xml:space="preserve">duo to the higher </w:t>
      </w:r>
      <w:r w:rsidRPr="00847BCD">
        <w:rPr>
          <w:sz w:val="24"/>
          <w:szCs w:val="24"/>
        </w:rPr>
        <w:t>wage pressure</w:t>
      </w:r>
      <w:r w:rsidR="00847BCD">
        <w:rPr>
          <w:sz w:val="24"/>
          <w:szCs w:val="24"/>
        </w:rPr>
        <w:t>,</w:t>
      </w:r>
      <w:r w:rsidRPr="00847BCD">
        <w:rPr>
          <w:sz w:val="24"/>
          <w:szCs w:val="24"/>
        </w:rPr>
        <w:t xml:space="preserve"> following an increase in UI generosity. </w:t>
      </w:r>
      <w:r w:rsidR="00B036CF">
        <w:rPr>
          <w:sz w:val="24"/>
          <w:szCs w:val="24"/>
        </w:rPr>
        <w:fldChar w:fldCharType="begin" w:fldLock="1"/>
      </w:r>
      <w:r w:rsidR="00B036CF">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B036CF">
        <w:rPr>
          <w:sz w:val="24"/>
          <w:szCs w:val="24"/>
        </w:rPr>
        <w:fldChar w:fldCharType="separate"/>
      </w:r>
      <w:r w:rsidR="00B036CF" w:rsidRPr="00B036CF">
        <w:rPr>
          <w:noProof/>
          <w:sz w:val="24"/>
          <w:szCs w:val="24"/>
        </w:rPr>
        <w:t>(Fredriksson &amp; Söderström, 2020)</w:t>
      </w:r>
      <w:r w:rsidR="00B036CF">
        <w:rPr>
          <w:sz w:val="24"/>
          <w:szCs w:val="24"/>
        </w:rPr>
        <w:fldChar w:fldCharType="end"/>
      </w:r>
      <w:r w:rsidR="00B036CF">
        <w:rPr>
          <w:sz w:val="24"/>
          <w:szCs w:val="24"/>
        </w:rPr>
        <w:t xml:space="preserve"> </w:t>
      </w:r>
      <w:r w:rsidRPr="00847BCD">
        <w:rPr>
          <w:sz w:val="24"/>
          <w:szCs w:val="24"/>
        </w:rPr>
        <w:t>finds empirical evidence that wages rise as a result of</w:t>
      </w:r>
      <w:r w:rsidR="007E3D50">
        <w:rPr>
          <w:sz w:val="24"/>
          <w:szCs w:val="24"/>
        </w:rPr>
        <w:t xml:space="preserve"> an</w:t>
      </w:r>
      <w:r w:rsidRPr="00847BCD">
        <w:rPr>
          <w:sz w:val="24"/>
          <w:szCs w:val="24"/>
        </w:rPr>
        <w:t xml:space="preserve"> increase in </w:t>
      </w:r>
      <w:r w:rsidR="00790385">
        <w:rPr>
          <w:sz w:val="24"/>
          <w:szCs w:val="24"/>
        </w:rPr>
        <w:t>the celling for the maximum level of income insurance (replacement rate)</w:t>
      </w:r>
      <w:r w:rsidRPr="00847BCD">
        <w:rPr>
          <w:sz w:val="24"/>
          <w:szCs w:val="24"/>
        </w:rPr>
        <w:t xml:space="preserve">. </w:t>
      </w:r>
      <w:r w:rsidRPr="00847BCD">
        <w:rPr>
          <w:sz w:val="24"/>
          <w:szCs w:val="24"/>
        </w:rPr>
        <w:lastRenderedPageBreak/>
        <w:t xml:space="preserve">Overall, the elasticity of interest is in the order of 0.2–0.3. </w:t>
      </w:r>
      <w:r w:rsidR="003E1DD6" w:rsidRPr="00082FF3">
        <w:rPr>
          <w:sz w:val="24"/>
          <w:szCs w:val="24"/>
        </w:rPr>
        <w:t>The</w:t>
      </w:r>
      <w:r w:rsidR="00812DCC">
        <w:rPr>
          <w:sz w:val="24"/>
          <w:szCs w:val="24"/>
        </w:rPr>
        <w:t>y argue that the</w:t>
      </w:r>
      <w:r w:rsidR="003E1DD6" w:rsidRPr="00082FF3">
        <w:rPr>
          <w:sz w:val="24"/>
          <w:szCs w:val="24"/>
        </w:rPr>
        <w:t xml:space="preserve"> </w:t>
      </w:r>
      <w:r w:rsidR="00201996" w:rsidRPr="00082FF3">
        <w:rPr>
          <w:sz w:val="24"/>
          <w:szCs w:val="24"/>
        </w:rPr>
        <w:t>macroeconomic consequences of higher wage</w:t>
      </w:r>
      <w:r w:rsidR="00D0428D" w:rsidRPr="00082FF3">
        <w:rPr>
          <w:sz w:val="24"/>
          <w:szCs w:val="24"/>
        </w:rPr>
        <w:t>s</w:t>
      </w:r>
      <w:r w:rsidR="003E1DD6" w:rsidRPr="00082FF3">
        <w:rPr>
          <w:sz w:val="24"/>
          <w:szCs w:val="24"/>
        </w:rPr>
        <w:t xml:space="preserve"> is that </w:t>
      </w:r>
      <w:r w:rsidR="00FF21EA" w:rsidRPr="00082FF3">
        <w:rPr>
          <w:sz w:val="24"/>
          <w:szCs w:val="24"/>
        </w:rPr>
        <w:t>f</w:t>
      </w:r>
      <w:r w:rsidRPr="00082FF3">
        <w:rPr>
          <w:sz w:val="24"/>
          <w:szCs w:val="24"/>
        </w:rPr>
        <w:t xml:space="preserve">irms respond by creating fewer jobs and, so, market tightness is reduced </w:t>
      </w:r>
      <w:r w:rsidR="00201996" w:rsidRPr="00082FF3">
        <w:rPr>
          <w:sz w:val="24"/>
          <w:szCs w:val="24"/>
        </w:rPr>
        <w:t>increasing</w:t>
      </w:r>
      <w:r w:rsidRPr="00082FF3">
        <w:rPr>
          <w:sz w:val="24"/>
          <w:szCs w:val="24"/>
        </w:rPr>
        <w:t xml:space="preserve"> unemployment</w:t>
      </w:r>
      <w:r w:rsidR="00201996" w:rsidRPr="00082FF3">
        <w:rPr>
          <w:sz w:val="24"/>
          <w:szCs w:val="24"/>
        </w:rPr>
        <w:t xml:space="preserve"> </w:t>
      </w:r>
      <w:r w:rsidRPr="00082FF3">
        <w:rPr>
          <w:sz w:val="24"/>
          <w:szCs w:val="24"/>
        </w:rPr>
        <w:t>– over and above the direct effect coming from reduced search incentives among unemployed workers.</w:t>
      </w:r>
      <w:r w:rsidR="003E1DD6" w:rsidRPr="00082FF3">
        <w:rPr>
          <w:sz w:val="24"/>
          <w:szCs w:val="24"/>
        </w:rPr>
        <w:t xml:space="preserve"> But they never show any evidence for this channel</w:t>
      </w:r>
      <w:r w:rsidR="00994766" w:rsidRPr="00082FF3">
        <w:rPr>
          <w:sz w:val="24"/>
          <w:szCs w:val="24"/>
        </w:rPr>
        <w:t xml:space="preserve"> when</w:t>
      </w:r>
      <w:r w:rsidR="003E1DD6" w:rsidRPr="00082FF3">
        <w:rPr>
          <w:sz w:val="24"/>
          <w:szCs w:val="24"/>
        </w:rPr>
        <w:t xml:space="preserve"> </w:t>
      </w:r>
      <w:r w:rsidR="00994766" w:rsidRPr="00082FF3">
        <w:rPr>
          <w:sz w:val="24"/>
          <w:szCs w:val="24"/>
        </w:rPr>
        <w:t>l</w:t>
      </w:r>
      <w:r w:rsidR="003E1DD6" w:rsidRPr="00082FF3">
        <w:rPr>
          <w:sz w:val="24"/>
          <w:szCs w:val="24"/>
        </w:rPr>
        <w:t>ooking at vacancies</w:t>
      </w:r>
      <w:r w:rsidR="00994766" w:rsidRPr="00082FF3">
        <w:rPr>
          <w:sz w:val="24"/>
          <w:szCs w:val="24"/>
        </w:rPr>
        <w:t>.</w:t>
      </w:r>
      <w:r w:rsidR="003E1DD6" w:rsidRPr="00082FF3">
        <w:rPr>
          <w:sz w:val="24"/>
          <w:szCs w:val="24"/>
        </w:rPr>
        <w:t xml:space="preserve"> </w:t>
      </w:r>
      <w:r w:rsidR="00994766" w:rsidRPr="00082FF3">
        <w:rPr>
          <w:sz w:val="24"/>
          <w:szCs w:val="24"/>
        </w:rPr>
        <w:t>A</w:t>
      </w:r>
      <w:r w:rsidR="003E1DD6" w:rsidRPr="00082FF3">
        <w:rPr>
          <w:sz w:val="24"/>
          <w:szCs w:val="24"/>
        </w:rPr>
        <w:t xml:space="preserve">nother study looking at this effect is </w:t>
      </w:r>
      <w:r w:rsidR="00B562FC">
        <w:rPr>
          <w:sz w:val="24"/>
          <w:szCs w:val="24"/>
        </w:rPr>
        <w:fldChar w:fldCharType="begin" w:fldLock="1"/>
      </w:r>
      <w:r w:rsidR="00B562FC">
        <w:rPr>
          <w:sz w:val="24"/>
          <w:szCs w:val="24"/>
        </w:rPr>
        <w:instrText>ADDIN CSL_CITATION {"citationItems":[{"id":"ITEM-1","itemData":{"DOI":"10.1016/j.jpubeco.2017.02.012","ISSN":"00472727","abstract":"During the Great Recession, U.S. unemployment benefits were extended by up to 73 weeks. Theory predicts that extensions increase unemployment by discouraging job search, a partial equilibrium effect. Using data from the large job board CareerBuilder.com, I find that a 10% increase in benefit duration decreased state-level job applications by 1%, but had no robust effect on job vacancies. Job seekers thus faced reduced competition for jobs, a general equilibrium effect. Calibration implies that the general equilibrium effect reduces the impact of unemployment insurance on unemployment by 39%.","author":[{"dropping-particle":"","family":"Marinescu","given":"Ioana","non-dropping-particle":"","parse-names":false,"suffix":""}],"container-title":"Journal of Public Economics","id":"ITEM-1","issued":{"date-parts":[["2017"]]},"page":"14-29","publisher":"Elsevier B.V.","title":"The general equilibrium impacts of unemployment insurance: Evidence from a large online job board","type":"article-journal","volume":"150"},"uris":["http://www.mendeley.com/documents/?uuid=4108fdaf-fbd3-4a74-bbd4-fe881089e079"]}],"mendeley":{"formattedCitation":"(Marinescu, 2017)","plainTextFormattedCitation":"(Marinescu, 2017)","previouslyFormattedCitation":"(Marinescu, 2017)"},"properties":{"noteIndex":0},"schema":"https://github.com/citation-style-language/schema/raw/master/csl-citation.json"}</w:instrText>
      </w:r>
      <w:r w:rsidR="00B562FC">
        <w:rPr>
          <w:sz w:val="24"/>
          <w:szCs w:val="24"/>
        </w:rPr>
        <w:fldChar w:fldCharType="separate"/>
      </w:r>
      <w:r w:rsidR="00B562FC" w:rsidRPr="00B562FC">
        <w:rPr>
          <w:noProof/>
          <w:sz w:val="24"/>
          <w:szCs w:val="24"/>
        </w:rPr>
        <w:t>(Marinescu, 2017)</w:t>
      </w:r>
      <w:r w:rsidR="00B562FC">
        <w:rPr>
          <w:sz w:val="24"/>
          <w:szCs w:val="24"/>
        </w:rPr>
        <w:fldChar w:fldCharType="end"/>
      </w:r>
      <w:r w:rsidR="00B562FC">
        <w:rPr>
          <w:sz w:val="24"/>
          <w:szCs w:val="24"/>
        </w:rPr>
        <w:t xml:space="preserve"> </w:t>
      </w:r>
      <w:r w:rsidR="003E1DD6" w:rsidRPr="00082FF3">
        <w:rPr>
          <w:sz w:val="24"/>
          <w:szCs w:val="24"/>
        </w:rPr>
        <w:t xml:space="preserve">finding no effect on vacancies when </w:t>
      </w:r>
      <w:r w:rsidR="00A73C06" w:rsidRPr="00082FF3">
        <w:rPr>
          <w:sz w:val="24"/>
          <w:szCs w:val="24"/>
        </w:rPr>
        <w:t>looking at the effects of a more generous</w:t>
      </w:r>
      <w:r w:rsidR="003E1DD6" w:rsidRPr="00082FF3">
        <w:rPr>
          <w:sz w:val="24"/>
          <w:szCs w:val="24"/>
        </w:rPr>
        <w:t xml:space="preserve"> income insurance progra</w:t>
      </w:r>
      <w:r w:rsidR="00A73C06" w:rsidRPr="00082FF3">
        <w:rPr>
          <w:sz w:val="24"/>
          <w:szCs w:val="24"/>
        </w:rPr>
        <w:t>m</w:t>
      </w:r>
      <w:r w:rsidR="003E1DD6" w:rsidRPr="00082FF3">
        <w:rPr>
          <w:sz w:val="24"/>
          <w:szCs w:val="24"/>
        </w:rPr>
        <w:t xml:space="preserve">. </w:t>
      </w:r>
    </w:p>
    <w:p w14:paraId="59515E55" w14:textId="13C65D2A" w:rsidR="00812DCC" w:rsidRDefault="00DC0BA1" w:rsidP="00847BCD">
      <w:pPr>
        <w:spacing w:line="360" w:lineRule="auto"/>
        <w:rPr>
          <w:sz w:val="24"/>
          <w:szCs w:val="24"/>
        </w:rPr>
      </w:pPr>
      <w:r>
        <w:rPr>
          <w:sz w:val="24"/>
          <w:szCs w:val="24"/>
        </w:rPr>
        <w:t>Comparing with our results</w:t>
      </w:r>
      <w:r w:rsidR="009705F4">
        <w:rPr>
          <w:rStyle w:val="Kommentarhenvisning"/>
          <w:sz w:val="24"/>
          <w:szCs w:val="24"/>
        </w:rPr>
        <w:t xml:space="preserve">, </w:t>
      </w:r>
      <w:r w:rsidR="009705F4" w:rsidRPr="00847BCD">
        <w:rPr>
          <w:sz w:val="24"/>
          <w:szCs w:val="24"/>
        </w:rPr>
        <w:t>we also conclude that the wage-channel</w:t>
      </w:r>
      <w:r w:rsidR="009705F4">
        <w:rPr>
          <w:sz w:val="24"/>
          <w:szCs w:val="24"/>
        </w:rPr>
        <w:t xml:space="preserve"> is</w:t>
      </w:r>
      <w:r w:rsidR="009705F4" w:rsidRPr="00847BCD">
        <w:rPr>
          <w:sz w:val="24"/>
          <w:szCs w:val="24"/>
        </w:rPr>
        <w:t xml:space="preserve"> leading the </w:t>
      </w:r>
      <w:r w:rsidR="009705F4">
        <w:rPr>
          <w:sz w:val="24"/>
          <w:szCs w:val="24"/>
        </w:rPr>
        <w:t>increase</w:t>
      </w:r>
      <w:r w:rsidR="009705F4" w:rsidRPr="00847BCD">
        <w:rPr>
          <w:sz w:val="24"/>
          <w:szCs w:val="24"/>
        </w:rPr>
        <w:t xml:space="preserve"> in </w:t>
      </w:r>
      <w:r w:rsidR="009705F4">
        <w:rPr>
          <w:sz w:val="24"/>
          <w:szCs w:val="24"/>
        </w:rPr>
        <w:t>un</w:t>
      </w:r>
      <w:r w:rsidR="009705F4" w:rsidRPr="00847BCD">
        <w:rPr>
          <w:sz w:val="24"/>
          <w:szCs w:val="24"/>
        </w:rPr>
        <w:t>employment</w:t>
      </w:r>
      <w:r w:rsidR="009705F4">
        <w:rPr>
          <w:sz w:val="24"/>
          <w:szCs w:val="24"/>
        </w:rPr>
        <w:t xml:space="preserve">, as mentioned in scenario 2, we set the </w:t>
      </w:r>
      <w:r w:rsidR="00812DCC">
        <w:rPr>
          <w:sz w:val="24"/>
          <w:szCs w:val="24"/>
        </w:rPr>
        <w:t>minimum</w:t>
      </w:r>
      <w:r w:rsidR="009705F4">
        <w:rPr>
          <w:sz w:val="24"/>
          <w:szCs w:val="24"/>
        </w:rPr>
        <w:t xml:space="preserve"> gap allowed by worker unions so that it approximately match the elasticity found by </w:t>
      </w:r>
      <w:r w:rsidR="00B562FC">
        <w:rPr>
          <w:sz w:val="24"/>
          <w:szCs w:val="24"/>
        </w:rPr>
        <w:fldChar w:fldCharType="begin" w:fldLock="1"/>
      </w:r>
      <w:r w:rsidR="00B562FC">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B562FC">
        <w:rPr>
          <w:sz w:val="24"/>
          <w:szCs w:val="24"/>
        </w:rPr>
        <w:fldChar w:fldCharType="separate"/>
      </w:r>
      <w:r w:rsidR="00B562FC" w:rsidRPr="00B562FC">
        <w:rPr>
          <w:noProof/>
          <w:sz w:val="24"/>
          <w:szCs w:val="24"/>
        </w:rPr>
        <w:t>(Fredriksson &amp; Söderström, 2020)</w:t>
      </w:r>
      <w:r w:rsidR="00B562FC">
        <w:rPr>
          <w:sz w:val="24"/>
          <w:szCs w:val="24"/>
        </w:rPr>
        <w:fldChar w:fldCharType="end"/>
      </w:r>
      <w:r w:rsidR="00B562FC">
        <w:rPr>
          <w:sz w:val="24"/>
          <w:szCs w:val="24"/>
        </w:rPr>
        <w:t xml:space="preserve"> </w:t>
      </w:r>
      <w:r w:rsidR="009705F4">
        <w:rPr>
          <w:sz w:val="24"/>
          <w:szCs w:val="24"/>
        </w:rPr>
        <w:t>of 0.2-</w:t>
      </w:r>
      <w:commentRangeStart w:id="53"/>
      <w:r w:rsidR="009705F4">
        <w:rPr>
          <w:sz w:val="24"/>
          <w:szCs w:val="24"/>
        </w:rPr>
        <w:t>0.3</w:t>
      </w:r>
      <w:commentRangeEnd w:id="53"/>
      <w:r w:rsidR="009705F4">
        <w:rPr>
          <w:rStyle w:val="Kommentarhenvisning"/>
        </w:rPr>
        <w:commentReference w:id="53"/>
      </w:r>
      <w:r w:rsidR="009705F4" w:rsidRPr="00847BCD">
        <w:rPr>
          <w:sz w:val="24"/>
          <w:szCs w:val="24"/>
        </w:rPr>
        <w:t>.</w:t>
      </w:r>
      <w:r w:rsidRPr="00082FF3">
        <w:rPr>
          <w:sz w:val="24"/>
          <w:szCs w:val="24"/>
        </w:rPr>
        <w:t xml:space="preserve"> Instead of using the </w:t>
      </w:r>
      <w:r w:rsidR="00EB0F0A" w:rsidRPr="00082FF3">
        <w:rPr>
          <w:sz w:val="24"/>
          <w:szCs w:val="24"/>
        </w:rPr>
        <w:t>e</w:t>
      </w:r>
      <w:r w:rsidR="00EB0F0A" w:rsidRPr="003642BF">
        <w:rPr>
          <w:sz w:val="24"/>
          <w:szCs w:val="24"/>
        </w:rPr>
        <w:t xml:space="preserve">ffects of higher wages explained by </w:t>
      </w:r>
      <w:r w:rsidR="00B562FC" w:rsidRPr="003642BF">
        <w:rPr>
          <w:sz w:val="24"/>
          <w:szCs w:val="24"/>
        </w:rPr>
        <w:fldChar w:fldCharType="begin" w:fldLock="1"/>
      </w:r>
      <w:r w:rsidR="00B562FC" w:rsidRPr="003642BF">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B562FC" w:rsidRPr="003642BF">
        <w:rPr>
          <w:sz w:val="24"/>
          <w:szCs w:val="24"/>
        </w:rPr>
        <w:fldChar w:fldCharType="separate"/>
      </w:r>
      <w:r w:rsidR="00B562FC" w:rsidRPr="003642BF">
        <w:rPr>
          <w:noProof/>
          <w:sz w:val="24"/>
          <w:szCs w:val="24"/>
        </w:rPr>
        <w:t>(Fredriksson &amp; Söderström, 2020)</w:t>
      </w:r>
      <w:r w:rsidR="00B562FC" w:rsidRPr="003642BF">
        <w:rPr>
          <w:sz w:val="24"/>
          <w:szCs w:val="24"/>
        </w:rPr>
        <w:fldChar w:fldCharType="end"/>
      </w:r>
      <w:r w:rsidR="00B562FC" w:rsidRPr="003642BF">
        <w:rPr>
          <w:sz w:val="24"/>
          <w:szCs w:val="24"/>
        </w:rPr>
        <w:t xml:space="preserve"> </w:t>
      </w:r>
      <w:r w:rsidR="00EB0F0A" w:rsidRPr="003642BF">
        <w:rPr>
          <w:sz w:val="24"/>
          <w:szCs w:val="24"/>
        </w:rPr>
        <w:t>w</w:t>
      </w:r>
      <w:r w:rsidR="003E1DD6" w:rsidRPr="003642BF">
        <w:rPr>
          <w:sz w:val="24"/>
          <w:szCs w:val="24"/>
        </w:rPr>
        <w:t>e</w:t>
      </w:r>
      <w:r w:rsidR="00D0428D" w:rsidRPr="003642BF">
        <w:rPr>
          <w:sz w:val="24"/>
          <w:szCs w:val="24"/>
        </w:rPr>
        <w:t xml:space="preserve"> </w:t>
      </w:r>
      <w:r w:rsidR="00201996" w:rsidRPr="003642BF">
        <w:rPr>
          <w:sz w:val="24"/>
          <w:szCs w:val="24"/>
        </w:rPr>
        <w:t>find significant evidence for</w:t>
      </w:r>
      <w:r w:rsidR="003E1DD6" w:rsidRPr="003642BF">
        <w:rPr>
          <w:sz w:val="24"/>
          <w:szCs w:val="24"/>
        </w:rPr>
        <w:t xml:space="preserve"> the post-Keynesian explanation of wages affecting the investments, consumption, and net </w:t>
      </w:r>
      <w:r w:rsidR="00E334EE" w:rsidRPr="003642BF">
        <w:rPr>
          <w:sz w:val="24"/>
          <w:szCs w:val="24"/>
        </w:rPr>
        <w:t>exports</w:t>
      </w:r>
      <w:r w:rsidR="00A73C06" w:rsidRPr="003642BF">
        <w:rPr>
          <w:sz w:val="24"/>
          <w:szCs w:val="24"/>
        </w:rPr>
        <w:t xml:space="preserve"> explained in scenario </w:t>
      </w:r>
      <w:r w:rsidR="00E5618E" w:rsidRPr="003642BF">
        <w:rPr>
          <w:sz w:val="24"/>
          <w:szCs w:val="24"/>
        </w:rPr>
        <w:t>2</w:t>
      </w:r>
      <w:r w:rsidR="003E1DD6" w:rsidRPr="003642BF">
        <w:rPr>
          <w:sz w:val="24"/>
          <w:szCs w:val="24"/>
        </w:rPr>
        <w:t xml:space="preserve">. </w:t>
      </w:r>
      <w:r w:rsidR="005A1A86" w:rsidRPr="003642BF">
        <w:rPr>
          <w:sz w:val="24"/>
          <w:szCs w:val="24"/>
        </w:rPr>
        <w:t xml:space="preserve">As argued by </w:t>
      </w:r>
      <w:r w:rsidR="00B562FC" w:rsidRPr="003642BF">
        <w:rPr>
          <w:sz w:val="24"/>
          <w:szCs w:val="24"/>
        </w:rPr>
        <w:fldChar w:fldCharType="begin" w:fldLock="1"/>
      </w:r>
      <w:r w:rsidR="00B562FC" w:rsidRPr="003642BF">
        <w:rPr>
          <w:sz w:val="24"/>
          <w:szCs w:val="24"/>
        </w:rPr>
        <w:instrText>ADDIN CSL_CITATION {"citationItems":[{"id":"ITEM-1","itemData":{"ISSN":"2226-8944","abstract":"The International Labour Office welcomes such applications. Libraries, institutions and other users registered in the United Kingdom with the Copyright Licensing Agency, 90 Tottenham Court Road, London W1T 4LP [Fax: (+44) (0)20 7631 5500; email: cla@cla.co.uk], in the United States with the Copyright Clearance Center, 222 Rosewood Drive, Danvers, MA 01923 [Fax: (+1) (978) 750 4470; email: info@copyright.com] or in other countries with associated Reproduction Rights Organizations, may make photocopies in accordance with the licences issued to them for this purpose. ILO Cataloguing in Publication Data","author":[{"dropping-particle":"","family":"Onaran","given":"Ozlem","non-dropping-particle":"","parse-names":false,"suffix":""},{"dropping-particle":"","family":"Galanis","given":"Giorgos","non-dropping-particle":"","parse-names":false,"suffix":""}],"container-title":"Conditions of work and employment series","id":"ITEM-1","issue":"40","issued":{"date-parts":[["2012"]]},"title":"Is aggregate demand wage-led or profit-led?","type":"article-journal","volume":"40"},"uris":["http://www.mendeley.com/documents/?uuid=7da13936-18d7-4b45-849c-02bc074a8f2f"]}],"mendeley":{"formattedCitation":"(Onaran &amp; Galanis, 2012)","plainTextFormattedCitation":"(Onaran &amp; Galanis, 2012)","previouslyFormattedCitation":"(Onaran &amp; Galanis, 2012)"},"properties":{"noteIndex":0},"schema":"https://github.com/citation-style-language/schema/raw/master/csl-citation.json"}</w:instrText>
      </w:r>
      <w:r w:rsidR="00B562FC" w:rsidRPr="003642BF">
        <w:rPr>
          <w:sz w:val="24"/>
          <w:szCs w:val="24"/>
        </w:rPr>
        <w:fldChar w:fldCharType="separate"/>
      </w:r>
      <w:r w:rsidR="00B562FC" w:rsidRPr="003642BF">
        <w:rPr>
          <w:noProof/>
          <w:sz w:val="24"/>
          <w:szCs w:val="24"/>
        </w:rPr>
        <w:t>(Onaran &amp; Galanis, 2012)</w:t>
      </w:r>
      <w:r w:rsidR="00B562FC" w:rsidRPr="003642BF">
        <w:rPr>
          <w:sz w:val="24"/>
          <w:szCs w:val="24"/>
        </w:rPr>
        <w:fldChar w:fldCharType="end"/>
      </w:r>
      <w:r w:rsidR="00B562FC" w:rsidRPr="003642BF">
        <w:rPr>
          <w:sz w:val="24"/>
          <w:szCs w:val="24"/>
        </w:rPr>
        <w:t xml:space="preserve"> </w:t>
      </w:r>
      <w:r w:rsidR="005A1A86" w:rsidRPr="003642BF">
        <w:rPr>
          <w:sz w:val="24"/>
          <w:szCs w:val="24"/>
        </w:rPr>
        <w:t xml:space="preserve">the effects goes through the wage-share if an increase in the wage-share affects the economy positively, the demand regime is </w:t>
      </w:r>
      <w:r w:rsidR="00812DCC">
        <w:rPr>
          <w:sz w:val="24"/>
          <w:szCs w:val="24"/>
        </w:rPr>
        <w:t>defined as</w:t>
      </w:r>
      <w:r w:rsidR="005A1A86" w:rsidRPr="003642BF">
        <w:rPr>
          <w:sz w:val="24"/>
          <w:szCs w:val="24"/>
        </w:rPr>
        <w:t xml:space="preserve"> wage-led; otherwise, the regime is labeled profit-led. They also argue that small open economies (as Denmark) usually are profit-led, thereby expecting a contraction of the economy</w:t>
      </w:r>
      <w:r w:rsidR="00812DCC">
        <w:rPr>
          <w:sz w:val="24"/>
          <w:szCs w:val="24"/>
        </w:rPr>
        <w:t xml:space="preserve"> in the case of this paper</w:t>
      </w:r>
      <w:r w:rsidR="005A1A86" w:rsidRPr="003642BF">
        <w:rPr>
          <w:sz w:val="24"/>
          <w:szCs w:val="24"/>
        </w:rPr>
        <w:t xml:space="preserve">. </w:t>
      </w:r>
      <w:r w:rsidR="00B562FC" w:rsidRPr="003642BF">
        <w:rPr>
          <w:sz w:val="24"/>
          <w:szCs w:val="24"/>
        </w:rPr>
        <w:fldChar w:fldCharType="begin" w:fldLock="1"/>
      </w:r>
      <w:r w:rsidR="00B562FC" w:rsidRPr="003642BF">
        <w:rPr>
          <w:sz w:val="24"/>
          <w:szCs w:val="24"/>
        </w:rPr>
        <w:instrText>ADDIN CSL_CITATION {"citationItems":[{"id":"ITEM-1","itemData":{"author":[{"dropping-particle":"","family":"Onaran","given":"Ozlem","non-dropping-particle":"","parse-names":false,"suffix":""},{"dropping-particle":"","family":"Obst","given":"Thomas","non-dropping-particle":"","parse-names":false,"suffix":""}],"id":"ITEM-1","issued":{"date-parts":[["2015"]]},"page":"1-48","title":"Wage-led growth in the EU15 Member States: the effects of income distribution on growth, investment, trade balance, and inflation","type":"article-journal"},"uris":["http://www.mendeley.com/documents/?uuid=ef8c9c7b-c78f-4414-a048-5566e8a8ddca"]}],"mendeley":{"formattedCitation":"(Onaran &amp; Obst, 2015)","plainTextFormattedCitation":"(Onaran &amp; Obst, 2015)","previouslyFormattedCitation":"(Onaran &amp; Obst, 2015)"},"properties":{"noteIndex":0},"schema":"https://github.com/citation-style-language/schema/raw/master/csl-citation.json"}</w:instrText>
      </w:r>
      <w:r w:rsidR="00B562FC" w:rsidRPr="003642BF">
        <w:rPr>
          <w:sz w:val="24"/>
          <w:szCs w:val="24"/>
        </w:rPr>
        <w:fldChar w:fldCharType="separate"/>
      </w:r>
      <w:r w:rsidR="00B562FC" w:rsidRPr="003642BF">
        <w:rPr>
          <w:noProof/>
          <w:sz w:val="24"/>
          <w:szCs w:val="24"/>
        </w:rPr>
        <w:t>(Onaran &amp; Obst, 2015)</w:t>
      </w:r>
      <w:r w:rsidR="00B562FC" w:rsidRPr="003642BF">
        <w:rPr>
          <w:sz w:val="24"/>
          <w:szCs w:val="24"/>
        </w:rPr>
        <w:fldChar w:fldCharType="end"/>
      </w:r>
      <w:r w:rsidR="00B562FC" w:rsidRPr="003642BF">
        <w:rPr>
          <w:sz w:val="24"/>
          <w:szCs w:val="24"/>
        </w:rPr>
        <w:t xml:space="preserve"> </w:t>
      </w:r>
      <w:r w:rsidR="005A1A86" w:rsidRPr="003642BF">
        <w:rPr>
          <w:sz w:val="24"/>
          <w:szCs w:val="24"/>
        </w:rPr>
        <w:t>estimating the results for Denmark finds that the Danish economy is profit-led, even as a closed economy</w:t>
      </w:r>
      <w:r w:rsidR="00812DCC">
        <w:rPr>
          <w:sz w:val="24"/>
          <w:szCs w:val="24"/>
        </w:rPr>
        <w:t xml:space="preserve">, which is also the case in our </w:t>
      </w:r>
      <w:commentRangeStart w:id="54"/>
      <w:r w:rsidR="00812DCC">
        <w:rPr>
          <w:sz w:val="24"/>
          <w:szCs w:val="24"/>
        </w:rPr>
        <w:t>model</w:t>
      </w:r>
      <w:r w:rsidR="005A1A86" w:rsidRPr="003642BF">
        <w:rPr>
          <w:sz w:val="24"/>
          <w:szCs w:val="24"/>
        </w:rPr>
        <w:t xml:space="preserve">. </w:t>
      </w:r>
      <w:commentRangeEnd w:id="54"/>
      <w:r w:rsidR="00B53960">
        <w:rPr>
          <w:rStyle w:val="Kommentarhenvisning"/>
        </w:rPr>
        <w:commentReference w:id="54"/>
      </w:r>
    </w:p>
    <w:p w14:paraId="65DA70AA" w14:textId="61041894" w:rsidR="00E5618E" w:rsidRPr="00EB0F0A" w:rsidRDefault="00812DCC" w:rsidP="00847BCD">
      <w:pPr>
        <w:spacing w:line="360" w:lineRule="auto"/>
        <w:rPr>
          <w:sz w:val="24"/>
          <w:szCs w:val="24"/>
          <w:highlight w:val="yellow"/>
        </w:rPr>
      </w:pPr>
      <w:r>
        <w:rPr>
          <w:sz w:val="24"/>
          <w:szCs w:val="24"/>
        </w:rPr>
        <w:t>In contrast to the case of Denmark</w:t>
      </w:r>
      <w:r w:rsidR="005A1A86" w:rsidRPr="003642BF">
        <w:rPr>
          <w:sz w:val="24"/>
          <w:szCs w:val="24"/>
        </w:rPr>
        <w:t xml:space="preserve"> </w:t>
      </w:r>
      <w:r w:rsidR="00B562FC">
        <w:rPr>
          <w:sz w:val="24"/>
          <w:szCs w:val="24"/>
        </w:rPr>
        <w:fldChar w:fldCharType="begin" w:fldLock="1"/>
      </w:r>
      <w:r w:rsidR="007F1377">
        <w:rPr>
          <w:sz w:val="24"/>
          <w:szCs w:val="24"/>
        </w:rPr>
        <w:instrText>ADDIN CSL_CITATION {"citationItems":[{"id":"ITEM-1","itemData":{"ISSN":"2226-8944","abstract":"The International Labour Office welcomes such applications. Libraries, institutions and other users registered in the United Kingdom with the Copyright Licensing Agency, 90 Tottenham Court Road, London W1T 4LP [Fax: (+44) (0)20 7631 5500; email: cla@cla.co.uk], in the United States with the Copyright Clearance Center, 222 Rosewood Drive, Danvers, MA 01923 [Fax: (+1) (978) 750 4470; email: info@copyright.com] or in other countries with associated Reproduction Rights Organizations, may make photocopies in accordance with the licences issued to them for this purpose. ILO Cataloguing in Publication Data","author":[{"dropping-particle":"","family":"Onaran","given":"Ozlem","non-dropping-particle":"","parse-names":false,"suffix":""},{"dropping-particle":"","family":"Galanis","given":"Giorgos","non-dropping-particle":"","parse-names":false,"suffix":""}],"container-title":"Conditions of work and employment series","id":"ITEM-1","issue":"40","issued":{"date-parts":[["2012"]]},"title":"Is aggregate demand wage-led or profit-led?","type":"article-journal","volume":"40"},"uris":["http://www.mendeley.com/documents/?uuid=7da13936-18d7-4b45-849c-02bc074a8f2f"]}],"mendeley":{"formattedCitation":"(Onaran &amp; Galanis, 2012)","plainTextFormattedCitation":"(Onaran &amp; Galanis, 2012)","previouslyFormattedCitation":"(Onaran &amp; Galanis, 2012)"},"properties":{"noteIndex":0},"schema":"https://github.com/citation-style-language/schema/raw/master/csl-citation.json"}</w:instrText>
      </w:r>
      <w:r w:rsidR="00B562FC">
        <w:rPr>
          <w:sz w:val="24"/>
          <w:szCs w:val="24"/>
        </w:rPr>
        <w:fldChar w:fldCharType="separate"/>
      </w:r>
      <w:r w:rsidR="00B562FC" w:rsidRPr="00B562FC">
        <w:rPr>
          <w:noProof/>
          <w:sz w:val="24"/>
          <w:szCs w:val="24"/>
        </w:rPr>
        <w:t>(Onaran &amp; Galanis, 2012)</w:t>
      </w:r>
      <w:r w:rsidR="00B562FC">
        <w:rPr>
          <w:sz w:val="24"/>
          <w:szCs w:val="24"/>
        </w:rPr>
        <w:fldChar w:fldCharType="end"/>
      </w:r>
      <w:r w:rsidR="00B562FC">
        <w:rPr>
          <w:sz w:val="24"/>
          <w:szCs w:val="24"/>
        </w:rPr>
        <w:t xml:space="preserve"> </w:t>
      </w:r>
      <w:r w:rsidR="005A1A86" w:rsidRPr="00082FF3">
        <w:rPr>
          <w:sz w:val="24"/>
          <w:szCs w:val="24"/>
        </w:rPr>
        <w:t xml:space="preserve">looking </w:t>
      </w:r>
      <w:r>
        <w:rPr>
          <w:sz w:val="24"/>
          <w:szCs w:val="24"/>
        </w:rPr>
        <w:t xml:space="preserve">at </w:t>
      </w:r>
      <w:r w:rsidR="005A1A86" w:rsidRPr="00082FF3">
        <w:rPr>
          <w:sz w:val="24"/>
          <w:szCs w:val="24"/>
        </w:rPr>
        <w:t xml:space="preserve">multiple developing and developed countries finds that the effect of an increase in the wage-share results in an increase </w:t>
      </w:r>
      <w:r w:rsidR="00EB0F0A" w:rsidRPr="00082FF3">
        <w:rPr>
          <w:sz w:val="24"/>
          <w:szCs w:val="24"/>
        </w:rPr>
        <w:t>of</w:t>
      </w:r>
      <w:r w:rsidR="005A1A86" w:rsidRPr="00082FF3">
        <w:rPr>
          <w:sz w:val="24"/>
          <w:szCs w:val="24"/>
        </w:rPr>
        <w:t xml:space="preserve"> consumption larger than the negative effect on investments</w:t>
      </w:r>
      <w:r>
        <w:rPr>
          <w:sz w:val="24"/>
          <w:szCs w:val="24"/>
        </w:rPr>
        <w:t xml:space="preserve"> for all countries. They further </w:t>
      </w:r>
      <w:r w:rsidR="005A1A86">
        <w:rPr>
          <w:sz w:val="24"/>
          <w:szCs w:val="24"/>
        </w:rPr>
        <w:t xml:space="preserve">conclude that </w:t>
      </w:r>
      <w:r w:rsidR="00EB0F0A">
        <w:rPr>
          <w:sz w:val="24"/>
          <w:szCs w:val="24"/>
        </w:rPr>
        <w:t xml:space="preserve">the G20 countries in the European union in total </w:t>
      </w:r>
      <w:r w:rsidR="005A1A86">
        <w:rPr>
          <w:sz w:val="24"/>
          <w:szCs w:val="24"/>
        </w:rPr>
        <w:t>are found to be wage-led</w:t>
      </w:r>
      <w:r w:rsidR="00D00185">
        <w:rPr>
          <w:sz w:val="24"/>
          <w:szCs w:val="24"/>
        </w:rPr>
        <w:t>.</w:t>
      </w:r>
      <w:r w:rsidR="007E2722">
        <w:rPr>
          <w:sz w:val="24"/>
          <w:szCs w:val="24"/>
        </w:rPr>
        <w:t xml:space="preserve"> </w:t>
      </w:r>
      <w:r w:rsidR="00790385">
        <w:rPr>
          <w:sz w:val="24"/>
          <w:szCs w:val="24"/>
        </w:rPr>
        <w:t>Going back to the case of Denmark</w:t>
      </w:r>
      <w:r w:rsidR="007E2722">
        <w:rPr>
          <w:sz w:val="24"/>
          <w:szCs w:val="24"/>
        </w:rPr>
        <w:t xml:space="preserve"> </w:t>
      </w:r>
      <w:r w:rsidR="00B8620A">
        <w:rPr>
          <w:sz w:val="24"/>
          <w:szCs w:val="24"/>
        </w:rPr>
        <w:fldChar w:fldCharType="begin" w:fldLock="1"/>
      </w:r>
      <w:r w:rsidR="0080080C">
        <w:rPr>
          <w:sz w:val="24"/>
          <w:szCs w:val="24"/>
        </w:rPr>
        <w:instrText>ADDIN CSL_CITATION {"citationItems":[{"id":"ITEM-1","itemData":{"DOI":"10.1080/09538259.2020.1860307","ISSN":"14653982","abstract":"This article views analysis of the influence of capital–labour income distribution on economic growth from a historical perspective, using data from 1900 onwards. We study the three Scandinavian countries of Sweden, Denmark and Norway, where conventional accounts of the postwar growth miracles in these small, open economies have emphasized the role of wage restraint, favouring profits and investment over consumption. Instead, we show that the 1950s and 1960s saw growing wage shares, and use the Bhaduri–Marglin model to econometrically analyse the effects on consumption, investment, exports and imports and the total effects on GDP. Furthermore, we estimate the effects of wage pressure on labour productivity. Growing wage shares have had a small positive effect on GDP growth in Sweden, Denmark and Norway, and the positive effect was larger in the postwar period than in other times. However, the positive growth effects of wage pressure were modest as the demand was only weakly wage-led. In contrast, supply side effects were large. Labour productivity was stimulated by vigorous wage increases, as argued by the Swedish Rehn–Meidner model as well as by post-Keynesian economists. The present investigation opens several further avenues for research on the distribution–growth nexus.","author":[{"dropping-particle":"","family":"Bengtsson","given":"Erik","non-dropping-particle":"","parse-names":false,"suffix":""},{"dropping-particle":"","family":"Stockhammer","given":"Engelbert","non-dropping-particle":"","parse-names":false,"suffix":""}],"container-title":"Review of Political Economy","id":"ITEM-1","issue":"4","issued":{"date-parts":[["2018"]]},"page":"725-745","title":"Wages, Income Distribution and Economic Growth: Long-Run Perspectives in Scandinavia, 1900–2010","type":"article-journal","volume":"33"},"uris":["http://www.mendeley.com/documents/?uuid=5f3c48b9-a136-4c06-a397-67edc580e612"]}],"mendeley":{"formattedCitation":"(Bengtsson &amp; Stockhammer, 2018)","plainTextFormattedCitation":"(Bengtsson &amp; Stockhammer, 2018)","previouslyFormattedCitation":"(Bengtsson &amp; Stockhammer, 2018)"},"properties":{"noteIndex":0},"schema":"https://github.com/citation-style-language/schema/raw/master/csl-citation.json"}</w:instrText>
      </w:r>
      <w:r w:rsidR="00B8620A">
        <w:rPr>
          <w:sz w:val="24"/>
          <w:szCs w:val="24"/>
        </w:rPr>
        <w:fldChar w:fldCharType="separate"/>
      </w:r>
      <w:r w:rsidR="00B8620A" w:rsidRPr="00B8620A">
        <w:rPr>
          <w:noProof/>
          <w:sz w:val="24"/>
          <w:szCs w:val="24"/>
        </w:rPr>
        <w:t>(Bengtsson &amp; Stockhammer, 2018)</w:t>
      </w:r>
      <w:r w:rsidR="00B8620A">
        <w:rPr>
          <w:sz w:val="24"/>
          <w:szCs w:val="24"/>
        </w:rPr>
        <w:fldChar w:fldCharType="end"/>
      </w:r>
      <w:r w:rsidR="00B8620A">
        <w:rPr>
          <w:sz w:val="24"/>
          <w:szCs w:val="24"/>
        </w:rPr>
        <w:t xml:space="preserve"> finds </w:t>
      </w:r>
      <w:r w:rsidR="00790385">
        <w:rPr>
          <w:sz w:val="24"/>
          <w:szCs w:val="24"/>
        </w:rPr>
        <w:t>the Danish economy</w:t>
      </w:r>
      <w:r w:rsidR="00B8620A">
        <w:rPr>
          <w:sz w:val="24"/>
          <w:szCs w:val="24"/>
        </w:rPr>
        <w:t xml:space="preserve"> to be weakly wage-led in the postwar period duo to a smaller negative effect of investments on GDP.</w:t>
      </w:r>
      <w:r w:rsidR="00D00185">
        <w:rPr>
          <w:sz w:val="24"/>
          <w:szCs w:val="24"/>
        </w:rPr>
        <w:t xml:space="preserve"> </w:t>
      </w:r>
      <w:commentRangeStart w:id="55"/>
      <w:commentRangeStart w:id="56"/>
      <w:r w:rsidR="00D00185">
        <w:rPr>
          <w:sz w:val="24"/>
          <w:szCs w:val="24"/>
        </w:rPr>
        <w:t>In this case</w:t>
      </w:r>
      <w:r w:rsidR="005A1A86">
        <w:rPr>
          <w:sz w:val="24"/>
          <w:szCs w:val="24"/>
        </w:rPr>
        <w:t xml:space="preserve"> </w:t>
      </w:r>
      <w:r w:rsidR="00D00185">
        <w:rPr>
          <w:sz w:val="24"/>
          <w:szCs w:val="24"/>
        </w:rPr>
        <w:t xml:space="preserve">the results in the second scenario when adding in the wage-channel </w:t>
      </w:r>
      <w:r w:rsidR="005A1A86">
        <w:rPr>
          <w:sz w:val="24"/>
          <w:szCs w:val="24"/>
        </w:rPr>
        <w:t>most likely</w:t>
      </w:r>
      <w:r w:rsidR="00D00185">
        <w:rPr>
          <w:sz w:val="24"/>
          <w:szCs w:val="24"/>
        </w:rPr>
        <w:t xml:space="preserve"> would</w:t>
      </w:r>
      <w:r w:rsidR="005A1A86">
        <w:rPr>
          <w:sz w:val="24"/>
          <w:szCs w:val="24"/>
        </w:rPr>
        <w:t xml:space="preserve"> </w:t>
      </w:r>
      <w:r w:rsidR="001A4157">
        <w:rPr>
          <w:sz w:val="24"/>
          <w:szCs w:val="24"/>
        </w:rPr>
        <w:t>have been a decrease in unemployment,</w:t>
      </w:r>
      <w:r w:rsidR="00D00185">
        <w:rPr>
          <w:sz w:val="24"/>
          <w:szCs w:val="24"/>
        </w:rPr>
        <w:t xml:space="preserve"> therefor</w:t>
      </w:r>
      <w:r w:rsidR="001A4157">
        <w:rPr>
          <w:sz w:val="24"/>
          <w:szCs w:val="24"/>
        </w:rPr>
        <w:t xml:space="preserve"> possible </w:t>
      </w:r>
      <w:r w:rsidR="00D00185">
        <w:rPr>
          <w:sz w:val="24"/>
          <w:szCs w:val="24"/>
        </w:rPr>
        <w:t>making</w:t>
      </w:r>
      <w:r w:rsidR="001A4157">
        <w:rPr>
          <w:sz w:val="24"/>
          <w:szCs w:val="24"/>
        </w:rPr>
        <w:t xml:space="preserve"> the macro elasticity </w:t>
      </w:r>
      <w:r w:rsidR="00D00185">
        <w:rPr>
          <w:sz w:val="24"/>
          <w:szCs w:val="24"/>
        </w:rPr>
        <w:t>lower than the</w:t>
      </w:r>
      <w:r w:rsidR="001A4157">
        <w:rPr>
          <w:sz w:val="24"/>
          <w:szCs w:val="24"/>
        </w:rPr>
        <w:t xml:space="preserve"> micro elasticity</w:t>
      </w:r>
      <w:commentRangeEnd w:id="55"/>
      <w:r w:rsidR="008417CA">
        <w:rPr>
          <w:rStyle w:val="Kommentarhenvisning"/>
        </w:rPr>
        <w:commentReference w:id="55"/>
      </w:r>
      <w:commentRangeEnd w:id="56"/>
      <w:r w:rsidR="00C053D9">
        <w:rPr>
          <w:rStyle w:val="Kommentarhenvisning"/>
        </w:rPr>
        <w:commentReference w:id="56"/>
      </w:r>
      <w:r w:rsidR="005A1A86">
        <w:rPr>
          <w:sz w:val="24"/>
          <w:szCs w:val="24"/>
        </w:rPr>
        <w:t xml:space="preserve">. </w:t>
      </w:r>
    </w:p>
    <w:p w14:paraId="771C16CC" w14:textId="4820D470" w:rsidR="00167FDE" w:rsidRDefault="00885CF7" w:rsidP="00847BCD">
      <w:pPr>
        <w:spacing w:line="360" w:lineRule="auto"/>
        <w:rPr>
          <w:sz w:val="24"/>
          <w:szCs w:val="24"/>
        </w:rPr>
      </w:pPr>
      <w:r w:rsidRPr="00847BCD">
        <w:rPr>
          <w:sz w:val="24"/>
          <w:szCs w:val="24"/>
        </w:rPr>
        <w:lastRenderedPageBreak/>
        <w:t xml:space="preserve">To </w:t>
      </w:r>
      <w:r w:rsidR="00082FF3">
        <w:rPr>
          <w:sz w:val="24"/>
          <w:szCs w:val="24"/>
        </w:rPr>
        <w:t>obtain the overall effect on unemployment</w:t>
      </w:r>
      <w:r w:rsidR="00BB0FA4" w:rsidRPr="00847BCD">
        <w:rPr>
          <w:sz w:val="24"/>
          <w:szCs w:val="24"/>
        </w:rPr>
        <w:t>,</w:t>
      </w:r>
      <w:r w:rsidRPr="00847BCD">
        <w:rPr>
          <w:sz w:val="24"/>
          <w:szCs w:val="24"/>
        </w:rPr>
        <w:t xml:space="preserve"> we use the same idea as </w:t>
      </w:r>
      <w:r w:rsidR="007F1377">
        <w:rPr>
          <w:sz w:val="24"/>
          <w:szCs w:val="24"/>
        </w:rPr>
        <w:fldChar w:fldCharType="begin" w:fldLock="1"/>
      </w:r>
      <w:r w:rsidR="007F1377">
        <w:rPr>
          <w:sz w:val="24"/>
          <w:szCs w:val="24"/>
        </w:rPr>
        <w:instrText>ADDIN CSL_CITATION {"citationItems":[{"id":"ITEM-1","itemData":{"author":[{"dropping-particle":"","family":"Lalive","given":"By Rafael","non-dropping-particle":"","parse-names":false,"suffix":""},{"dropping-particle":"","family":"Landais","given":"Camille","non-dropping-particle":"","parse-names":false,"suffix":""},{"dropping-particle":"","family":"Zweimüller","given":"Josef","non-dropping-particle":"","parse-names":false,"suffix":""}],"id":"ITEM-1","issue":"12","issued":{"date-parts":[["2015"]]},"page":"3564-3596","title":"Market Externalities of Large Unemployment Insurance Extension Programs Author ( s ): Rafael Lalive , Camille Landais and Josef Zweimüller Source : The American Economic Review , Vol . 105 , No . 12 ( DECEMBER 2015 ), pp . 35","type":"article-journal","volume":"105"},"uris":["http://www.mendeley.com/documents/?uuid=2de29c30-50a6-47a1-b587-e9aac3633f90"]}],"mendeley":{"formattedCitation":"(Lalive et al., 2015)","plainTextFormattedCitation":"(Lalive et al., 2015)","previouslyFormattedCitation":"(Lalive et al., 2015)"},"properties":{"noteIndex":0},"schema":"https://github.com/citation-style-language/schema/raw/master/csl-citation.json"}</w:instrText>
      </w:r>
      <w:r w:rsidR="007F1377">
        <w:rPr>
          <w:sz w:val="24"/>
          <w:szCs w:val="24"/>
        </w:rPr>
        <w:fldChar w:fldCharType="separate"/>
      </w:r>
      <w:r w:rsidR="007F1377" w:rsidRPr="007F1377">
        <w:rPr>
          <w:noProof/>
          <w:sz w:val="24"/>
          <w:szCs w:val="24"/>
        </w:rPr>
        <w:t>(Lalive et al., 2015)</w:t>
      </w:r>
      <w:r w:rsidR="007F1377">
        <w:rPr>
          <w:sz w:val="24"/>
          <w:szCs w:val="24"/>
        </w:rPr>
        <w:fldChar w:fldCharType="end"/>
      </w:r>
      <w:r w:rsidR="007F1377">
        <w:rPr>
          <w:sz w:val="24"/>
          <w:szCs w:val="24"/>
        </w:rPr>
        <w:t xml:space="preserve"> </w:t>
      </w:r>
      <w:r w:rsidRPr="00847BCD">
        <w:rPr>
          <w:sz w:val="24"/>
          <w:szCs w:val="24"/>
        </w:rPr>
        <w:t xml:space="preserve">where </w:t>
      </w:r>
      <w:r w:rsidR="00BB0FA4" w:rsidRPr="00847BCD">
        <w:rPr>
          <w:sz w:val="24"/>
          <w:szCs w:val="24"/>
        </w:rPr>
        <w:t>calculating the</w:t>
      </w:r>
      <w:r w:rsidRPr="00847BCD">
        <w:rPr>
          <w:sz w:val="24"/>
          <w:szCs w:val="24"/>
        </w:rPr>
        <w:t xml:space="preserve"> overall effect (the macro effect), </w:t>
      </w:r>
      <w:r w:rsidR="00D00185">
        <w:rPr>
          <w:sz w:val="24"/>
          <w:szCs w:val="24"/>
        </w:rPr>
        <w:t>is done by taking</w:t>
      </w:r>
      <w:r w:rsidRPr="00847BCD">
        <w:rPr>
          <w:sz w:val="24"/>
          <w:szCs w:val="24"/>
        </w:rPr>
        <w:t xml:space="preserve"> the sum of the mic</w:t>
      </w:r>
      <w:r w:rsidR="00BB0FA4" w:rsidRPr="00847BCD">
        <w:rPr>
          <w:sz w:val="24"/>
          <w:szCs w:val="24"/>
        </w:rPr>
        <w:t xml:space="preserve">ro effect </w:t>
      </w:r>
      <w:r w:rsidR="00E334EE">
        <w:rPr>
          <w:sz w:val="24"/>
          <w:szCs w:val="24"/>
        </w:rPr>
        <w:t>and</w:t>
      </w:r>
      <w:r w:rsidR="00BB0FA4" w:rsidRPr="00847BCD">
        <w:rPr>
          <w:sz w:val="24"/>
          <w:szCs w:val="24"/>
        </w:rPr>
        <w:t xml:space="preserve"> market externalities. So, if finding significant market externalities as we do in our study, we can use those together with the micro effects of the income insurance model to get an idea of the relationship between then macro and micro </w:t>
      </w:r>
      <w:commentRangeStart w:id="57"/>
      <w:r w:rsidR="00BB0FA4" w:rsidRPr="00847BCD">
        <w:rPr>
          <w:sz w:val="24"/>
          <w:szCs w:val="24"/>
        </w:rPr>
        <w:t xml:space="preserve">elasticity. </w:t>
      </w:r>
      <w:commentRangeEnd w:id="57"/>
      <w:r w:rsidR="002F4B66">
        <w:rPr>
          <w:rStyle w:val="Kommentarhenvisning"/>
        </w:rPr>
        <w:commentReference w:id="57"/>
      </w:r>
    </w:p>
    <w:p w14:paraId="122AAF47" w14:textId="18FF547E" w:rsidR="002A3975" w:rsidRPr="00C44380" w:rsidRDefault="00790385" w:rsidP="00847BCD">
      <w:pPr>
        <w:spacing w:line="360" w:lineRule="auto"/>
        <w:rPr>
          <w:sz w:val="24"/>
          <w:szCs w:val="24"/>
        </w:rPr>
      </w:pPr>
      <w:r>
        <w:rPr>
          <w:sz w:val="24"/>
          <w:szCs w:val="24"/>
        </w:rPr>
        <w:t>We estimate t</w:t>
      </w:r>
      <w:r w:rsidR="002A3975" w:rsidRPr="00C44380">
        <w:rPr>
          <w:sz w:val="24"/>
          <w:szCs w:val="24"/>
        </w:rPr>
        <w:t>he micro elasticity for Denmark</w:t>
      </w:r>
      <w:r>
        <w:rPr>
          <w:sz w:val="24"/>
          <w:szCs w:val="24"/>
        </w:rPr>
        <w:t xml:space="preserve"> </w:t>
      </w:r>
      <w:r w:rsidR="002A3975" w:rsidRPr="00C44380">
        <w:rPr>
          <w:sz w:val="24"/>
          <w:szCs w:val="24"/>
        </w:rPr>
        <w:t>using</w:t>
      </w:r>
      <w:r w:rsidR="00D00185">
        <w:rPr>
          <w:sz w:val="24"/>
          <w:szCs w:val="24"/>
        </w:rPr>
        <w:t xml:space="preserve"> calculations done by the ministry of employment who use</w:t>
      </w:r>
      <w:r w:rsidR="002A3975" w:rsidRPr="00C44380">
        <w:rPr>
          <w:sz w:val="24"/>
          <w:szCs w:val="24"/>
        </w:rPr>
        <w:t xml:space="preserve"> the </w:t>
      </w:r>
      <w:r w:rsidR="00D00185">
        <w:rPr>
          <w:sz w:val="24"/>
          <w:szCs w:val="24"/>
        </w:rPr>
        <w:t>income insurance model</w:t>
      </w:r>
      <w:r>
        <w:rPr>
          <w:sz w:val="24"/>
          <w:szCs w:val="24"/>
        </w:rPr>
        <w:t>.</w:t>
      </w:r>
      <w:r w:rsidR="00D00185">
        <w:rPr>
          <w:sz w:val="24"/>
          <w:szCs w:val="24"/>
        </w:rPr>
        <w:t xml:space="preserve"> </w:t>
      </w:r>
      <w:r>
        <w:rPr>
          <w:sz w:val="24"/>
          <w:szCs w:val="24"/>
        </w:rPr>
        <w:t>I</w:t>
      </w:r>
      <w:r w:rsidR="00D00185">
        <w:rPr>
          <w:sz w:val="24"/>
          <w:szCs w:val="24"/>
        </w:rPr>
        <w:t>n 2020</w:t>
      </w:r>
      <w:r w:rsidR="002A3975" w:rsidRPr="00C44380">
        <w:rPr>
          <w:sz w:val="24"/>
          <w:szCs w:val="24"/>
        </w:rPr>
        <w:t xml:space="preserve"> the ministry received a question for calculating the effects of removing the suppressing of the rate regulation rate in the period of </w:t>
      </w:r>
      <w:commentRangeStart w:id="58"/>
      <w:r w:rsidR="002A3975" w:rsidRPr="00C44380">
        <w:rPr>
          <w:sz w:val="24"/>
          <w:szCs w:val="24"/>
        </w:rPr>
        <w:t>2021-2023</w:t>
      </w:r>
      <w:commentRangeEnd w:id="58"/>
      <w:r w:rsidR="009111C1">
        <w:rPr>
          <w:rStyle w:val="Kommentarhenvisning"/>
        </w:rPr>
        <w:commentReference w:id="58"/>
      </w:r>
      <w:r w:rsidR="002A3975" w:rsidRPr="00C44380">
        <w:rPr>
          <w:sz w:val="24"/>
          <w:szCs w:val="24"/>
        </w:rPr>
        <w:t xml:space="preserve">. In the response it is estimated that the removing of the suppressing will result in an increase of 2.25% in the level of income insurance. In total this increase will lower employment by 2900 </w:t>
      </w:r>
      <w:commentRangeStart w:id="59"/>
      <w:r w:rsidR="002A3975" w:rsidRPr="00C44380">
        <w:rPr>
          <w:sz w:val="24"/>
          <w:szCs w:val="24"/>
        </w:rPr>
        <w:t>people</w:t>
      </w:r>
      <w:commentRangeEnd w:id="59"/>
      <w:r w:rsidR="00FE593F">
        <w:rPr>
          <w:rStyle w:val="Kommentarhenvisning"/>
        </w:rPr>
        <w:commentReference w:id="59"/>
      </w:r>
      <w:r w:rsidR="002A3975" w:rsidRPr="00C44380">
        <w:rPr>
          <w:sz w:val="24"/>
          <w:szCs w:val="24"/>
        </w:rPr>
        <w:t>, they further split the effect up to the one estimated from the exit-rate (1600 people) and the one for the approach-rate (1300 people). As mentioned by CEVEA the effect of the controversial estimate for the approach effect is approximately 45% of the total effect.</w:t>
      </w:r>
      <w:r w:rsidR="00A0271D" w:rsidRPr="00C44380">
        <w:rPr>
          <w:sz w:val="24"/>
          <w:szCs w:val="24"/>
        </w:rPr>
        <w:t xml:space="preserve"> </w:t>
      </w:r>
      <w:r w:rsidR="007F1377">
        <w:rPr>
          <w:sz w:val="24"/>
          <w:szCs w:val="24"/>
        </w:rPr>
        <w:fldChar w:fldCharType="begin" w:fldLock="1"/>
      </w:r>
      <w:r w:rsidR="007F1377">
        <w:rPr>
          <w:sz w:val="24"/>
          <w:szCs w:val="24"/>
        </w:rPr>
        <w:instrText>ADDIN CSL_CITATION {"citationItems":[{"id":"ITEM-1","itemData":{"URL":"https://www.ft.dk/samling/20201/almdel/beu/spm/270/svar/1776624/2384360/index.htm","abstract":"Seiring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Kata","author":[{"dropping-particle":"","family":"Hummelgaard","given":"Peter","non-dropping-particle":"","parse-names":false,"suffix":""}],"container-title":"Beskæftigelses ministeriet","id":"ITEM-1","issued":{"date-parts":[["2021"]]},"title":"Spørgsmål nr:270","type":"webpage"},"uris":["http://www.mendeley.com/documents/?uuid=67eb6f06-b7e3-4135-8b94-bfdf0796c5ea"]}],"mendeley":{"formattedCitation":"(Hummelgaard, 2021)","plainTextFormattedCitation":"(Hummelgaard, 2021)","previouslyFormattedCitation":"(Hummelgaard, 2021)"},"properties":{"noteIndex":0},"schema":"https://github.com/citation-style-language/schema/raw/master/csl-citation.json"}</w:instrText>
      </w:r>
      <w:r w:rsidR="007F1377">
        <w:rPr>
          <w:sz w:val="24"/>
          <w:szCs w:val="24"/>
        </w:rPr>
        <w:fldChar w:fldCharType="separate"/>
      </w:r>
      <w:r w:rsidR="007F1377" w:rsidRPr="007F1377">
        <w:rPr>
          <w:noProof/>
          <w:sz w:val="24"/>
          <w:szCs w:val="24"/>
        </w:rPr>
        <w:t>(Hummelgaard, 2021)</w:t>
      </w:r>
      <w:r w:rsidR="007F1377">
        <w:rPr>
          <w:sz w:val="24"/>
          <w:szCs w:val="24"/>
        </w:rPr>
        <w:fldChar w:fldCharType="end"/>
      </w:r>
    </w:p>
    <w:p w14:paraId="7E414AB1" w14:textId="55E49A94" w:rsidR="008D64C5" w:rsidRPr="00C44380" w:rsidRDefault="002A3975" w:rsidP="00847BCD">
      <w:pPr>
        <w:spacing w:line="360" w:lineRule="auto"/>
        <w:rPr>
          <w:sz w:val="24"/>
          <w:szCs w:val="24"/>
        </w:rPr>
      </w:pPr>
      <w:r w:rsidRPr="00C44380">
        <w:rPr>
          <w:sz w:val="24"/>
          <w:szCs w:val="24"/>
        </w:rPr>
        <w:t xml:space="preserve">When estimating the micro </w:t>
      </w:r>
      <w:r w:rsidR="00A0271D" w:rsidRPr="00C44380">
        <w:rPr>
          <w:sz w:val="24"/>
          <w:szCs w:val="24"/>
        </w:rPr>
        <w:t>elasticity,</w:t>
      </w:r>
      <w:r w:rsidRPr="00C44380">
        <w:rPr>
          <w:sz w:val="24"/>
          <w:szCs w:val="24"/>
        </w:rPr>
        <w:t xml:space="preserve"> we will therefor follow the results from </w:t>
      </w:r>
      <w:r w:rsidR="007F1377">
        <w:rPr>
          <w:sz w:val="24"/>
          <w:szCs w:val="24"/>
        </w:rPr>
        <w:fldChar w:fldCharType="begin" w:fldLock="1"/>
      </w:r>
      <w:r w:rsidR="00D85753">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7F1377">
        <w:rPr>
          <w:sz w:val="24"/>
          <w:szCs w:val="24"/>
        </w:rPr>
        <w:fldChar w:fldCharType="separate"/>
      </w:r>
      <w:r w:rsidR="007F1377" w:rsidRPr="007F1377">
        <w:rPr>
          <w:noProof/>
          <w:sz w:val="24"/>
          <w:szCs w:val="24"/>
        </w:rPr>
        <w:t>(De Økonomiske Råd, 2022)</w:t>
      </w:r>
      <w:r w:rsidR="007F1377">
        <w:rPr>
          <w:sz w:val="24"/>
          <w:szCs w:val="24"/>
        </w:rPr>
        <w:fldChar w:fldCharType="end"/>
      </w:r>
      <w:r w:rsidR="007F1377">
        <w:rPr>
          <w:sz w:val="24"/>
          <w:szCs w:val="24"/>
        </w:rPr>
        <w:t xml:space="preserve"> </w:t>
      </w:r>
      <w:r w:rsidRPr="00C44380">
        <w:rPr>
          <w:sz w:val="24"/>
          <w:szCs w:val="24"/>
        </w:rPr>
        <w:t xml:space="preserve">who argues that the estimate for the approach effect used in the </w:t>
      </w:r>
      <w:r w:rsidR="00A0271D" w:rsidRPr="00C44380">
        <w:rPr>
          <w:sz w:val="24"/>
          <w:szCs w:val="24"/>
        </w:rPr>
        <w:t xml:space="preserve">IS- model is twice as large as what newer literature suggests. We will also look towards the case in which this effect is </w:t>
      </w:r>
      <w:r w:rsidR="00FE593F">
        <w:rPr>
          <w:sz w:val="24"/>
          <w:szCs w:val="24"/>
        </w:rPr>
        <w:t>not present</w:t>
      </w:r>
      <w:r w:rsidR="00A0271D" w:rsidRPr="00C44380">
        <w:rPr>
          <w:sz w:val="24"/>
          <w:szCs w:val="24"/>
        </w:rPr>
        <w:t xml:space="preserve"> </w:t>
      </w:r>
      <w:r w:rsidR="00FE593F">
        <w:rPr>
          <w:sz w:val="24"/>
          <w:szCs w:val="24"/>
        </w:rPr>
        <w:t xml:space="preserve">at all </w:t>
      </w:r>
      <w:r w:rsidR="00A0271D" w:rsidRPr="00C44380">
        <w:rPr>
          <w:sz w:val="24"/>
          <w:szCs w:val="24"/>
        </w:rPr>
        <w:t xml:space="preserve">as argued by </w:t>
      </w:r>
      <w:r w:rsidR="00D85753">
        <w:rPr>
          <w:sz w:val="24"/>
          <w:szCs w:val="24"/>
        </w:rPr>
        <w:fldChar w:fldCharType="begin" w:fldLock="1"/>
      </w:r>
      <w:r w:rsidR="00D85753">
        <w:rPr>
          <w:sz w:val="24"/>
          <w:szCs w:val="24"/>
        </w:rPr>
        <w:instrText>ADDIN CSL_CITATION {"citationItems":[{"id":"ITEM-1","itemData":{"author":[{"dropping-particle":"","family":"Aastrup","given":"Morten","non-dropping-particle":"","parse-names":false,"suffix":""}],"id":"ITEM-1","issue":"September 2018","issued":{"date-parts":[["2018"]]},"title":"30 Års dagpengeforringelser","type":"article-journal"},"uris":["http://www.mendeley.com/documents/?uuid=f6713169-51f1-434f-9976-a6f0d8693e60"]},{"id":"ITEM-2","itemData":{"author":[{"dropping-particle":"","family":"Jensen","given":"Magnus Thorn","non-dropping-particle":"","parse-names":false,"suffix":""}],"id":"ITEM-2","issued":{"date-parts":[["2021"]]},"page":"1-10","title":"Prisen for at løfte dagpengene overdrives","type":"article-journal"},"uris":["http://www.mendeley.com/documents/?uuid=83d149f1-bd4c-4cf1-b3eb-17c3b8880bb2"]},{"id":"ITEM-3","itemData":{"author":[{"dropping-particle":"","family":"Fagbevægelsens Hovedorganisation","given":"","non-dropping-particle":"","parse-names":false,"suffix":""}],"id":"ITEM-3","issued":{"date-parts":[["2021"]]},"title":"Mere tryghed til lønmodtagerne","type":"article-journal"},"uris":["http://www.mendeley.com/documents/?uuid=ce253304-2c7c-476c-a58c-023352fcd508"]}],"mendeley":{"formattedCitation":"(Aastrup, 2018; Fagbevægelsens Hovedorganisation, 2021; Jensen, 2021)","plainTextFormattedCitation":"(Aastrup, 2018; Fagbevægelsens Hovedorganisation, 2021; Jensen, 2021)","previouslyFormattedCitation":"(Aastrup, 2018; Fagbevægelsens Hovedorganisation, 2021; Jensen, 2021)"},"properties":{"noteIndex":0},"schema":"https://github.com/citation-style-language/schema/raw/master/csl-citation.json"}</w:instrText>
      </w:r>
      <w:r w:rsidR="00D85753">
        <w:rPr>
          <w:sz w:val="24"/>
          <w:szCs w:val="24"/>
        </w:rPr>
        <w:fldChar w:fldCharType="separate"/>
      </w:r>
      <w:r w:rsidR="00D85753" w:rsidRPr="00D85753">
        <w:rPr>
          <w:noProof/>
          <w:sz w:val="24"/>
          <w:szCs w:val="24"/>
        </w:rPr>
        <w:t>(Aastrup, 2018; Fagbevægelsens Hovedorganisation, 2021; Jensen, 2021)</w:t>
      </w:r>
      <w:r w:rsidR="00D85753">
        <w:rPr>
          <w:sz w:val="24"/>
          <w:szCs w:val="24"/>
        </w:rPr>
        <w:fldChar w:fldCharType="end"/>
      </w:r>
      <w:r w:rsidR="00790385">
        <w:rPr>
          <w:sz w:val="24"/>
          <w:szCs w:val="24"/>
        </w:rPr>
        <w:t xml:space="preserve">. The </w:t>
      </w:r>
      <w:r w:rsidR="00451A55">
        <w:rPr>
          <w:sz w:val="24"/>
          <w:szCs w:val="24"/>
        </w:rPr>
        <w:t>decision</w:t>
      </w:r>
      <w:r w:rsidR="00790385">
        <w:rPr>
          <w:sz w:val="24"/>
          <w:szCs w:val="24"/>
        </w:rPr>
        <w:t xml:space="preserve"> to look at different level of the approach rate is</w:t>
      </w:r>
      <w:r w:rsidR="00D85753">
        <w:rPr>
          <w:sz w:val="24"/>
          <w:szCs w:val="24"/>
        </w:rPr>
        <w:t xml:space="preserve"> </w:t>
      </w:r>
      <w:r w:rsidR="00196AC9">
        <w:rPr>
          <w:sz w:val="24"/>
          <w:szCs w:val="24"/>
        </w:rPr>
        <w:t xml:space="preserve">also </w:t>
      </w:r>
      <w:r w:rsidR="00451A55">
        <w:rPr>
          <w:sz w:val="24"/>
          <w:szCs w:val="24"/>
        </w:rPr>
        <w:t xml:space="preserve">duo to the </w:t>
      </w:r>
      <w:r w:rsidR="00A0271D" w:rsidRPr="00C44380">
        <w:rPr>
          <w:sz w:val="24"/>
          <w:szCs w:val="24"/>
        </w:rPr>
        <w:t xml:space="preserve">sparse </w:t>
      </w:r>
      <w:r w:rsidR="00451A55">
        <w:rPr>
          <w:sz w:val="24"/>
          <w:szCs w:val="24"/>
        </w:rPr>
        <w:t xml:space="preserve">literature </w:t>
      </w:r>
      <w:r w:rsidR="00A0271D" w:rsidRPr="00C44380">
        <w:rPr>
          <w:sz w:val="24"/>
          <w:szCs w:val="24"/>
        </w:rPr>
        <w:t>regarding th</w:t>
      </w:r>
      <w:r w:rsidR="00196AC9">
        <w:rPr>
          <w:sz w:val="24"/>
          <w:szCs w:val="24"/>
        </w:rPr>
        <w:t>e approach</w:t>
      </w:r>
      <w:r w:rsidR="00A0271D" w:rsidRPr="00C44380">
        <w:rPr>
          <w:sz w:val="24"/>
          <w:szCs w:val="24"/>
        </w:rPr>
        <w:t xml:space="preserve"> </w:t>
      </w:r>
      <w:r w:rsidR="00451A55">
        <w:rPr>
          <w:sz w:val="24"/>
          <w:szCs w:val="24"/>
        </w:rPr>
        <w:t>rate</w:t>
      </w:r>
      <w:r w:rsidR="00196AC9">
        <w:rPr>
          <w:sz w:val="24"/>
          <w:szCs w:val="24"/>
        </w:rPr>
        <w:t xml:space="preserve"> </w:t>
      </w:r>
      <w:r w:rsidR="00D85753">
        <w:rPr>
          <w:sz w:val="24"/>
          <w:szCs w:val="24"/>
        </w:rPr>
        <w:fldChar w:fldCharType="begin" w:fldLock="1"/>
      </w:r>
      <w:r w:rsidR="00156602">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arbejdsunderstøttelsen","type":"article-journal"},"uris":["http://www.mendeley.com/documents/?uuid=ad820520-132a-4f73-93fb-f2b387035f09"]},{"id":"ITEM-2","itemData":{"author":[{"dropping-particle":"","family":"Økonomiske Råd","given":"","non-dropping-particle":"De","parse-names":false,"suffix":""}],"id":"ITEM-2","issued":{"date-parts":[["2022"]]},"title":"RAPPORT FRA FORMANDSKABET DANSK ØKONOMI FORÅR 2022","type":"report"},"uris":["http://www.mendeley.com/documents/?uuid=ba41821c-8687-3dd4-967a-44acd8f66336"]}],"mendeley":{"formattedCitation":"(Andersen et al., 2015; De Økonomiske Råd, 2022)","plainTextFormattedCitation":"(Andersen et al., 2015; De Økonomiske Råd, 2022)","previouslyFormattedCitation":"(Andersen et al., 2015; De Økonomiske Råd, 2022)"},"properties":{"noteIndex":0},"schema":"https://github.com/citation-style-language/schema/raw/master/csl-citation.json"}</w:instrText>
      </w:r>
      <w:r w:rsidR="00D85753">
        <w:rPr>
          <w:sz w:val="24"/>
          <w:szCs w:val="24"/>
        </w:rPr>
        <w:fldChar w:fldCharType="separate"/>
      </w:r>
      <w:r w:rsidR="00451A55" w:rsidRPr="00451A55">
        <w:rPr>
          <w:noProof/>
          <w:sz w:val="24"/>
          <w:szCs w:val="24"/>
        </w:rPr>
        <w:t>(Andersen et al., 2015; De Økonomiske Råd, 2022)</w:t>
      </w:r>
      <w:r w:rsidR="00D85753">
        <w:rPr>
          <w:sz w:val="24"/>
          <w:szCs w:val="24"/>
        </w:rPr>
        <w:fldChar w:fldCharType="end"/>
      </w:r>
      <w:r w:rsidR="00D85753">
        <w:rPr>
          <w:sz w:val="24"/>
          <w:szCs w:val="24"/>
        </w:rPr>
        <w:t>.</w:t>
      </w:r>
    </w:p>
    <w:p w14:paraId="6952A779" w14:textId="2D7861E0" w:rsidR="00AE78D2" w:rsidRPr="00C44380" w:rsidRDefault="00AE78D2" w:rsidP="00847BCD">
      <w:pPr>
        <w:spacing w:line="360" w:lineRule="auto"/>
        <w:rPr>
          <w:sz w:val="24"/>
          <w:szCs w:val="24"/>
        </w:rPr>
      </w:pPr>
      <w:r w:rsidRPr="00C44380">
        <w:rPr>
          <w:sz w:val="24"/>
          <w:szCs w:val="24"/>
        </w:rPr>
        <w:t>Using the</w:t>
      </w:r>
      <w:r w:rsidR="00196AC9">
        <w:rPr>
          <w:sz w:val="24"/>
          <w:szCs w:val="24"/>
        </w:rPr>
        <w:t xml:space="preserve"> answer given by the ministry of labor</w:t>
      </w:r>
      <w:r w:rsidRPr="00C44380">
        <w:rPr>
          <w:sz w:val="24"/>
          <w:szCs w:val="24"/>
        </w:rPr>
        <w:t xml:space="preserve"> above we calculate the micro elasticity of the level of income insurance on unemployment to be 0.66, when using the argumentation from </w:t>
      </w:r>
      <w:r w:rsidR="00D85753">
        <w:rPr>
          <w:sz w:val="24"/>
          <w:szCs w:val="24"/>
        </w:rPr>
        <w:fldChar w:fldCharType="begin" w:fldLock="1"/>
      </w:r>
      <w:r w:rsidR="00D85753">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D85753">
        <w:rPr>
          <w:sz w:val="24"/>
          <w:szCs w:val="24"/>
        </w:rPr>
        <w:fldChar w:fldCharType="separate"/>
      </w:r>
      <w:r w:rsidR="00D85753" w:rsidRPr="00D85753">
        <w:rPr>
          <w:noProof/>
          <w:sz w:val="24"/>
          <w:szCs w:val="24"/>
        </w:rPr>
        <w:t>(De Økonomiske Råd, 2022)</w:t>
      </w:r>
      <w:r w:rsidR="00D85753">
        <w:rPr>
          <w:sz w:val="24"/>
          <w:szCs w:val="24"/>
        </w:rPr>
        <w:fldChar w:fldCharType="end"/>
      </w:r>
      <w:r w:rsidRPr="00C44380">
        <w:rPr>
          <w:sz w:val="24"/>
          <w:szCs w:val="24"/>
        </w:rPr>
        <w:t xml:space="preserve"> we find that the elasticity drops to 0.51, the last estimation removing the approach effect entirely we find an elasticity of 0.36. </w:t>
      </w:r>
    </w:p>
    <w:p w14:paraId="72E925B0" w14:textId="6436DA66" w:rsidR="00700D96" w:rsidRDefault="00AE78D2" w:rsidP="00BF3FA4">
      <w:pPr>
        <w:spacing w:line="360" w:lineRule="auto"/>
        <w:rPr>
          <w:sz w:val="24"/>
          <w:szCs w:val="24"/>
        </w:rPr>
      </w:pPr>
      <w:r w:rsidRPr="00C44380">
        <w:rPr>
          <w:sz w:val="24"/>
          <w:szCs w:val="24"/>
        </w:rPr>
        <w:t xml:space="preserve">When calculating the macro </w:t>
      </w:r>
      <w:r w:rsidR="00305EB0" w:rsidRPr="00C44380">
        <w:rPr>
          <w:sz w:val="24"/>
          <w:szCs w:val="24"/>
        </w:rPr>
        <w:t>elasticity,</w:t>
      </w:r>
      <w:r w:rsidRPr="00C44380">
        <w:rPr>
          <w:sz w:val="24"/>
          <w:szCs w:val="24"/>
        </w:rPr>
        <w:t xml:space="preserve"> we have the option to just add the effects of the different channels independently, this will make it easier to </w:t>
      </w:r>
      <w:r w:rsidR="00305EB0" w:rsidRPr="00C44380">
        <w:rPr>
          <w:sz w:val="24"/>
          <w:szCs w:val="24"/>
        </w:rPr>
        <w:t>pinpoint</w:t>
      </w:r>
      <w:r w:rsidRPr="00C44380">
        <w:rPr>
          <w:sz w:val="24"/>
          <w:szCs w:val="24"/>
        </w:rPr>
        <w:t xml:space="preserve"> which effect</w:t>
      </w:r>
      <w:r w:rsidR="00CA217F">
        <w:rPr>
          <w:sz w:val="24"/>
          <w:szCs w:val="24"/>
        </w:rPr>
        <w:t>s</w:t>
      </w:r>
      <w:r w:rsidRPr="00C44380">
        <w:rPr>
          <w:sz w:val="24"/>
          <w:szCs w:val="24"/>
        </w:rPr>
        <w:t xml:space="preserve"> </w:t>
      </w:r>
      <w:r w:rsidR="00CA217F">
        <w:rPr>
          <w:sz w:val="24"/>
          <w:szCs w:val="24"/>
        </w:rPr>
        <w:t>are</w:t>
      </w:r>
      <w:r w:rsidRPr="00C44380">
        <w:rPr>
          <w:sz w:val="24"/>
          <w:szCs w:val="24"/>
        </w:rPr>
        <w:t xml:space="preserve"> contributing with how much, </w:t>
      </w:r>
      <w:r w:rsidR="00196AC9">
        <w:rPr>
          <w:sz w:val="24"/>
          <w:szCs w:val="24"/>
        </w:rPr>
        <w:t>as argued before this will</w:t>
      </w:r>
      <w:r w:rsidRPr="00C44380">
        <w:rPr>
          <w:sz w:val="24"/>
          <w:szCs w:val="24"/>
        </w:rPr>
        <w:t xml:space="preserve"> remove the interaction between the different channels</w:t>
      </w:r>
      <w:r w:rsidR="00196AC9">
        <w:rPr>
          <w:sz w:val="24"/>
          <w:szCs w:val="24"/>
        </w:rPr>
        <w:t>.</w:t>
      </w:r>
      <w:r w:rsidR="00305EB0" w:rsidRPr="00C44380">
        <w:rPr>
          <w:sz w:val="24"/>
          <w:szCs w:val="24"/>
        </w:rPr>
        <w:t xml:space="preserve"> </w:t>
      </w:r>
      <w:r w:rsidR="00196AC9">
        <w:rPr>
          <w:sz w:val="24"/>
          <w:szCs w:val="24"/>
        </w:rPr>
        <w:t>T</w:t>
      </w:r>
      <w:r w:rsidR="00305EB0" w:rsidRPr="00C44380">
        <w:rPr>
          <w:sz w:val="24"/>
          <w:szCs w:val="24"/>
        </w:rPr>
        <w:t xml:space="preserve">herefor all channels will be included as in scenario </w:t>
      </w:r>
      <w:r w:rsidR="00196AC9">
        <w:rPr>
          <w:sz w:val="24"/>
          <w:szCs w:val="24"/>
        </w:rPr>
        <w:t>6</w:t>
      </w:r>
      <w:r w:rsidR="00305EB0" w:rsidRPr="00C44380">
        <w:rPr>
          <w:sz w:val="24"/>
          <w:szCs w:val="24"/>
        </w:rPr>
        <w:t xml:space="preserve"> for calculating the macro elasticity</w:t>
      </w:r>
      <w:r w:rsidR="00BF3FA4" w:rsidRPr="00C44380">
        <w:rPr>
          <w:sz w:val="24"/>
          <w:szCs w:val="24"/>
        </w:rPr>
        <w:t xml:space="preserve">, </w:t>
      </w:r>
      <w:r w:rsidR="00196AC9">
        <w:rPr>
          <w:sz w:val="24"/>
          <w:szCs w:val="24"/>
        </w:rPr>
        <w:t>using</w:t>
      </w:r>
      <w:r w:rsidR="00BF3FA4" w:rsidRPr="00C44380">
        <w:rPr>
          <w:sz w:val="24"/>
          <w:szCs w:val="24"/>
        </w:rPr>
        <w:t xml:space="preserve"> the channels independently to get an idea of how much each channel contributes to the total effect</w:t>
      </w:r>
      <w:r w:rsidR="00196AC9">
        <w:rPr>
          <w:rStyle w:val="Kommentarhenvisning"/>
        </w:rPr>
        <w:t xml:space="preserve">. </w:t>
      </w:r>
      <w:r w:rsidR="00305EB0" w:rsidRPr="00C44380">
        <w:rPr>
          <w:sz w:val="24"/>
          <w:szCs w:val="24"/>
        </w:rPr>
        <w:lastRenderedPageBreak/>
        <w:t xml:space="preserve">We estimate the macro elasticity to be approximately </w:t>
      </w:r>
      <w:commentRangeStart w:id="60"/>
      <w:commentRangeStart w:id="61"/>
      <w:r w:rsidR="00305EB0" w:rsidRPr="00C44380">
        <w:rPr>
          <w:sz w:val="24"/>
          <w:szCs w:val="24"/>
        </w:rPr>
        <w:t>0.</w:t>
      </w:r>
      <w:r w:rsidR="00E334EE">
        <w:rPr>
          <w:sz w:val="24"/>
          <w:szCs w:val="24"/>
        </w:rPr>
        <w:t>3</w:t>
      </w:r>
      <w:r w:rsidR="00305EB0" w:rsidRPr="00C44380">
        <w:rPr>
          <w:sz w:val="24"/>
          <w:szCs w:val="24"/>
        </w:rPr>
        <w:t>5-0.</w:t>
      </w:r>
      <w:commentRangeEnd w:id="60"/>
      <w:r w:rsidR="00E334EE">
        <w:rPr>
          <w:sz w:val="24"/>
          <w:szCs w:val="24"/>
        </w:rPr>
        <w:t>4</w:t>
      </w:r>
      <w:r w:rsidR="00BF3FA4" w:rsidRPr="00C44380">
        <w:rPr>
          <w:rStyle w:val="Kommentarhenvisning"/>
        </w:rPr>
        <w:commentReference w:id="60"/>
      </w:r>
      <w:commentRangeEnd w:id="61"/>
      <w:r w:rsidR="00BF3FA4" w:rsidRPr="00C44380">
        <w:rPr>
          <w:rStyle w:val="Kommentarhenvisning"/>
        </w:rPr>
        <w:commentReference w:id="61"/>
      </w:r>
      <w:r w:rsidR="00305EB0" w:rsidRPr="00C44380">
        <w:rPr>
          <w:sz w:val="24"/>
          <w:szCs w:val="24"/>
        </w:rPr>
        <w:t xml:space="preserve">. This implies that the macro elasticity in Denmark is larger than the micro elasticity, thereby finding </w:t>
      </w:r>
      <w:r w:rsidR="00BF3FA4" w:rsidRPr="00C44380">
        <w:rPr>
          <w:sz w:val="24"/>
          <w:szCs w:val="24"/>
        </w:rPr>
        <w:t>results comparable to the findings of</w:t>
      </w:r>
      <w:r w:rsidR="00305EB0" w:rsidRPr="00C44380">
        <w:rPr>
          <w:sz w:val="24"/>
          <w:szCs w:val="24"/>
        </w:rPr>
        <w:t xml:space="preserve"> </w:t>
      </w:r>
      <w:r w:rsidR="00D85753">
        <w:rPr>
          <w:sz w:val="24"/>
          <w:szCs w:val="24"/>
        </w:rPr>
        <w:fldChar w:fldCharType="begin" w:fldLock="1"/>
      </w:r>
      <w:r w:rsidR="00D85753">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D85753">
        <w:rPr>
          <w:sz w:val="24"/>
          <w:szCs w:val="24"/>
        </w:rPr>
        <w:fldChar w:fldCharType="separate"/>
      </w:r>
      <w:r w:rsidR="00D85753" w:rsidRPr="00D85753">
        <w:rPr>
          <w:noProof/>
          <w:sz w:val="24"/>
          <w:szCs w:val="24"/>
        </w:rPr>
        <w:t>(Fredriksson &amp; Söderström, 2020)</w:t>
      </w:r>
      <w:r w:rsidR="00D85753">
        <w:rPr>
          <w:sz w:val="24"/>
          <w:szCs w:val="24"/>
        </w:rPr>
        <w:fldChar w:fldCharType="end"/>
      </w:r>
      <w:r w:rsidR="00D85753">
        <w:rPr>
          <w:sz w:val="24"/>
          <w:szCs w:val="24"/>
        </w:rPr>
        <w:t>.</w:t>
      </w:r>
    </w:p>
    <w:p w14:paraId="0EFAAAE4" w14:textId="3BDD5B33" w:rsidR="004C5315" w:rsidRDefault="00700D96" w:rsidP="00BF3FA4">
      <w:pPr>
        <w:spacing w:line="360" w:lineRule="auto"/>
        <w:rPr>
          <w:sz w:val="24"/>
          <w:szCs w:val="24"/>
        </w:rPr>
      </w:pPr>
      <w:r>
        <w:rPr>
          <w:sz w:val="24"/>
          <w:szCs w:val="24"/>
        </w:rPr>
        <w:t xml:space="preserve">In the next section we will </w:t>
      </w:r>
      <w:r w:rsidR="00DE0E67">
        <w:rPr>
          <w:sz w:val="24"/>
          <w:szCs w:val="24"/>
        </w:rPr>
        <w:t>use the relationship between the micro and macro elasticity of income insurance on unemployment to validate the decision to suppress the rate regulation percent starting in 2016, we do so</w:t>
      </w:r>
      <w:r w:rsidR="007B17B8">
        <w:rPr>
          <w:sz w:val="24"/>
          <w:szCs w:val="24"/>
        </w:rPr>
        <w:t xml:space="preserve"> by</w:t>
      </w:r>
      <w:r w:rsidR="00DE0E67">
        <w:rPr>
          <w:sz w:val="24"/>
          <w:szCs w:val="24"/>
        </w:rPr>
        <w:t xml:space="preserve"> using the Baily-Chetty function. </w:t>
      </w:r>
    </w:p>
    <w:p w14:paraId="18674BF1" w14:textId="5E05A8D5" w:rsidR="00CF5F9D" w:rsidRDefault="00CF5F9D" w:rsidP="00234480">
      <w:pPr>
        <w:pStyle w:val="Overskrift2"/>
      </w:pPr>
      <w:r>
        <w:t>Validation of the suppressing of the rate regulation rate</w:t>
      </w:r>
    </w:p>
    <w:p w14:paraId="2C70D5E2" w14:textId="7FCA1258" w:rsidR="00CF5F9D" w:rsidRDefault="00CF5F9D" w:rsidP="00CF5F9D"/>
    <w:p w14:paraId="5D3E6D01" w14:textId="2134A94B" w:rsidR="00CF5F9D" w:rsidRPr="009111C1" w:rsidRDefault="00BB5FA2" w:rsidP="009111C1">
      <w:pPr>
        <w:spacing w:line="360" w:lineRule="auto"/>
        <w:rPr>
          <w:rFonts w:cstheme="minorHAnsi"/>
          <w:sz w:val="24"/>
          <w:szCs w:val="24"/>
        </w:rPr>
      </w:pPr>
      <w:r>
        <w:rPr>
          <w:rFonts w:cstheme="minorHAnsi"/>
          <w:sz w:val="24"/>
          <w:szCs w:val="24"/>
        </w:rPr>
        <w:t>In the previous section we obtained</w:t>
      </w:r>
      <w:r w:rsidR="00CF5F9D" w:rsidRPr="009111C1">
        <w:rPr>
          <w:rFonts w:cstheme="minorHAnsi"/>
          <w:sz w:val="24"/>
          <w:szCs w:val="24"/>
        </w:rPr>
        <w:t xml:space="preserve"> an estimate of the macro elasticity and micro elasticity for Denmark, compar</w:t>
      </w:r>
      <w:r>
        <w:rPr>
          <w:rFonts w:cstheme="minorHAnsi"/>
          <w:sz w:val="24"/>
          <w:szCs w:val="24"/>
        </w:rPr>
        <w:t>ing</w:t>
      </w:r>
      <w:r w:rsidR="00CF5F9D" w:rsidRPr="009111C1">
        <w:rPr>
          <w:rFonts w:cstheme="minorHAnsi"/>
          <w:sz w:val="24"/>
          <w:szCs w:val="24"/>
        </w:rPr>
        <w:t xml:space="preserve"> these results with other studies looking at this relationship</w:t>
      </w:r>
      <w:r>
        <w:rPr>
          <w:rFonts w:cstheme="minorHAnsi"/>
          <w:sz w:val="24"/>
          <w:szCs w:val="24"/>
        </w:rPr>
        <w:t xml:space="preserve">, we find a relationship very close to the one found by </w:t>
      </w:r>
      <w:r w:rsidR="00156602">
        <w:rPr>
          <w:rFonts w:cstheme="minorHAnsi"/>
          <w:sz w:val="24"/>
          <w:szCs w:val="24"/>
        </w:rPr>
        <w:fldChar w:fldCharType="begin" w:fldLock="1"/>
      </w:r>
      <w:r w:rsidR="00156602">
        <w:rPr>
          <w:rFonts w:cstheme="minorHAnsi"/>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156602">
        <w:rPr>
          <w:rFonts w:cstheme="minorHAnsi"/>
          <w:sz w:val="24"/>
          <w:szCs w:val="24"/>
        </w:rPr>
        <w:fldChar w:fldCharType="separate"/>
      </w:r>
      <w:r w:rsidR="00156602" w:rsidRPr="00156602">
        <w:rPr>
          <w:rFonts w:cstheme="minorHAnsi"/>
          <w:noProof/>
          <w:sz w:val="24"/>
          <w:szCs w:val="24"/>
        </w:rPr>
        <w:t>(Fredriksson &amp; Söderström, 2020)</w:t>
      </w:r>
      <w:r w:rsidR="00156602">
        <w:rPr>
          <w:rFonts w:cstheme="minorHAnsi"/>
          <w:sz w:val="24"/>
          <w:szCs w:val="24"/>
        </w:rPr>
        <w:fldChar w:fldCharType="end"/>
      </w:r>
      <w:r w:rsidR="00156602">
        <w:rPr>
          <w:rFonts w:cstheme="minorHAnsi"/>
          <w:sz w:val="24"/>
          <w:szCs w:val="24"/>
        </w:rPr>
        <w:t xml:space="preserve"> </w:t>
      </w:r>
      <w:r>
        <w:rPr>
          <w:rFonts w:cstheme="minorHAnsi"/>
          <w:sz w:val="24"/>
          <w:szCs w:val="24"/>
        </w:rPr>
        <w:t>for the Swedish economy</w:t>
      </w:r>
      <w:r w:rsidR="00CF5F9D" w:rsidRPr="009111C1">
        <w:rPr>
          <w:rFonts w:cstheme="minorHAnsi"/>
          <w:sz w:val="24"/>
          <w:szCs w:val="24"/>
        </w:rPr>
        <w:t xml:space="preserve">. </w:t>
      </w:r>
      <w:r>
        <w:rPr>
          <w:rFonts w:cstheme="minorHAnsi"/>
          <w:sz w:val="24"/>
          <w:szCs w:val="24"/>
        </w:rPr>
        <w:t xml:space="preserve">We now </w:t>
      </w:r>
      <w:r w:rsidRPr="00BB5FA2">
        <w:rPr>
          <w:rFonts w:cstheme="minorHAnsi"/>
          <w:sz w:val="24"/>
          <w:szCs w:val="24"/>
        </w:rPr>
        <w:t xml:space="preserve">pursue </w:t>
      </w:r>
      <w:r>
        <w:rPr>
          <w:rFonts w:cstheme="minorHAnsi"/>
          <w:sz w:val="24"/>
          <w:szCs w:val="24"/>
        </w:rPr>
        <w:t>using this</w:t>
      </w:r>
      <w:r w:rsidR="00CF5F9D" w:rsidRPr="009111C1">
        <w:rPr>
          <w:rFonts w:cstheme="minorHAnsi"/>
          <w:sz w:val="24"/>
          <w:szCs w:val="24"/>
        </w:rPr>
        <w:t xml:space="preserve"> to validate the decision to carry through the suppressing of the rate regulation rate </w:t>
      </w:r>
      <w:r w:rsidR="009111C1">
        <w:rPr>
          <w:rFonts w:cstheme="minorHAnsi"/>
          <w:sz w:val="24"/>
          <w:szCs w:val="24"/>
        </w:rPr>
        <w:t>starting</w:t>
      </w:r>
      <w:r w:rsidR="00CF5F9D" w:rsidRPr="009111C1">
        <w:rPr>
          <w:rFonts w:cstheme="minorHAnsi"/>
          <w:sz w:val="24"/>
          <w:szCs w:val="24"/>
        </w:rPr>
        <w:t xml:space="preserve"> in 2016</w:t>
      </w:r>
      <w:r>
        <w:rPr>
          <w:rFonts w:cstheme="minorHAnsi"/>
          <w:sz w:val="24"/>
          <w:szCs w:val="24"/>
        </w:rPr>
        <w:t>,</w:t>
      </w:r>
      <w:r w:rsidR="00CF5F9D" w:rsidRPr="009111C1">
        <w:rPr>
          <w:rFonts w:cstheme="minorHAnsi"/>
          <w:sz w:val="24"/>
          <w:szCs w:val="24"/>
        </w:rPr>
        <w:t xml:space="preserve"> us</w:t>
      </w:r>
      <w:r>
        <w:rPr>
          <w:rFonts w:cstheme="minorHAnsi"/>
          <w:sz w:val="24"/>
          <w:szCs w:val="24"/>
        </w:rPr>
        <w:t>ing</w:t>
      </w:r>
      <w:r w:rsidR="00CF5F9D" w:rsidRPr="009111C1">
        <w:rPr>
          <w:rFonts w:cstheme="minorHAnsi"/>
          <w:sz w:val="24"/>
          <w:szCs w:val="24"/>
        </w:rPr>
        <w:t xml:space="preserve"> the Baily-Chetty function</w:t>
      </w:r>
      <w:r w:rsidR="009111C1" w:rsidRPr="009111C1">
        <w:rPr>
          <w:rFonts w:cstheme="minorHAnsi"/>
          <w:sz w:val="24"/>
          <w:szCs w:val="24"/>
        </w:rPr>
        <w:t xml:space="preserve">. </w:t>
      </w:r>
      <w:r w:rsidR="0086586A" w:rsidRPr="009111C1">
        <w:rPr>
          <w:rFonts w:cstheme="minorHAnsi"/>
          <w:sz w:val="24"/>
          <w:szCs w:val="24"/>
        </w:rPr>
        <w:t xml:space="preserve">The function evaluates the benefit level by using three important parameters. (1.) The </w:t>
      </w:r>
      <w:r w:rsidR="009111C1" w:rsidRPr="009111C1">
        <w:rPr>
          <w:rFonts w:cstheme="minorHAnsi"/>
          <w:sz w:val="24"/>
          <w:szCs w:val="24"/>
        </w:rPr>
        <w:t>elasticity</w:t>
      </w:r>
      <w:r w:rsidR="0086586A" w:rsidRPr="009111C1">
        <w:rPr>
          <w:rFonts w:cstheme="minorHAnsi"/>
          <w:sz w:val="24"/>
          <w:szCs w:val="24"/>
        </w:rPr>
        <w:t xml:space="preserve"> of </w:t>
      </w:r>
      <w:commentRangeStart w:id="62"/>
      <w:r w:rsidR="0086586A" w:rsidRPr="009111C1">
        <w:rPr>
          <w:rFonts w:cstheme="minorHAnsi"/>
          <w:sz w:val="24"/>
          <w:szCs w:val="24"/>
        </w:rPr>
        <w:t xml:space="preserve">unemployment </w:t>
      </w:r>
      <w:commentRangeEnd w:id="62"/>
      <w:r w:rsidR="0086586A" w:rsidRPr="009111C1">
        <w:rPr>
          <w:rStyle w:val="Kommentarhenvisning"/>
          <w:rFonts w:cstheme="minorHAnsi"/>
          <w:sz w:val="24"/>
          <w:szCs w:val="24"/>
        </w:rPr>
        <w:commentReference w:id="62"/>
      </w:r>
      <w:r w:rsidR="0086586A" w:rsidRPr="009111C1">
        <w:rPr>
          <w:rFonts w:cstheme="minorHAnsi"/>
          <w:sz w:val="24"/>
          <w:szCs w:val="24"/>
        </w:rPr>
        <w:t>with respect to benefits</w:t>
      </w:r>
      <w:r w:rsidR="004E331C">
        <w:rPr>
          <w:rFonts w:cstheme="minorHAnsi"/>
          <w:sz w:val="24"/>
          <w:szCs w:val="24"/>
        </w:rPr>
        <w:t xml:space="preserve"> (</w:t>
      </w:r>
      <m:oMath>
        <m:r>
          <w:rPr>
            <w:rFonts w:ascii="Cambria Math" w:hAnsi="Cambria Math" w:cstheme="minorHAnsi"/>
            <w:sz w:val="24"/>
            <w:szCs w:val="24"/>
          </w:rPr>
          <m:t>ε</m:t>
        </m:r>
      </m:oMath>
      <w:r w:rsidR="004E331C">
        <w:rPr>
          <w:rFonts w:cstheme="minorHAnsi"/>
          <w:sz w:val="24"/>
          <w:szCs w:val="24"/>
        </w:rPr>
        <w:t>)</w:t>
      </w:r>
      <w:r w:rsidR="0086586A" w:rsidRPr="009111C1">
        <w:rPr>
          <w:rFonts w:cstheme="minorHAnsi"/>
          <w:sz w:val="24"/>
          <w:szCs w:val="24"/>
        </w:rPr>
        <w:t xml:space="preserve">. (2.) The drop in consumption as a function of benefits </w:t>
      </w:r>
      <w:r w:rsidR="004E331C">
        <w:rPr>
          <w:rFonts w:cstheme="minorHAnsi"/>
          <w:sz w:val="24"/>
          <w:szCs w:val="24"/>
        </w:rPr>
        <w:t xml:space="preserve">( </w:t>
      </w:r>
      <m:oMath>
        <m:f>
          <m:fPr>
            <m:ctrlPr>
              <w:rPr>
                <w:rFonts w:ascii="Cambria Math" w:hAnsi="Cambria Math" w:cstheme="minorHAnsi"/>
                <w:i/>
                <w:sz w:val="24"/>
                <w:szCs w:val="24"/>
              </w:rPr>
            </m:ctrlPr>
          </m:fPr>
          <m:num>
            <m:r>
              <m:rPr>
                <m:sty m:val="p"/>
              </m:rPr>
              <w:rPr>
                <w:rFonts w:ascii="Cambria Math" w:hAnsi="Cambria Math" w:cstheme="minorHAnsi"/>
                <w:sz w:val="24"/>
                <w:szCs w:val="24"/>
              </w:rPr>
              <m:t>Δ</m:t>
            </m:r>
            <m:r>
              <w:rPr>
                <w:rFonts w:ascii="Cambria Math" w:hAnsi="Cambria Math" w:cstheme="minorHAnsi"/>
                <w:sz w:val="24"/>
                <w:szCs w:val="24"/>
              </w:rPr>
              <m:t>C</m:t>
            </m:r>
          </m:num>
          <m:den>
            <m:r>
              <w:rPr>
                <w:rFonts w:ascii="Cambria Math" w:hAnsi="Cambria Math" w:cstheme="minorHAnsi"/>
                <w:sz w:val="24"/>
                <w:szCs w:val="24"/>
              </w:rPr>
              <m:t>C</m:t>
            </m:r>
          </m:den>
        </m:f>
      </m:oMath>
      <w:r w:rsidR="004E331C">
        <w:rPr>
          <w:rFonts w:cstheme="minorHAnsi"/>
          <w:sz w:val="24"/>
          <w:szCs w:val="24"/>
        </w:rPr>
        <w:t>)</w:t>
      </w:r>
      <w:r w:rsidR="00B47F20">
        <w:rPr>
          <w:rFonts w:cstheme="minorHAnsi"/>
          <w:sz w:val="24"/>
          <w:szCs w:val="24"/>
        </w:rPr>
        <w:t xml:space="preserve"> </w:t>
      </w:r>
      <w:r w:rsidR="0086586A" w:rsidRPr="009111C1">
        <w:rPr>
          <w:rFonts w:cstheme="minorHAnsi"/>
          <w:sz w:val="24"/>
          <w:szCs w:val="24"/>
        </w:rPr>
        <w:t>and (3.) a coefficient of relative risk aversion, reflecting the value of having a smooth consumption path</w:t>
      </w:r>
      <w:r w:rsidR="004E331C">
        <w:rPr>
          <w:rFonts w:cstheme="minorHAnsi"/>
          <w:sz w:val="24"/>
          <w:szCs w:val="24"/>
        </w:rPr>
        <w:t xml:space="preserve"> (</w:t>
      </w:r>
      <m:oMath>
        <m:r>
          <w:rPr>
            <w:rFonts w:ascii="Cambria Math" w:hAnsi="Cambria Math" w:cstheme="minorHAnsi"/>
            <w:sz w:val="24"/>
            <w:szCs w:val="24"/>
          </w:rPr>
          <m:t>σ</m:t>
        </m:r>
      </m:oMath>
      <w:r w:rsidR="004E331C">
        <w:rPr>
          <w:rFonts w:cstheme="minorHAnsi"/>
          <w:sz w:val="24"/>
          <w:szCs w:val="24"/>
        </w:rPr>
        <w:t>)</w:t>
      </w:r>
      <w:r w:rsidR="0086586A" w:rsidRPr="009111C1">
        <w:rPr>
          <w:rFonts w:cstheme="minorHAnsi"/>
          <w:sz w:val="24"/>
          <w:szCs w:val="24"/>
        </w:rPr>
        <w:t xml:space="preserve">. </w:t>
      </w:r>
    </w:p>
    <w:p w14:paraId="0099FFE8" w14:textId="1076F877" w:rsidR="00CF5F9D" w:rsidRPr="009111C1" w:rsidRDefault="00823363" w:rsidP="00BF3FA4">
      <w:pPr>
        <w:spacing w:line="360" w:lineRule="auto"/>
        <w:rPr>
          <w:rFonts w:eastAsiaTheme="minorEastAsia" w:cstheme="minorHAnsi"/>
          <w:sz w:val="24"/>
          <w:szCs w:val="24"/>
        </w:rPr>
      </w:pPr>
      <w:r w:rsidRPr="009111C1">
        <w:rPr>
          <w:rFonts w:cstheme="minorHAnsi"/>
          <w:sz w:val="24"/>
          <w:szCs w:val="24"/>
        </w:rPr>
        <w:t xml:space="preserve">The idea of the function is to measure the marginal gains in the form of higher consumption when unemployed, to the marginal costs in the form of higher tax payments. This is done by weighting </w:t>
      </w:r>
      <m:oMath>
        <m:r>
          <w:rPr>
            <w:rFonts w:ascii="Cambria Math" w:hAnsi="Cambria Math" w:cstheme="minorHAnsi"/>
            <w:sz w:val="24"/>
            <w:szCs w:val="24"/>
          </w:rPr>
          <m:t>σ*</m:t>
        </m:r>
        <m:f>
          <m:fPr>
            <m:ctrlPr>
              <w:rPr>
                <w:rFonts w:ascii="Cambria Math" w:hAnsi="Cambria Math" w:cstheme="minorHAnsi"/>
                <w:i/>
                <w:sz w:val="24"/>
                <w:szCs w:val="24"/>
              </w:rPr>
            </m:ctrlPr>
          </m:fPr>
          <m:num>
            <m:r>
              <m:rPr>
                <m:sty m:val="p"/>
              </m:rPr>
              <w:rPr>
                <w:rFonts w:ascii="Cambria Math" w:hAnsi="Cambria Math" w:cstheme="minorHAnsi"/>
                <w:sz w:val="24"/>
                <w:szCs w:val="24"/>
              </w:rPr>
              <m:t>Δ</m:t>
            </m:r>
            <m:r>
              <w:rPr>
                <w:rFonts w:ascii="Cambria Math" w:hAnsi="Cambria Math" w:cstheme="minorHAnsi"/>
                <w:sz w:val="24"/>
                <w:szCs w:val="24"/>
              </w:rPr>
              <m:t>C</m:t>
            </m:r>
          </m:num>
          <m:den>
            <m:r>
              <w:rPr>
                <w:rFonts w:ascii="Cambria Math" w:hAnsi="Cambria Math" w:cstheme="minorHAnsi"/>
                <w:sz w:val="24"/>
                <w:szCs w:val="24"/>
              </w:rPr>
              <m:t>C</m:t>
            </m:r>
          </m:den>
        </m:f>
      </m:oMath>
      <w:r w:rsidRPr="009111C1">
        <w:rPr>
          <w:rFonts w:eastAsiaTheme="minorEastAsia" w:cstheme="minorHAnsi"/>
          <w:sz w:val="24"/>
          <w:szCs w:val="24"/>
        </w:rPr>
        <w:t xml:space="preserve"> against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ε</m:t>
            </m:r>
          </m:num>
          <m:den>
            <m:r>
              <w:rPr>
                <w:rFonts w:ascii="Cambria Math" w:eastAsiaTheme="minorEastAsia" w:hAnsi="Cambria Math" w:cstheme="minorHAnsi"/>
                <w:sz w:val="24"/>
                <w:szCs w:val="24"/>
              </w:rPr>
              <m:t>1-ur</m:t>
            </m:r>
          </m:den>
        </m:f>
      </m:oMath>
      <w:r w:rsidRPr="009111C1">
        <w:rPr>
          <w:rFonts w:eastAsiaTheme="minorEastAsia" w:cstheme="minorHAnsi"/>
          <w:sz w:val="24"/>
          <w:szCs w:val="24"/>
        </w:rPr>
        <w:t xml:space="preserve"> </w:t>
      </w:r>
      <w:r w:rsidR="00AB5675" w:rsidRPr="009111C1">
        <w:rPr>
          <w:rFonts w:eastAsiaTheme="minorEastAsia" w:cstheme="minorHAnsi"/>
          <w:sz w:val="24"/>
          <w:szCs w:val="24"/>
        </w:rPr>
        <w:t xml:space="preserve">.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(Økonomiske Råd. Formandskabet, 2014)</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00AB5675" w:rsidRPr="004C5315">
        <w:rPr>
          <w:rFonts w:eastAsiaTheme="minorEastAsia" w:cstheme="minorHAnsi"/>
          <w:sz w:val="24"/>
          <w:szCs w:val="24"/>
        </w:rPr>
        <w:t>uses this formular in the case of Denmark, using the compensation rate as a proxy for the change in income. They also argue that setting the relative risk aversion is tough for Denmark, but literature seems to use 1 or values a bit above 1</w:t>
      </w:r>
      <w:r w:rsidR="00B02941" w:rsidRPr="004C5315">
        <w:rPr>
          <w:rFonts w:eastAsiaTheme="minorEastAsia" w:cstheme="minorHAnsi"/>
          <w:sz w:val="24"/>
          <w:szCs w:val="24"/>
        </w:rPr>
        <w:t>.</w:t>
      </w:r>
      <w:r w:rsidR="00B02941">
        <w:rPr>
          <w:rFonts w:eastAsiaTheme="minorEastAsia" w:cstheme="minorHAnsi"/>
          <w:sz w:val="24"/>
          <w:szCs w:val="24"/>
        </w:rPr>
        <w:t xml:space="preserve"> </w:t>
      </w:r>
      <w:r w:rsidR="008A6EF9">
        <w:rPr>
          <w:rFonts w:eastAsiaTheme="minorEastAsia" w:cstheme="minorHAnsi"/>
          <w:sz w:val="24"/>
          <w:szCs w:val="24"/>
        </w:rPr>
        <w:t>Looking</w:t>
      </w:r>
      <w:r w:rsidR="00625ABA">
        <w:rPr>
          <w:rFonts w:eastAsiaTheme="minorEastAsia" w:cstheme="minorHAnsi"/>
          <w:sz w:val="24"/>
          <w:szCs w:val="24"/>
        </w:rPr>
        <w:t xml:space="preserve"> at the elasticity of income insurance on unemployment</w:t>
      </w:r>
      <w:r w:rsidR="008A6EF9">
        <w:rPr>
          <w:rFonts w:eastAsiaTheme="minorEastAsia" w:cstheme="minorHAnsi"/>
          <w:sz w:val="24"/>
          <w:szCs w:val="24"/>
        </w:rPr>
        <w:t xml:space="preserve">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{"citationItems":[{"id":"ITEM-1","itemData":{"author":[{"dropping-particle":"","family":"DREAM","given":"","non-dropping-particle":"","parse-names":false,"suffix":""}],"id":"ITEM-1","issue":"August","issued":{"date-parts":[["2013"]]},"title":"Langsigtet økonomisk fremskrivning 2013","type":"article-journal"},"uris":["http://www.mendeley.com/documents/?uuid=8246d11a-95bd-4836-afbc-de4facefc35a"]}],"mendeley":{"formattedCitation":"(DREAM, 2013)","plainTextFormattedCitation":"(DREAM, 2013)","previouslyFormattedCitation":"(DREAM, 2013)"},"properties":{"noteIndex":0},"schema":"https://github.com/citation-style-language/schema/raw/master/csl-citation.json"}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(DREAM, 2013)</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00B02941">
        <w:rPr>
          <w:rFonts w:eastAsiaTheme="minorEastAsia" w:cstheme="minorHAnsi"/>
          <w:sz w:val="24"/>
          <w:szCs w:val="24"/>
        </w:rPr>
        <w:t>estimat</w:t>
      </w:r>
      <w:r w:rsidR="008A6EF9">
        <w:rPr>
          <w:rFonts w:eastAsiaTheme="minorEastAsia" w:cstheme="minorHAnsi"/>
          <w:sz w:val="24"/>
          <w:szCs w:val="24"/>
        </w:rPr>
        <w:t>es the elasticity</w:t>
      </w:r>
      <w:r w:rsidR="00B02941">
        <w:rPr>
          <w:rFonts w:eastAsiaTheme="minorEastAsia" w:cstheme="minorHAnsi"/>
          <w:sz w:val="24"/>
          <w:szCs w:val="24"/>
        </w:rPr>
        <w:t xml:space="preserve"> to be approximately 1.5 looking across different countries</w:t>
      </w:r>
      <w:r w:rsidR="008A6EF9">
        <w:rPr>
          <w:rFonts w:eastAsiaTheme="minorEastAsia" w:cstheme="minorHAnsi"/>
          <w:sz w:val="24"/>
          <w:szCs w:val="24"/>
        </w:rPr>
        <w:t>.</w:t>
      </w:r>
      <w:r w:rsidR="00B02941">
        <w:rPr>
          <w:rFonts w:eastAsiaTheme="minorEastAsia" w:cstheme="minorHAnsi"/>
          <w:sz w:val="24"/>
          <w:szCs w:val="24"/>
        </w:rPr>
        <w:t xml:space="preserve">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author":[{"dropping-particle":"","family":"Finkelstein","given":"Amy","non-dropping-particle":"","parse-names":false,"suffix":""},{"dropping-particle":"","family":"Chetty","given":"Raj","non-dropping-particle":"","parse-names":false,"suffix":""}],"id":"ITEM-1","issued":{"date-parts":[["2012"]]},"title":"SOCIAL INSURANCE: CONNECTING THEORY TO DATA","type":"article-journal"},"uris":["http://www.mendeley.com/documents/?uuid=d79be350-8f49-4571-9d31-a76397c776f8"]}],"mendeley":{"formattedCitation":"(Finkelstein &amp; Chetty, 2012)","plainTextFormattedCitation":"(Finkelstein &amp; Chetty, 2012)","previouslyFormattedCitation":"(Finkelstein &amp; Chetty, 2012)"},"properties":{"noteIndex":0},"schema":"https://github.com/citation-style-language/schema/raw/master/csl-citation.json"}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(Finkelstein &amp; Chetty, 2012)</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00B02941">
        <w:rPr>
          <w:rFonts w:eastAsiaTheme="minorEastAsia" w:cstheme="minorHAnsi"/>
          <w:sz w:val="24"/>
          <w:szCs w:val="24"/>
        </w:rPr>
        <w:t xml:space="preserve">estimates a quite lower elasticity of only 0.5 which is more in the range of what we estimate for the micro elasticity.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(Økonomiske Råd. Formandskabet, 2014)</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004C5315">
        <w:rPr>
          <w:rFonts w:eastAsiaTheme="minorEastAsia" w:cstheme="minorHAnsi"/>
          <w:sz w:val="24"/>
          <w:szCs w:val="24"/>
        </w:rPr>
        <w:t xml:space="preserve">themselves use an elasticity close to 1 for the case of Denmark. </w:t>
      </w:r>
    </w:p>
    <w:p w14:paraId="4291F1E9" w14:textId="597EF962" w:rsidR="00D67ABC" w:rsidRPr="009111C1" w:rsidRDefault="00625ABA" w:rsidP="00BF3FA4">
      <w:pPr>
        <w:spacing w:line="360" w:lineRule="auto"/>
        <w:rPr>
          <w:rFonts w:eastAsiaTheme="minorEastAsia" w:cstheme="minorHAnsi"/>
          <w:sz w:val="24"/>
          <w:szCs w:val="24"/>
        </w:rPr>
      </w:pPr>
      <w:r>
        <w:rPr>
          <w:rFonts w:eastAsiaTheme="minorEastAsia" w:cstheme="minorHAnsi"/>
          <w:sz w:val="24"/>
          <w:szCs w:val="24"/>
        </w:rPr>
        <w:t xml:space="preserve">An explanation for the different estimates of the elasticity is given by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{"citationItems":[{"id":"ITEM-1","itemData":{"DOI":"10.1016/j.jpubeco.2006.01.004","ISSN":"00472727","abstract":"In an influential paper, Baily (1978) showed that the optimal level of unemployment insurance (UI) in a stylized static model depends on only three parameters: risk aversion, the consumption-smoothing benefit of UI, and the elasticity of unemployment durations with respect to the benefit rate. This paper examines the key economic assumptions under which these parameters determine the optimal level of social insurance. I show that a Baily-type expression, with an adjustment for precautionary saving motives, holds in a general class of dynamic models subject to weak regularity conditions. For example, the simple reduced-form formula derived here applies with arbitrary borrowing constraints, durable consumption goods, private insurance arrangements, and search and leisure benefits of unemployment. © 2006 Elsevier B.V. All rights reserved.","author":[{"dropping-particle":"","family":"Chetty","given":"Raj","non-dropping-particle":"","parse-names":false,"suffix":""}],"container-title":"Journal of Public Economics","id":"ITEM-1","issue":"10-11","issued":{"date-parts":[["2006"]]},"page":"1879-1901","title":"A general formula for the optimal level of social insurance","type":"article-journal","volume":"90"},"uris":["http://www.mendeley.com/documents/?uuid=73bc7cfc-726f-45a9-a9cd-32009d9ecd61"]}],"mendeley":{"formattedCitation":"(Chetty, 2006)","plainTextFormattedCitation":"(Chetty, 2006)","previouslyFormattedCitation":"(Chetty, 2006)"},"properties":{"noteIndex":0},"schema":"https://github.com/citation-style-language/schema/raw/master/csl-citation.json"}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(Chetty, 2006)</w:t>
      </w:r>
      <w:r w:rsidR="00D85753">
        <w:rPr>
          <w:rFonts w:eastAsiaTheme="minorEastAsia" w:cstheme="minorHAnsi"/>
          <w:sz w:val="24"/>
          <w:szCs w:val="24"/>
        </w:rPr>
        <w:fldChar w:fldCharType="end"/>
      </w:r>
      <w:r w:rsidR="00B02941">
        <w:rPr>
          <w:rFonts w:eastAsiaTheme="minorEastAsia" w:cstheme="minorHAnsi"/>
          <w:sz w:val="24"/>
          <w:szCs w:val="24"/>
        </w:rPr>
        <w:t xml:space="preserve"> </w:t>
      </w:r>
      <w:r>
        <w:rPr>
          <w:rFonts w:eastAsiaTheme="minorEastAsia" w:cstheme="minorHAnsi"/>
          <w:sz w:val="24"/>
          <w:szCs w:val="24"/>
        </w:rPr>
        <w:t>who</w:t>
      </w:r>
      <w:r w:rsidR="00B02941">
        <w:rPr>
          <w:rFonts w:eastAsiaTheme="minorEastAsia" w:cstheme="minorHAnsi"/>
          <w:sz w:val="24"/>
          <w:szCs w:val="24"/>
        </w:rPr>
        <w:t xml:space="preserve"> argues that the size of the elasticity can depend on the type of shock performed, as we use a counter factual scenario for estimating the macro elasticity, we should get the elasticity associated with </w:t>
      </w:r>
      <w:r w:rsidR="00B02941">
        <w:rPr>
          <w:rFonts w:eastAsiaTheme="minorEastAsia" w:cstheme="minorHAnsi"/>
          <w:sz w:val="24"/>
          <w:szCs w:val="24"/>
        </w:rPr>
        <w:lastRenderedPageBreak/>
        <w:t>precisely this political initiative.</w:t>
      </w:r>
      <w:r>
        <w:rPr>
          <w:rFonts w:eastAsiaTheme="minorEastAsia" w:cstheme="minorHAnsi"/>
          <w:sz w:val="24"/>
          <w:szCs w:val="24"/>
        </w:rPr>
        <w:t xml:space="preserve"> Therefore, we will be using the elasticities calculated in this paper when</w:t>
      </w:r>
      <w:r w:rsidR="00B02941">
        <w:rPr>
          <w:rFonts w:eastAsiaTheme="minorEastAsia" w:cstheme="minorHAnsi"/>
          <w:sz w:val="24"/>
          <w:szCs w:val="24"/>
        </w:rPr>
        <w:t xml:space="preserve"> </w:t>
      </w:r>
      <w:r>
        <w:rPr>
          <w:rFonts w:eastAsiaTheme="minorEastAsia" w:cstheme="minorHAnsi"/>
          <w:sz w:val="24"/>
          <w:szCs w:val="24"/>
        </w:rPr>
        <w:t>u</w:t>
      </w:r>
      <w:r w:rsidR="00B02941">
        <w:rPr>
          <w:rFonts w:eastAsiaTheme="minorEastAsia" w:cstheme="minorHAnsi"/>
          <w:sz w:val="24"/>
          <w:szCs w:val="24"/>
        </w:rPr>
        <w:t>sing the Baily-Chetty function</w:t>
      </w:r>
      <w:r w:rsidR="00AB5675" w:rsidRPr="009111C1">
        <w:rPr>
          <w:rFonts w:eastAsiaTheme="minorEastAsia" w:cstheme="minorHAnsi"/>
          <w:sz w:val="24"/>
          <w:szCs w:val="24"/>
        </w:rPr>
        <w:t xml:space="preserve"> </w:t>
      </w:r>
      <w:r>
        <w:rPr>
          <w:rFonts w:eastAsiaTheme="minorEastAsia" w:cstheme="minorHAnsi"/>
          <w:sz w:val="24"/>
          <w:szCs w:val="24"/>
        </w:rPr>
        <w:t>for the following</w:t>
      </w:r>
      <w:r w:rsidR="00D67ABC" w:rsidRPr="009111C1">
        <w:rPr>
          <w:rFonts w:eastAsiaTheme="minorEastAsia" w:cstheme="minorHAnsi"/>
          <w:sz w:val="24"/>
          <w:szCs w:val="24"/>
        </w:rPr>
        <w:t xml:space="preserve"> three</w:t>
      </w:r>
      <w:r w:rsidR="00B02941">
        <w:rPr>
          <w:rFonts w:eastAsiaTheme="minorEastAsia" w:cstheme="minorHAnsi"/>
          <w:sz w:val="24"/>
          <w:szCs w:val="24"/>
        </w:rPr>
        <w:t xml:space="preserve"> </w:t>
      </w:r>
      <w:r w:rsidR="00D67ABC" w:rsidRPr="009111C1">
        <w:rPr>
          <w:rFonts w:eastAsiaTheme="minorEastAsia" w:cstheme="minorHAnsi"/>
          <w:sz w:val="24"/>
          <w:szCs w:val="24"/>
        </w:rPr>
        <w:t xml:space="preserve">cases: </w:t>
      </w:r>
    </w:p>
    <w:p w14:paraId="342E789C" w14:textId="0C248698"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 xml:space="preserve">The case argued by the income insurance companies and worker unions. Where the approach </w:t>
      </w:r>
      <w:r w:rsidR="00156602">
        <w:rPr>
          <w:rFonts w:eastAsiaTheme="minorEastAsia" w:cstheme="minorHAnsi"/>
          <w:sz w:val="24"/>
          <w:szCs w:val="24"/>
        </w:rPr>
        <w:t>rate</w:t>
      </w:r>
      <w:r w:rsidRPr="009111C1">
        <w:rPr>
          <w:rFonts w:eastAsiaTheme="minorEastAsia" w:cstheme="minorHAnsi"/>
          <w:sz w:val="24"/>
          <w:szCs w:val="24"/>
        </w:rPr>
        <w:t xml:space="preserve"> is not included in the income insurance model. </w:t>
      </w:r>
    </w:p>
    <w:p w14:paraId="45687B11" w14:textId="335660BD"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The case argued by the income insurance model. Using the elasticity calculated based on the question asked towards the ministry of labor</w:t>
      </w:r>
    </w:p>
    <w:p w14:paraId="65F8440B" w14:textId="181D5E40"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 xml:space="preserve">The case taking into consideration the macro elasticity. Using the argumentation made by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(De Økonomiske Råd, 2022)</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Pr="009111C1">
        <w:rPr>
          <w:rFonts w:eastAsiaTheme="minorEastAsia" w:cstheme="minorHAnsi"/>
          <w:sz w:val="24"/>
          <w:szCs w:val="24"/>
        </w:rPr>
        <w:t xml:space="preserve">that the approach effect is estimated twice as high as empirical results suggest. Together with the results from analysis carried out in this paper for the macro elasticity. </w:t>
      </w:r>
    </w:p>
    <w:p w14:paraId="4B3327D7" w14:textId="605BF1AB" w:rsidR="00625ABA" w:rsidRDefault="00EA706C" w:rsidP="00D67ABC">
      <w:pPr>
        <w:spacing w:line="360" w:lineRule="auto"/>
        <w:rPr>
          <w:rFonts w:eastAsiaTheme="minorEastAsia" w:cstheme="minorHAnsi"/>
          <w:sz w:val="24"/>
          <w:szCs w:val="24"/>
        </w:rPr>
      </w:pPr>
      <w:r w:rsidRPr="009111C1">
        <w:rPr>
          <w:rFonts w:eastAsiaTheme="minorEastAsia" w:cstheme="minorHAnsi"/>
          <w:sz w:val="24"/>
          <w:szCs w:val="24"/>
        </w:rPr>
        <w:t xml:space="preserve">To use the Baily-Chetty function we need estimates of the change in consumption going from employment to unemployment, here we do as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(Økonomiske Råd. Formandskabet, 2014)</w:t>
      </w:r>
      <w:r w:rsidR="00D85753">
        <w:rPr>
          <w:rFonts w:eastAsiaTheme="minorEastAsia" w:cstheme="minorHAnsi"/>
          <w:sz w:val="24"/>
          <w:szCs w:val="24"/>
        </w:rPr>
        <w:fldChar w:fldCharType="end"/>
      </w:r>
      <w:r w:rsidR="001F1527">
        <w:rPr>
          <w:rFonts w:eastAsiaTheme="minorEastAsia" w:cstheme="minorHAnsi"/>
          <w:sz w:val="24"/>
          <w:szCs w:val="24"/>
        </w:rPr>
        <w:t xml:space="preserve"> </w:t>
      </w:r>
      <w:r w:rsidRPr="009111C1">
        <w:rPr>
          <w:rFonts w:eastAsiaTheme="minorEastAsia" w:cstheme="minorHAnsi"/>
          <w:sz w:val="24"/>
          <w:szCs w:val="24"/>
        </w:rPr>
        <w:t>and use the compensation rate</w:t>
      </w:r>
      <w:r w:rsidR="004F68F1">
        <w:rPr>
          <w:rFonts w:eastAsiaTheme="minorEastAsia" w:cstheme="minorHAnsi"/>
          <w:sz w:val="24"/>
          <w:szCs w:val="24"/>
        </w:rPr>
        <w:t>.</w:t>
      </w:r>
      <w:r w:rsidRPr="009111C1">
        <w:rPr>
          <w:rFonts w:eastAsiaTheme="minorEastAsia" w:cstheme="minorHAnsi"/>
          <w:sz w:val="24"/>
          <w:szCs w:val="24"/>
        </w:rPr>
        <w:t xml:space="preserve"> </w:t>
      </w:r>
      <w:r w:rsidR="004F68F1">
        <w:rPr>
          <w:rFonts w:eastAsiaTheme="minorEastAsia" w:cstheme="minorHAnsi"/>
          <w:sz w:val="24"/>
          <w:szCs w:val="24"/>
        </w:rPr>
        <w:t>I</w:t>
      </w:r>
      <w:r w:rsidRPr="009111C1">
        <w:rPr>
          <w:rFonts w:eastAsiaTheme="minorEastAsia" w:cstheme="minorHAnsi"/>
          <w:sz w:val="24"/>
          <w:szCs w:val="24"/>
        </w:rPr>
        <w:t>n</w:t>
      </w:r>
      <w:r w:rsidR="004F68F1">
        <w:rPr>
          <w:rFonts w:eastAsiaTheme="minorEastAsia" w:cstheme="minorHAnsi"/>
          <w:sz w:val="24"/>
          <w:szCs w:val="24"/>
        </w:rPr>
        <w:t xml:space="preserve"> the first </w:t>
      </w:r>
      <w:r w:rsidRPr="009111C1">
        <w:rPr>
          <w:rFonts w:eastAsiaTheme="minorEastAsia" w:cstheme="minorHAnsi"/>
          <w:sz w:val="24"/>
          <w:szCs w:val="24"/>
        </w:rPr>
        <w:t xml:space="preserve">case </w:t>
      </w:r>
      <w:r w:rsidR="004F68F1">
        <w:rPr>
          <w:rFonts w:eastAsiaTheme="minorEastAsia" w:cstheme="minorHAnsi"/>
          <w:sz w:val="24"/>
          <w:szCs w:val="24"/>
        </w:rPr>
        <w:t xml:space="preserve">we use the compensation rate calculated </w:t>
      </w:r>
      <w:r w:rsidRPr="009111C1">
        <w:rPr>
          <w:rFonts w:eastAsiaTheme="minorEastAsia" w:cstheme="minorHAnsi"/>
          <w:sz w:val="24"/>
          <w:szCs w:val="24"/>
        </w:rPr>
        <w:t xml:space="preserve">by </w:t>
      </w:r>
      <w:r w:rsidR="00156602">
        <w:rPr>
          <w:rFonts w:eastAsiaTheme="minorEastAsia" w:cstheme="minorHAnsi"/>
          <w:sz w:val="24"/>
          <w:szCs w:val="24"/>
        </w:rPr>
        <w:fldChar w:fldCharType="begin" w:fldLock="1"/>
      </w:r>
      <w:r w:rsidR="00156602">
        <w:rPr>
          <w:rFonts w:eastAsiaTheme="minorEastAsia" w:cstheme="minorHAnsi"/>
          <w:sz w:val="24"/>
          <w:szCs w:val="24"/>
        </w:rPr>
        <w:instrText>ADDIN CSL_CITATION {"citationItems":[{"id":"ITEM-1","itemData":{"author":[{"dropping-particle":"","family":"Aastrup","given":"Morten","non-dropping-particle":"","parse-names":false,"suffix":""}],"id":"ITEM-1","issue":"September 2018","issued":{"date-parts":[["2018"]]},"title":"30 Års dagpengeforringelser","type":"article-journal"},"uris":["http://www.mendeley.com/documents/?uuid=f6713169-51f1-434f-9976-a6f0d8693e60"]}],"mendeley":{"formattedCitation":"(Aastrup, 2018)","plainTextFormattedCitation":"(Aastrup, 2018)"},"properties":{"noteIndex":0},"schema":"https://github.com/citation-style-language/schema/raw/master/csl-citation.json"}</w:instrText>
      </w:r>
      <w:r w:rsidR="00156602">
        <w:rPr>
          <w:rFonts w:eastAsiaTheme="minorEastAsia" w:cstheme="minorHAnsi"/>
          <w:sz w:val="24"/>
          <w:szCs w:val="24"/>
        </w:rPr>
        <w:fldChar w:fldCharType="separate"/>
      </w:r>
      <w:r w:rsidR="00156602" w:rsidRPr="00156602">
        <w:rPr>
          <w:rFonts w:eastAsiaTheme="minorEastAsia" w:cstheme="minorHAnsi"/>
          <w:noProof/>
          <w:sz w:val="24"/>
          <w:szCs w:val="24"/>
        </w:rPr>
        <w:t>(Aastrup, 2018)</w:t>
      </w:r>
      <w:r w:rsidR="00156602">
        <w:rPr>
          <w:rFonts w:eastAsiaTheme="minorEastAsia" w:cstheme="minorHAnsi"/>
          <w:sz w:val="24"/>
          <w:szCs w:val="24"/>
        </w:rPr>
        <w:fldChar w:fldCharType="end"/>
      </w:r>
      <w:r w:rsidR="00156602">
        <w:rPr>
          <w:rFonts w:eastAsiaTheme="minorEastAsia" w:cstheme="minorHAnsi"/>
          <w:sz w:val="24"/>
          <w:szCs w:val="24"/>
        </w:rPr>
        <w:t xml:space="preserve">, </w:t>
      </w:r>
      <w:r w:rsidR="004F68F1">
        <w:rPr>
          <w:rFonts w:eastAsiaTheme="minorEastAsia" w:cstheme="minorHAnsi"/>
          <w:sz w:val="24"/>
          <w:szCs w:val="24"/>
        </w:rPr>
        <w:t xml:space="preserve">as we also use the elasticity calculated when removing the effects of the approach rate as argued by </w:t>
      </w:r>
      <w:r w:rsidR="00D85753">
        <w:rPr>
          <w:rFonts w:eastAsiaTheme="minorEastAsia" w:cstheme="minorHAnsi"/>
          <w:sz w:val="24"/>
          <w:szCs w:val="24"/>
        </w:rPr>
        <w:fldChar w:fldCharType="begin" w:fldLock="1"/>
      </w:r>
      <w:r w:rsidR="00A67746">
        <w:rPr>
          <w:rFonts w:eastAsiaTheme="minorEastAsia" w:cstheme="minorHAnsi"/>
          <w:sz w:val="24"/>
          <w:szCs w:val="24"/>
        </w:rPr>
        <w:instrText>ADDIN CSL_CITATION {"citationItems":[{"id":"ITEM-1","itemData":{"author":[{"dropping-particle":"","family":"Jensen","given":"Magnus Thorn","non-dropping-particle":"","parse-names":false,"suffix":""}],"id":"ITEM-1","issued":{"date-parts":[["2021"]]},"page":"1-10","title":"Prisen for at løfte dagpengene overdrives","type":"article-journal"},"uris":["http://www.mendeley.com/documents/?uuid=83d149f1-bd4c-4cf1-b3eb-17c3b8880bb2"]},{"id":"ITEM-2","itemData":{"author":[{"dropping-particle":"","family":"Aastrup","given":"Morten","non-dropping-particle":"","parse-names":false,"suffix":""}],"id":"ITEM-2","issue":"September 2018","issued":{"date-parts":[["2018"]]},"title":"30 Års dagpengeforringelser","type":"article-journal"},"uris":["http://www.mendeley.com/documents/?uuid=f6713169-51f1-434f-9976-a6f0d8693e60"]},{"id":"ITEM-3","itemData":{"author":[{"dropping-particle":"","family":"Fagbevægelsens Hovedorganisation","given":"","non-dropping-particle":"","parse-names":false,"suffix":""}],"id":"ITEM-3","issued":{"date-parts":[["2021"]]},"title":"Mere tryghed til lønmodtagerne","type":"article-journal"},"uris":["http://www.mendeley.com/documents/?uuid=ce253304-2c7c-476c-a58c-023352fcd508"]}],"mendeley":{"formattedCitation":"(Aastrup, 2018; Fagbevægelsens Hovedorganisation, 2021; Jensen, 2021)","plainTextFormattedCitation":"(Aastrup, 2018; Fagbevægelsens Hovedorganisation, 2021; Jensen, 2021)","previouslyFormattedCitation":"(Aastrup, 2018; Fagbevægelsens Hovedorganisation, 2021; Jensen, 2021)"},"properties":{"noteIndex":0},"schema":"https://github.com/citation-style-language/schema/raw/master/csl-citation.json"}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(Aastrup, 2018; Fagbevægelsens Hovedorganisation, 2021; Jensen, 2021)</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004F68F1">
        <w:rPr>
          <w:rFonts w:eastAsiaTheme="minorEastAsia" w:cstheme="minorHAnsi"/>
          <w:sz w:val="24"/>
          <w:szCs w:val="24"/>
        </w:rPr>
        <w:br/>
        <w:t>I</w:t>
      </w:r>
      <w:r w:rsidRPr="009111C1">
        <w:rPr>
          <w:rFonts w:eastAsiaTheme="minorEastAsia" w:cstheme="minorHAnsi"/>
          <w:sz w:val="24"/>
          <w:szCs w:val="24"/>
        </w:rPr>
        <w:t xml:space="preserve">n case 2 </w:t>
      </w:r>
      <w:r w:rsidR="006503D9">
        <w:rPr>
          <w:rFonts w:eastAsiaTheme="minorEastAsia" w:cstheme="minorHAnsi"/>
          <w:sz w:val="24"/>
          <w:szCs w:val="24"/>
        </w:rPr>
        <w:t>we use the compensation rate calculated by the income insurance commission also using the elasticity obtained from the calculations done by the ministry of labor using the income insurance model. Lastly</w:t>
      </w:r>
      <w:r w:rsidR="001F1527">
        <w:rPr>
          <w:rFonts w:eastAsiaTheme="minorEastAsia" w:cstheme="minorHAnsi"/>
          <w:sz w:val="24"/>
          <w:szCs w:val="24"/>
        </w:rPr>
        <w:t>,</w:t>
      </w:r>
      <w:r w:rsidR="006503D9">
        <w:rPr>
          <w:rFonts w:eastAsiaTheme="minorEastAsia" w:cstheme="minorHAnsi"/>
          <w:sz w:val="24"/>
          <w:szCs w:val="24"/>
        </w:rPr>
        <w:t xml:space="preserve"> i</w:t>
      </w:r>
      <w:r w:rsidR="00DD742A" w:rsidRPr="009111C1">
        <w:rPr>
          <w:rFonts w:eastAsiaTheme="minorEastAsia" w:cstheme="minorHAnsi"/>
          <w:sz w:val="24"/>
          <w:szCs w:val="24"/>
        </w:rPr>
        <w:t xml:space="preserve">n case 3 </w:t>
      </w:r>
      <w:r w:rsidR="006503D9">
        <w:rPr>
          <w:rFonts w:eastAsiaTheme="minorEastAsia" w:cstheme="minorHAnsi"/>
          <w:sz w:val="24"/>
          <w:szCs w:val="24"/>
        </w:rPr>
        <w:t xml:space="preserve">we </w:t>
      </w:r>
      <w:r w:rsidR="00DD742A" w:rsidRPr="009111C1">
        <w:rPr>
          <w:rFonts w:eastAsiaTheme="minorEastAsia" w:cstheme="minorHAnsi"/>
          <w:sz w:val="24"/>
          <w:szCs w:val="24"/>
        </w:rPr>
        <w:t>us</w:t>
      </w:r>
      <w:r w:rsidR="006503D9">
        <w:rPr>
          <w:rFonts w:eastAsiaTheme="minorEastAsia" w:cstheme="minorHAnsi"/>
          <w:sz w:val="24"/>
          <w:szCs w:val="24"/>
        </w:rPr>
        <w:t>e</w:t>
      </w:r>
      <w:r w:rsidR="00DD742A" w:rsidRPr="009111C1">
        <w:rPr>
          <w:rFonts w:eastAsiaTheme="minorEastAsia" w:cstheme="minorHAnsi"/>
          <w:sz w:val="24"/>
          <w:szCs w:val="24"/>
        </w:rPr>
        <w:t xml:space="preserve"> the compensation rate calculated in the SFC-model</w:t>
      </w:r>
      <w:r w:rsidR="005D666D">
        <w:rPr>
          <w:rFonts w:eastAsiaTheme="minorEastAsia" w:cstheme="minorHAnsi"/>
          <w:sz w:val="24"/>
          <w:szCs w:val="24"/>
        </w:rPr>
        <w:t xml:space="preserve"> from section 4</w:t>
      </w:r>
      <w:r w:rsidR="006503D9">
        <w:rPr>
          <w:rFonts w:eastAsiaTheme="minorEastAsia" w:cstheme="minorHAnsi"/>
          <w:sz w:val="24"/>
          <w:szCs w:val="24"/>
        </w:rPr>
        <w:t xml:space="preserve"> scenario 6</w:t>
      </w:r>
      <w:r w:rsidR="008A6EF9">
        <w:rPr>
          <w:rFonts w:eastAsiaTheme="minorEastAsia" w:cstheme="minorHAnsi"/>
          <w:sz w:val="24"/>
          <w:szCs w:val="24"/>
        </w:rPr>
        <w:t xml:space="preserve"> where all</w:t>
      </w:r>
      <w:r w:rsidR="006503D9">
        <w:rPr>
          <w:rFonts w:eastAsiaTheme="minorEastAsia" w:cstheme="minorHAnsi"/>
          <w:sz w:val="24"/>
          <w:szCs w:val="24"/>
        </w:rPr>
        <w:t xml:space="preserve"> effects</w:t>
      </w:r>
      <w:r w:rsidR="008A6EF9">
        <w:rPr>
          <w:rFonts w:eastAsiaTheme="minorEastAsia" w:cstheme="minorHAnsi"/>
          <w:sz w:val="24"/>
          <w:szCs w:val="24"/>
        </w:rPr>
        <w:t xml:space="preserve"> are included.</w:t>
      </w:r>
      <w:r w:rsidR="006503D9">
        <w:rPr>
          <w:rFonts w:eastAsiaTheme="minorEastAsia" w:cstheme="minorHAnsi"/>
          <w:sz w:val="24"/>
          <w:szCs w:val="24"/>
        </w:rPr>
        <w:t xml:space="preserve"> </w:t>
      </w:r>
      <w:r w:rsidR="008A6EF9">
        <w:rPr>
          <w:rFonts w:eastAsiaTheme="minorEastAsia" w:cstheme="minorHAnsi"/>
          <w:sz w:val="24"/>
          <w:szCs w:val="24"/>
        </w:rPr>
        <w:t>F</w:t>
      </w:r>
      <w:r w:rsidR="006503D9">
        <w:rPr>
          <w:rFonts w:eastAsiaTheme="minorEastAsia" w:cstheme="minorHAnsi"/>
          <w:sz w:val="24"/>
          <w:szCs w:val="24"/>
        </w:rPr>
        <w:t xml:space="preserve">or the elasticity we sum together the micro elasticity when removing half the effect of the approach rate as argued by </w:t>
      </w:r>
      <w:r w:rsidR="00A67746">
        <w:rPr>
          <w:rFonts w:eastAsiaTheme="minorEastAsia" w:cstheme="minorHAnsi"/>
          <w:sz w:val="24"/>
          <w:szCs w:val="24"/>
        </w:rPr>
        <w:fldChar w:fldCharType="begin" w:fldLock="1"/>
      </w:r>
      <w:r w:rsidR="00A67746">
        <w:rPr>
          <w:rFonts w:eastAsiaTheme="minorEastAsia" w:cstheme="minorHAnsi"/>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A67746">
        <w:rPr>
          <w:rFonts w:eastAsiaTheme="minorEastAsia" w:cstheme="minorHAnsi"/>
          <w:sz w:val="24"/>
          <w:szCs w:val="24"/>
        </w:rPr>
        <w:fldChar w:fldCharType="separate"/>
      </w:r>
      <w:r w:rsidR="00A67746" w:rsidRPr="00A67746">
        <w:rPr>
          <w:rFonts w:eastAsiaTheme="minorEastAsia" w:cstheme="minorHAnsi"/>
          <w:noProof/>
          <w:sz w:val="24"/>
          <w:szCs w:val="24"/>
        </w:rPr>
        <w:t>(De Økonomiske Råd, 2022)</w:t>
      </w:r>
      <w:r w:rsidR="00A67746">
        <w:rPr>
          <w:rFonts w:eastAsiaTheme="minorEastAsia" w:cstheme="minorHAnsi"/>
          <w:sz w:val="24"/>
          <w:szCs w:val="24"/>
        </w:rPr>
        <w:fldChar w:fldCharType="end"/>
      </w:r>
      <w:r w:rsidR="00A67746">
        <w:rPr>
          <w:rFonts w:eastAsiaTheme="minorEastAsia" w:cstheme="minorHAnsi"/>
          <w:sz w:val="24"/>
          <w:szCs w:val="24"/>
        </w:rPr>
        <w:t xml:space="preserve"> </w:t>
      </w:r>
      <w:r w:rsidR="006503D9">
        <w:rPr>
          <w:rFonts w:eastAsiaTheme="minorEastAsia" w:cstheme="minorHAnsi"/>
          <w:sz w:val="24"/>
          <w:szCs w:val="24"/>
        </w:rPr>
        <w:t>and the macro elasticity calculated using scenario 6 in the previous section. For case 1 and 3 we</w:t>
      </w:r>
      <w:r w:rsidR="00DD742A" w:rsidRPr="009111C1">
        <w:rPr>
          <w:rFonts w:eastAsiaTheme="minorEastAsia" w:cstheme="minorHAnsi"/>
          <w:sz w:val="24"/>
          <w:szCs w:val="24"/>
        </w:rPr>
        <w:t xml:space="preserve"> use the compensation rate in 2016 as this was the start year for the suppressing of the rate regulation rate</w:t>
      </w:r>
      <w:r w:rsidR="006503D9">
        <w:rPr>
          <w:rFonts w:eastAsiaTheme="minorEastAsia" w:cstheme="minorHAnsi"/>
          <w:sz w:val="24"/>
          <w:szCs w:val="24"/>
        </w:rPr>
        <w:t xml:space="preserve">, in case 2 we use it for 2012 as this is the last year calculated by the </w:t>
      </w:r>
      <w:r w:rsidR="001F1527">
        <w:rPr>
          <w:rFonts w:eastAsiaTheme="minorEastAsia" w:cstheme="minorHAnsi"/>
          <w:sz w:val="24"/>
          <w:szCs w:val="24"/>
        </w:rPr>
        <w:t>IS-</w:t>
      </w:r>
      <w:r w:rsidR="006503D9">
        <w:rPr>
          <w:rFonts w:eastAsiaTheme="minorEastAsia" w:cstheme="minorHAnsi"/>
          <w:sz w:val="24"/>
          <w:szCs w:val="24"/>
        </w:rPr>
        <w:t>commission</w:t>
      </w:r>
      <w:r w:rsidR="00DD742A" w:rsidRPr="009111C1">
        <w:rPr>
          <w:rFonts w:eastAsiaTheme="minorEastAsia" w:cstheme="minorHAnsi"/>
          <w:sz w:val="24"/>
          <w:szCs w:val="24"/>
        </w:rPr>
        <w:t xml:space="preserve">. </w:t>
      </w:r>
      <w:r w:rsidRPr="009111C1">
        <w:rPr>
          <w:rFonts w:eastAsiaTheme="minorEastAsia" w:cstheme="minorHAnsi"/>
          <w:sz w:val="24"/>
          <w:szCs w:val="24"/>
        </w:rPr>
        <w:t xml:space="preserve"> </w:t>
      </w:r>
      <w:r w:rsidR="006503D9">
        <w:rPr>
          <w:rFonts w:eastAsiaTheme="minorEastAsia" w:cstheme="minorHAnsi"/>
          <w:sz w:val="24"/>
          <w:szCs w:val="24"/>
        </w:rPr>
        <w:t xml:space="preserve">In all cases </w:t>
      </w:r>
      <w:r w:rsidR="00B1293A">
        <w:rPr>
          <w:rFonts w:eastAsiaTheme="minorEastAsia" w:cstheme="minorHAnsi"/>
          <w:sz w:val="24"/>
          <w:szCs w:val="24"/>
        </w:rPr>
        <w:t>w</w:t>
      </w:r>
      <w:r w:rsidR="00642F26" w:rsidRPr="009111C1">
        <w:rPr>
          <w:rFonts w:eastAsiaTheme="minorEastAsia" w:cstheme="minorHAnsi"/>
          <w:sz w:val="24"/>
          <w:szCs w:val="24"/>
        </w:rPr>
        <w:t>e set the unemployment rate to</w:t>
      </w:r>
      <w:r w:rsidR="005C21DA">
        <w:rPr>
          <w:rFonts w:eastAsiaTheme="minorEastAsia" w:cstheme="minorHAnsi"/>
          <w:sz w:val="24"/>
          <w:szCs w:val="24"/>
        </w:rPr>
        <w:t xml:space="preserve"> </w:t>
      </w:r>
      <w:commentRangeStart w:id="63"/>
      <w:r w:rsidR="005C21DA">
        <w:rPr>
          <w:rFonts w:eastAsiaTheme="minorEastAsia" w:cstheme="minorHAnsi"/>
          <w:sz w:val="24"/>
          <w:szCs w:val="24"/>
        </w:rPr>
        <w:t>5%</w:t>
      </w:r>
      <w:r w:rsidR="00642F26" w:rsidRPr="009111C1">
        <w:rPr>
          <w:rFonts w:eastAsiaTheme="minorEastAsia" w:cstheme="minorHAnsi"/>
          <w:sz w:val="24"/>
          <w:szCs w:val="24"/>
        </w:rPr>
        <w:t xml:space="preserve"> </w:t>
      </w:r>
      <w:commentRangeEnd w:id="63"/>
      <w:r w:rsidR="005C21DA">
        <w:rPr>
          <w:rStyle w:val="Kommentarhenvisning"/>
        </w:rPr>
        <w:commentReference w:id="63"/>
      </w:r>
      <w:r w:rsidR="005C21DA">
        <w:rPr>
          <w:rFonts w:eastAsiaTheme="minorEastAsia" w:cstheme="minorHAnsi"/>
          <w:sz w:val="24"/>
          <w:szCs w:val="24"/>
        </w:rPr>
        <w:t xml:space="preserve">in all cases, changes to the unemployment rate will not affect the </w:t>
      </w:r>
      <w:r w:rsidR="006503D9">
        <w:rPr>
          <w:rFonts w:eastAsiaTheme="minorEastAsia" w:cstheme="minorHAnsi"/>
          <w:sz w:val="24"/>
          <w:szCs w:val="24"/>
        </w:rPr>
        <w:t>conclusions in the different cases</w:t>
      </w:r>
      <w:r w:rsidR="00642F26" w:rsidRPr="009111C1">
        <w:rPr>
          <w:rFonts w:eastAsiaTheme="minorEastAsia" w:cstheme="minorHAnsi"/>
          <w:sz w:val="24"/>
          <w:szCs w:val="24"/>
        </w:rPr>
        <w:t>. Lastly, we set the relative risk aversion parameter to 1</w:t>
      </w:r>
      <w:r w:rsidR="006503D9">
        <w:rPr>
          <w:rFonts w:eastAsiaTheme="minorEastAsia" w:cstheme="minorHAnsi"/>
          <w:sz w:val="24"/>
          <w:szCs w:val="24"/>
        </w:rPr>
        <w:t xml:space="preserve"> as done in </w:t>
      </w:r>
      <w:r w:rsidR="00A67746">
        <w:rPr>
          <w:rFonts w:eastAsiaTheme="minorEastAsia" w:cstheme="minorHAnsi"/>
          <w:sz w:val="24"/>
          <w:szCs w:val="24"/>
        </w:rPr>
        <w:fldChar w:fldCharType="begin" w:fldLock="1"/>
      </w:r>
      <w:r w:rsidR="00A67746">
        <w:rPr>
          <w:rFonts w:eastAsiaTheme="minorEastAsia" w:cstheme="minorHAnsi"/>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A67746">
        <w:rPr>
          <w:rFonts w:eastAsiaTheme="minorEastAsia" w:cstheme="minorHAnsi"/>
          <w:sz w:val="24"/>
          <w:szCs w:val="24"/>
        </w:rPr>
        <w:fldChar w:fldCharType="separate"/>
      </w:r>
      <w:r w:rsidR="00A67746" w:rsidRPr="00A67746">
        <w:rPr>
          <w:rFonts w:eastAsiaTheme="minorEastAsia" w:cstheme="minorHAnsi"/>
          <w:noProof/>
          <w:sz w:val="24"/>
          <w:szCs w:val="24"/>
        </w:rPr>
        <w:t>(Økonomiske Råd. Formandskabet, 2014)</w:t>
      </w:r>
      <w:r w:rsidR="00A67746">
        <w:rPr>
          <w:rFonts w:eastAsiaTheme="minorEastAsia" w:cstheme="minorHAnsi"/>
          <w:sz w:val="24"/>
          <w:szCs w:val="24"/>
        </w:rPr>
        <w:fldChar w:fldCharType="end"/>
      </w:r>
      <w:r w:rsidR="00A67746">
        <w:rPr>
          <w:rFonts w:eastAsiaTheme="minorEastAsia" w:cstheme="minorHAnsi"/>
          <w:sz w:val="24"/>
          <w:szCs w:val="24"/>
        </w:rPr>
        <w:t>.</w:t>
      </w:r>
    </w:p>
    <w:p w14:paraId="42531FEA" w14:textId="09FC1FD7" w:rsidR="00156602" w:rsidRDefault="00156602" w:rsidP="00D67ABC">
      <w:pPr>
        <w:spacing w:line="360" w:lineRule="auto"/>
        <w:rPr>
          <w:rFonts w:eastAsiaTheme="minorEastAsia" w:cstheme="minorHAnsi"/>
          <w:sz w:val="24"/>
          <w:szCs w:val="24"/>
        </w:rPr>
      </w:pPr>
    </w:p>
    <w:p w14:paraId="285E27B1" w14:textId="3F2567B3" w:rsidR="00156602" w:rsidRDefault="00156602" w:rsidP="00D67ABC">
      <w:pPr>
        <w:spacing w:line="360" w:lineRule="auto"/>
        <w:rPr>
          <w:rFonts w:eastAsiaTheme="minorEastAsia" w:cstheme="minorHAnsi"/>
          <w:sz w:val="24"/>
          <w:szCs w:val="24"/>
        </w:rPr>
      </w:pPr>
    </w:p>
    <w:p w14:paraId="190812EC" w14:textId="77777777" w:rsidR="00156602" w:rsidRPr="009111C1" w:rsidRDefault="00156602" w:rsidP="00D67ABC">
      <w:pPr>
        <w:spacing w:line="360" w:lineRule="auto"/>
        <w:rPr>
          <w:rFonts w:eastAsiaTheme="minorEastAsia" w:cstheme="minorHAnsi"/>
          <w:sz w:val="24"/>
          <w:szCs w:val="24"/>
        </w:rPr>
      </w:pPr>
    </w:p>
    <w:p w14:paraId="2BF66F17" w14:textId="5EC11D5F" w:rsidR="00EA706C" w:rsidRPr="009111C1" w:rsidRDefault="00EA706C" w:rsidP="00D67ABC">
      <w:pPr>
        <w:spacing w:line="360" w:lineRule="auto"/>
        <w:rPr>
          <w:rFonts w:eastAsiaTheme="minorEastAsia" w:cstheme="minorHAnsi"/>
          <w:b/>
          <w:bCs/>
          <w:sz w:val="24"/>
          <w:szCs w:val="24"/>
        </w:rPr>
      </w:pPr>
      <w:r w:rsidRPr="009111C1">
        <w:rPr>
          <w:rFonts w:eastAsiaTheme="minorEastAsia" w:cstheme="minorHAnsi"/>
          <w:b/>
          <w:bCs/>
          <w:sz w:val="24"/>
          <w:szCs w:val="24"/>
        </w:rPr>
        <w:lastRenderedPageBreak/>
        <w:t>Case 1</w:t>
      </w:r>
    </w:p>
    <w:p w14:paraId="78B9FE0E" w14:textId="65CAB9DB" w:rsidR="00A83A56" w:rsidRPr="009111C1" w:rsidRDefault="00CB3248" w:rsidP="00D67ABC">
      <w:pPr>
        <w:spacing w:line="360" w:lineRule="auto"/>
        <w:rPr>
          <w:rFonts w:eastAsiaTheme="minorEastAsia" w:cstheme="minorHAnsi"/>
          <w:sz w:val="24"/>
          <w:szCs w:val="24"/>
        </w:rPr>
      </w:pPr>
      <w:r w:rsidRPr="009111C1">
        <w:rPr>
          <w:rFonts w:eastAsiaTheme="minorEastAsia" w:cstheme="minorHAnsi"/>
          <w:sz w:val="24"/>
          <w:szCs w:val="24"/>
        </w:rPr>
        <w:t xml:space="preserve">Using the estimates argued by the income insurance companies, we get that the marginal gains of raising the income insurance is larger than the marginal costs. </w:t>
      </w:r>
      <w:r w:rsidR="00B1293A">
        <w:rPr>
          <w:rFonts w:eastAsiaTheme="minorEastAsia" w:cstheme="minorHAnsi"/>
          <w:sz w:val="24"/>
          <w:szCs w:val="24"/>
        </w:rPr>
        <w:t xml:space="preserve">Which </w:t>
      </w:r>
      <w:r w:rsidR="00942B51">
        <w:rPr>
          <w:rFonts w:eastAsiaTheme="minorEastAsia" w:cstheme="minorHAnsi"/>
          <w:sz w:val="24"/>
          <w:szCs w:val="24"/>
        </w:rPr>
        <w:t>fits into the</w:t>
      </w:r>
      <w:r w:rsidR="00B1293A">
        <w:rPr>
          <w:rFonts w:eastAsiaTheme="minorEastAsia" w:cstheme="minorHAnsi"/>
          <w:sz w:val="24"/>
          <w:szCs w:val="24"/>
        </w:rPr>
        <w:t xml:space="preserve"> overall goal for these companies</w:t>
      </w:r>
      <w:r w:rsidR="00942B51">
        <w:rPr>
          <w:rFonts w:eastAsiaTheme="minorEastAsia" w:cstheme="minorHAnsi"/>
          <w:sz w:val="24"/>
          <w:szCs w:val="24"/>
        </w:rPr>
        <w:t>, representing the unemployed</w:t>
      </w:r>
      <w:r w:rsidR="00B1293A">
        <w:rPr>
          <w:rFonts w:eastAsiaTheme="minorEastAsia" w:cstheme="minorHAnsi"/>
          <w:sz w:val="24"/>
          <w:szCs w:val="24"/>
        </w:rPr>
        <w:t xml:space="preserve">. </w:t>
      </w:r>
    </w:p>
    <w:p w14:paraId="6D23D294" w14:textId="61CBCDB8" w:rsidR="00CB3248" w:rsidRPr="009111C1" w:rsidRDefault="00CB3248" w:rsidP="00D67ABC">
      <w:pPr>
        <w:spacing w:line="360" w:lineRule="auto"/>
        <w:rPr>
          <w:rFonts w:eastAsiaTheme="minorEastAsia" w:cstheme="minorHAnsi"/>
          <w:b/>
          <w:bCs/>
          <w:sz w:val="24"/>
          <w:szCs w:val="24"/>
        </w:rPr>
      </w:pPr>
      <w:r w:rsidRPr="009111C1">
        <w:rPr>
          <w:rFonts w:eastAsiaTheme="minorEastAsia" w:cstheme="minorHAnsi"/>
          <w:b/>
          <w:bCs/>
          <w:sz w:val="24"/>
          <w:szCs w:val="24"/>
        </w:rPr>
        <w:t>Case 2</w:t>
      </w:r>
    </w:p>
    <w:p w14:paraId="629FF830" w14:textId="512A697F" w:rsidR="00CB3248" w:rsidRPr="009111C1" w:rsidRDefault="00CB3248" w:rsidP="00D67ABC">
      <w:pPr>
        <w:spacing w:line="360" w:lineRule="auto"/>
        <w:rPr>
          <w:rFonts w:eastAsiaTheme="minorEastAsia" w:cstheme="minorHAnsi"/>
          <w:sz w:val="24"/>
          <w:szCs w:val="24"/>
        </w:rPr>
      </w:pPr>
      <w:r w:rsidRPr="009111C1">
        <w:rPr>
          <w:rFonts w:eastAsiaTheme="minorEastAsia" w:cstheme="minorHAnsi"/>
          <w:sz w:val="24"/>
          <w:szCs w:val="24"/>
        </w:rPr>
        <w:t xml:space="preserve">Using the estimates of the income insurance model, we get that the marginal gains are lower than the marginal costs. </w:t>
      </w:r>
      <w:r w:rsidR="00B1293A">
        <w:rPr>
          <w:rFonts w:eastAsiaTheme="minorEastAsia" w:cstheme="minorHAnsi"/>
          <w:sz w:val="24"/>
          <w:szCs w:val="24"/>
        </w:rPr>
        <w:t>Thereby validating the</w:t>
      </w:r>
      <w:r w:rsidR="00156602">
        <w:rPr>
          <w:rFonts w:eastAsiaTheme="minorEastAsia" w:cstheme="minorHAnsi"/>
          <w:sz w:val="24"/>
          <w:szCs w:val="24"/>
        </w:rPr>
        <w:t xml:space="preserve"> political</w:t>
      </w:r>
      <w:r w:rsidR="00B1293A">
        <w:rPr>
          <w:rFonts w:eastAsiaTheme="minorEastAsia" w:cstheme="minorHAnsi"/>
          <w:sz w:val="24"/>
          <w:szCs w:val="24"/>
        </w:rPr>
        <w:t xml:space="preserve"> decision to suppress the rate regulation percent looking at </w:t>
      </w:r>
      <w:r w:rsidR="00942B51">
        <w:rPr>
          <w:rFonts w:eastAsiaTheme="minorEastAsia" w:cstheme="minorHAnsi"/>
          <w:sz w:val="24"/>
          <w:szCs w:val="24"/>
        </w:rPr>
        <w:t>t</w:t>
      </w:r>
      <w:r w:rsidR="00B1293A">
        <w:rPr>
          <w:rFonts w:eastAsiaTheme="minorEastAsia" w:cstheme="minorHAnsi"/>
          <w:sz w:val="24"/>
          <w:szCs w:val="24"/>
        </w:rPr>
        <w:t xml:space="preserve">he economic welfare. </w:t>
      </w:r>
    </w:p>
    <w:p w14:paraId="45A84605" w14:textId="20B2FC55" w:rsidR="00CB3248" w:rsidRPr="009111C1" w:rsidRDefault="00CB3248" w:rsidP="00D67ABC">
      <w:pPr>
        <w:spacing w:line="360" w:lineRule="auto"/>
        <w:rPr>
          <w:rFonts w:eastAsiaTheme="minorEastAsia" w:cstheme="minorHAnsi"/>
          <w:b/>
          <w:bCs/>
          <w:sz w:val="24"/>
          <w:szCs w:val="24"/>
        </w:rPr>
      </w:pPr>
      <w:r w:rsidRPr="009111C1">
        <w:rPr>
          <w:rFonts w:eastAsiaTheme="minorEastAsia" w:cstheme="minorHAnsi"/>
          <w:b/>
          <w:bCs/>
          <w:sz w:val="24"/>
          <w:szCs w:val="24"/>
        </w:rPr>
        <w:t>Case 3</w:t>
      </w:r>
    </w:p>
    <w:p w14:paraId="6EFD35BC" w14:textId="0A4AB4FF" w:rsidR="00D67ABC" w:rsidRDefault="00942B51" w:rsidP="00D67ABC">
      <w:pPr>
        <w:spacing w:line="360" w:lineRule="auto"/>
        <w:rPr>
          <w:rFonts w:eastAsiaTheme="minorEastAsia" w:cstheme="minorHAnsi"/>
          <w:sz w:val="24"/>
          <w:szCs w:val="24"/>
        </w:rPr>
      </w:pPr>
      <w:r>
        <w:rPr>
          <w:rFonts w:eastAsiaTheme="minorEastAsia" w:cstheme="minorHAnsi"/>
          <w:sz w:val="24"/>
          <w:szCs w:val="24"/>
        </w:rPr>
        <w:t>In case 3 we</w:t>
      </w:r>
      <w:r w:rsidR="00CB3248" w:rsidRPr="009111C1">
        <w:rPr>
          <w:rFonts w:eastAsiaTheme="minorEastAsia" w:cstheme="minorHAnsi"/>
          <w:sz w:val="24"/>
          <w:szCs w:val="24"/>
        </w:rPr>
        <w:t xml:space="preserve"> reach the same conclusion as in case 2 where the marginal gains are lower than the marginal costs.</w:t>
      </w:r>
      <w:r>
        <w:rPr>
          <w:rFonts w:eastAsiaTheme="minorEastAsia" w:cstheme="minorHAnsi"/>
          <w:sz w:val="24"/>
          <w:szCs w:val="24"/>
        </w:rPr>
        <w:t xml:space="preserve"> We reach this conclusion a</w:t>
      </w:r>
      <w:r w:rsidR="00B1293A">
        <w:rPr>
          <w:rFonts w:eastAsiaTheme="minorEastAsia" w:cstheme="minorHAnsi"/>
          <w:sz w:val="24"/>
          <w:szCs w:val="24"/>
        </w:rPr>
        <w:t>s the</w:t>
      </w:r>
      <w:r w:rsidR="00156602">
        <w:rPr>
          <w:rFonts w:eastAsiaTheme="minorEastAsia" w:cstheme="minorHAnsi"/>
          <w:sz w:val="24"/>
          <w:szCs w:val="24"/>
        </w:rPr>
        <w:t xml:space="preserve"> magnitude of the positive estimate for the</w:t>
      </w:r>
      <w:r w:rsidR="00B1293A">
        <w:rPr>
          <w:rFonts w:eastAsiaTheme="minorEastAsia" w:cstheme="minorHAnsi"/>
          <w:sz w:val="24"/>
          <w:szCs w:val="24"/>
        </w:rPr>
        <w:t xml:space="preserve"> macro elasticity </w:t>
      </w:r>
      <w:r>
        <w:rPr>
          <w:rFonts w:eastAsiaTheme="minorEastAsia" w:cstheme="minorHAnsi"/>
          <w:sz w:val="24"/>
          <w:szCs w:val="24"/>
        </w:rPr>
        <w:t>is larger than the</w:t>
      </w:r>
      <w:r w:rsidR="00B1293A">
        <w:rPr>
          <w:rFonts w:eastAsiaTheme="minorEastAsia" w:cstheme="minorHAnsi"/>
          <w:sz w:val="24"/>
          <w:szCs w:val="24"/>
        </w:rPr>
        <w:t xml:space="preserve"> reduc</w:t>
      </w:r>
      <w:r>
        <w:rPr>
          <w:rFonts w:eastAsiaTheme="minorEastAsia" w:cstheme="minorHAnsi"/>
          <w:sz w:val="24"/>
          <w:szCs w:val="24"/>
        </w:rPr>
        <w:t>tion</w:t>
      </w:r>
      <w:r w:rsidR="00156602">
        <w:rPr>
          <w:rFonts w:eastAsiaTheme="minorEastAsia" w:cstheme="minorHAnsi"/>
          <w:sz w:val="24"/>
          <w:szCs w:val="24"/>
        </w:rPr>
        <w:t xml:space="preserve"> in the micro elasticity</w:t>
      </w:r>
      <w:r w:rsidR="00B1293A">
        <w:rPr>
          <w:rFonts w:eastAsiaTheme="minorEastAsia" w:cstheme="minorHAnsi"/>
          <w:sz w:val="24"/>
          <w:szCs w:val="24"/>
        </w:rPr>
        <w:t xml:space="preserve"> </w:t>
      </w:r>
      <w:r>
        <w:rPr>
          <w:rFonts w:eastAsiaTheme="minorEastAsia" w:cstheme="minorHAnsi"/>
          <w:sz w:val="24"/>
          <w:szCs w:val="24"/>
        </w:rPr>
        <w:t>coming</w:t>
      </w:r>
      <w:r w:rsidR="00B1293A">
        <w:rPr>
          <w:rFonts w:eastAsiaTheme="minorEastAsia" w:cstheme="minorHAnsi"/>
          <w:sz w:val="24"/>
          <w:szCs w:val="24"/>
        </w:rPr>
        <w:t xml:space="preserve"> of the</w:t>
      </w:r>
      <w:r>
        <w:rPr>
          <w:rFonts w:eastAsiaTheme="minorEastAsia" w:cstheme="minorHAnsi"/>
          <w:sz w:val="24"/>
          <w:szCs w:val="24"/>
        </w:rPr>
        <w:t xml:space="preserve"> lower</w:t>
      </w:r>
      <w:r w:rsidR="00B1293A">
        <w:rPr>
          <w:rFonts w:eastAsiaTheme="minorEastAsia" w:cstheme="minorHAnsi"/>
          <w:sz w:val="24"/>
          <w:szCs w:val="24"/>
        </w:rPr>
        <w:t xml:space="preserve"> approach rate</w:t>
      </w:r>
      <w:r>
        <w:rPr>
          <w:rFonts w:eastAsiaTheme="minorEastAsia" w:cstheme="minorHAnsi"/>
          <w:sz w:val="24"/>
          <w:szCs w:val="24"/>
        </w:rPr>
        <w:t xml:space="preserve"> as</w:t>
      </w:r>
      <w:r w:rsidR="00B1293A">
        <w:rPr>
          <w:rFonts w:eastAsiaTheme="minorEastAsia" w:cstheme="minorHAnsi"/>
          <w:sz w:val="24"/>
          <w:szCs w:val="24"/>
        </w:rPr>
        <w:t xml:space="preserve"> argued by </w:t>
      </w:r>
      <w:r w:rsidR="00A67746">
        <w:rPr>
          <w:rFonts w:eastAsiaTheme="minorEastAsia" w:cstheme="minorHAnsi"/>
          <w:sz w:val="24"/>
          <w:szCs w:val="24"/>
        </w:rPr>
        <w:fldChar w:fldCharType="begin" w:fldLock="1"/>
      </w:r>
      <w:r w:rsidR="00A67746">
        <w:rPr>
          <w:rFonts w:eastAsiaTheme="minorEastAsia" w:cstheme="minorHAnsi"/>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A67746">
        <w:rPr>
          <w:rFonts w:eastAsiaTheme="minorEastAsia" w:cstheme="minorHAnsi"/>
          <w:sz w:val="24"/>
          <w:szCs w:val="24"/>
        </w:rPr>
        <w:fldChar w:fldCharType="separate"/>
      </w:r>
      <w:r w:rsidR="00A67746" w:rsidRPr="00A67746">
        <w:rPr>
          <w:rFonts w:eastAsiaTheme="minorEastAsia" w:cstheme="minorHAnsi"/>
          <w:noProof/>
          <w:sz w:val="24"/>
          <w:szCs w:val="24"/>
        </w:rPr>
        <w:t>(De Økonomiske Råd, 2022)</w:t>
      </w:r>
      <w:r w:rsidR="00A67746">
        <w:rPr>
          <w:rFonts w:eastAsiaTheme="minorEastAsia" w:cstheme="minorHAnsi"/>
          <w:sz w:val="24"/>
          <w:szCs w:val="24"/>
        </w:rPr>
        <w:fldChar w:fldCharType="end"/>
      </w:r>
      <w:r w:rsidR="00B1293A">
        <w:rPr>
          <w:rFonts w:eastAsiaTheme="minorEastAsia" w:cstheme="minorHAnsi"/>
          <w:sz w:val="24"/>
          <w:szCs w:val="24"/>
        </w:rPr>
        <w:t xml:space="preserve">. </w:t>
      </w:r>
    </w:p>
    <w:p w14:paraId="1D68A419" w14:textId="6F0E3EF9" w:rsidR="00A83A56" w:rsidRDefault="007908F3" w:rsidP="00D67ABC">
      <w:pPr>
        <w:spacing w:line="360" w:lineRule="auto"/>
        <w:rPr>
          <w:rFonts w:eastAsiaTheme="minorEastAsia" w:cstheme="minorHAnsi"/>
          <w:sz w:val="24"/>
          <w:szCs w:val="24"/>
        </w:rPr>
      </w:pPr>
      <w:r>
        <w:rPr>
          <w:rFonts w:eastAsiaTheme="minorEastAsia" w:cstheme="minorHAnsi"/>
          <w:sz w:val="24"/>
          <w:szCs w:val="24"/>
        </w:rPr>
        <w:t xml:space="preserve">From the results of case 3, where also the macroeconomic effects are considered, the government seems to be doing the economically optimal solution in lowering the compensation </w:t>
      </w:r>
      <w:r w:rsidR="0080080C">
        <w:rPr>
          <w:rFonts w:eastAsiaTheme="minorEastAsia" w:cstheme="minorHAnsi"/>
          <w:sz w:val="24"/>
          <w:szCs w:val="24"/>
        </w:rPr>
        <w:t>rate and</w:t>
      </w:r>
      <w:r>
        <w:rPr>
          <w:rFonts w:eastAsiaTheme="minorEastAsia" w:cstheme="minorHAnsi"/>
          <w:sz w:val="24"/>
          <w:szCs w:val="24"/>
        </w:rPr>
        <w:t xml:space="preserve"> should even further lower it</w:t>
      </w:r>
      <w:r w:rsidR="0080080C">
        <w:rPr>
          <w:rFonts w:eastAsiaTheme="minorEastAsia" w:cstheme="minorHAnsi"/>
          <w:sz w:val="24"/>
          <w:szCs w:val="24"/>
        </w:rPr>
        <w:t xml:space="preserve"> if trusting the results from the Baily-Chetty function. </w:t>
      </w:r>
      <w:r>
        <w:rPr>
          <w:rFonts w:eastAsiaTheme="minorEastAsia" w:cstheme="minorHAnsi"/>
          <w:sz w:val="24"/>
          <w:szCs w:val="24"/>
        </w:rPr>
        <w:t xml:space="preserve"> </w:t>
      </w:r>
    </w:p>
    <w:p w14:paraId="7035CBB6" w14:textId="6057F8A4" w:rsidR="008311CF" w:rsidRDefault="0080080C" w:rsidP="00D67ABC">
      <w:pPr>
        <w:spacing w:line="360" w:lineRule="auto"/>
        <w:rPr>
          <w:rFonts w:eastAsiaTheme="minorEastAsia" w:cstheme="minorHAnsi"/>
          <w:sz w:val="24"/>
          <w:szCs w:val="24"/>
        </w:rPr>
      </w:pPr>
      <w:r>
        <w:rPr>
          <w:rFonts w:eastAsiaTheme="minorEastAsia" w:cstheme="minorHAnsi"/>
          <w:sz w:val="24"/>
          <w:szCs w:val="24"/>
        </w:rPr>
        <w:t xml:space="preserve">An important aspect to keep in mind is that these results are based on the elasticity of the level of income insurance on wages found by </w:t>
      </w:r>
      <w:r>
        <w:rPr>
          <w:rFonts w:eastAsiaTheme="minorEastAsia" w:cstheme="minorHAnsi"/>
          <w:sz w:val="24"/>
          <w:szCs w:val="24"/>
        </w:rPr>
        <w:fldChar w:fldCharType="begin" w:fldLock="1"/>
      </w:r>
      <w:r w:rsidR="005A47A9">
        <w:rPr>
          <w:rFonts w:eastAsiaTheme="minorEastAsia" w:cstheme="minorHAnsi"/>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Pr>
          <w:rFonts w:eastAsiaTheme="minorEastAsia" w:cstheme="minorHAnsi"/>
          <w:sz w:val="24"/>
          <w:szCs w:val="24"/>
        </w:rPr>
        <w:fldChar w:fldCharType="separate"/>
      </w:r>
      <w:r w:rsidRPr="0080080C">
        <w:rPr>
          <w:rFonts w:eastAsiaTheme="minorEastAsia" w:cstheme="minorHAnsi"/>
          <w:noProof/>
          <w:sz w:val="24"/>
          <w:szCs w:val="24"/>
        </w:rPr>
        <w:t>(Fredriksson &amp; Söderström, 2020)</w:t>
      </w:r>
      <w:r>
        <w:rPr>
          <w:rFonts w:eastAsiaTheme="minorEastAsia" w:cstheme="minorHAnsi"/>
          <w:sz w:val="24"/>
          <w:szCs w:val="24"/>
        </w:rPr>
        <w:fldChar w:fldCharType="end"/>
      </w:r>
      <w:r w:rsidR="000C5AE2">
        <w:rPr>
          <w:rFonts w:eastAsiaTheme="minorEastAsia" w:cstheme="minorHAnsi"/>
          <w:sz w:val="24"/>
          <w:szCs w:val="24"/>
        </w:rPr>
        <w:t xml:space="preserve"> for the Swedish economy</w:t>
      </w:r>
      <w:r>
        <w:rPr>
          <w:rFonts w:eastAsiaTheme="minorEastAsia" w:cstheme="minorHAnsi"/>
          <w:sz w:val="24"/>
          <w:szCs w:val="24"/>
        </w:rPr>
        <w:t>, as also noted this elasticity is based on changes in the ceiling for the maximum level of income insurance</w:t>
      </w:r>
      <w:r w:rsidR="000C5AE2">
        <w:rPr>
          <w:rFonts w:eastAsiaTheme="minorEastAsia" w:cstheme="minorHAnsi"/>
          <w:sz w:val="24"/>
          <w:szCs w:val="24"/>
        </w:rPr>
        <w:t>, making the comparability more complicated</w:t>
      </w:r>
      <w:r w:rsidR="000212EE">
        <w:rPr>
          <w:rFonts w:eastAsiaTheme="minorEastAsia" w:cstheme="minorHAnsi"/>
          <w:sz w:val="24"/>
          <w:szCs w:val="24"/>
        </w:rPr>
        <w:t>, adding to this it is not given that this relationship between income insurance and wages is the same for Denmark as for Sweden</w:t>
      </w:r>
      <w:r w:rsidR="000C5AE2">
        <w:rPr>
          <w:rFonts w:eastAsiaTheme="minorEastAsia" w:cstheme="minorHAnsi"/>
          <w:sz w:val="24"/>
          <w:szCs w:val="24"/>
        </w:rPr>
        <w:t xml:space="preserve">. </w:t>
      </w:r>
      <w:r w:rsidR="000C5AE2">
        <w:rPr>
          <w:rFonts w:eastAsiaTheme="minorEastAsia" w:cstheme="minorHAnsi"/>
          <w:sz w:val="24"/>
          <w:szCs w:val="24"/>
        </w:rPr>
        <w:br/>
        <w:t xml:space="preserve">One way to try and overcome these uncertainties is to include the average level of income insurance directly into the wage equation, doing this we find no significant long-run effects. Using this as an argumentation to exclude the wage-channel when estimating the macro </w:t>
      </w:r>
      <w:r w:rsidR="0016509E">
        <w:rPr>
          <w:rFonts w:eastAsiaTheme="minorEastAsia" w:cstheme="minorHAnsi"/>
          <w:sz w:val="24"/>
          <w:szCs w:val="24"/>
        </w:rPr>
        <w:t>elasticity, we get approximately -0.04 instead of 0.35-0.4 as presented above</w:t>
      </w:r>
      <w:r w:rsidR="000C5AE2">
        <w:rPr>
          <w:rFonts w:eastAsiaTheme="minorEastAsia" w:cstheme="minorHAnsi"/>
          <w:sz w:val="24"/>
          <w:szCs w:val="24"/>
        </w:rPr>
        <w:t xml:space="preserve">. </w:t>
      </w:r>
      <w:r w:rsidR="0016509E">
        <w:rPr>
          <w:rFonts w:eastAsiaTheme="minorEastAsia" w:cstheme="minorHAnsi"/>
          <w:sz w:val="24"/>
          <w:szCs w:val="24"/>
        </w:rPr>
        <w:t xml:space="preserve">Using this estimate in case 3 we reach the </w:t>
      </w:r>
      <w:r w:rsidR="008311CF">
        <w:rPr>
          <w:rFonts w:eastAsiaTheme="minorEastAsia" w:cstheme="minorHAnsi"/>
          <w:sz w:val="24"/>
          <w:szCs w:val="24"/>
        </w:rPr>
        <w:t>opposite conclusion where the marginal gains from increasing the level of income insurance exceeds the marginal costs, favoring the argumentation used by the income insurance companies</w:t>
      </w:r>
      <w:r w:rsidR="000212EE">
        <w:rPr>
          <w:rFonts w:eastAsiaTheme="minorEastAsia" w:cstheme="minorHAnsi"/>
          <w:sz w:val="24"/>
          <w:szCs w:val="24"/>
        </w:rPr>
        <w:t xml:space="preserve"> in increasing the level of income insurance</w:t>
      </w:r>
      <w:r w:rsidR="008311CF">
        <w:rPr>
          <w:rFonts w:eastAsiaTheme="minorEastAsia" w:cstheme="minorHAnsi"/>
          <w:sz w:val="24"/>
          <w:szCs w:val="24"/>
        </w:rPr>
        <w:t>.</w:t>
      </w:r>
    </w:p>
    <w:p w14:paraId="6F383A9B" w14:textId="411133C6" w:rsidR="00533E84" w:rsidRDefault="008311CF" w:rsidP="00D67ABC">
      <w:pPr>
        <w:spacing w:line="360" w:lineRule="auto"/>
        <w:rPr>
          <w:rFonts w:eastAsiaTheme="minorEastAsia" w:cstheme="minorHAnsi"/>
          <w:sz w:val="24"/>
          <w:szCs w:val="24"/>
        </w:rPr>
      </w:pPr>
      <w:r>
        <w:rPr>
          <w:rFonts w:eastAsiaTheme="minorEastAsia" w:cstheme="minorHAnsi"/>
          <w:sz w:val="24"/>
          <w:szCs w:val="24"/>
        </w:rPr>
        <w:lastRenderedPageBreak/>
        <w:t xml:space="preserve">The overall </w:t>
      </w:r>
      <w:r w:rsidR="00397708">
        <w:rPr>
          <w:rFonts w:eastAsiaTheme="minorEastAsia" w:cstheme="minorHAnsi"/>
          <w:sz w:val="24"/>
          <w:szCs w:val="24"/>
        </w:rPr>
        <w:t xml:space="preserve">discussion towards the </w:t>
      </w:r>
      <w:r>
        <w:rPr>
          <w:rFonts w:eastAsiaTheme="minorEastAsia" w:cstheme="minorHAnsi"/>
          <w:sz w:val="24"/>
          <w:szCs w:val="24"/>
        </w:rPr>
        <w:t xml:space="preserve">validation of whether suppressing the rate regulation rate starting in 2016 seems to rely on two things. First, the </w:t>
      </w:r>
      <w:r w:rsidR="000212EE">
        <w:rPr>
          <w:rFonts w:eastAsiaTheme="minorEastAsia" w:cstheme="minorHAnsi"/>
          <w:sz w:val="24"/>
          <w:szCs w:val="24"/>
        </w:rPr>
        <w:t>ability</w:t>
      </w:r>
      <w:r>
        <w:rPr>
          <w:rFonts w:eastAsiaTheme="minorEastAsia" w:cstheme="minorHAnsi"/>
          <w:sz w:val="24"/>
          <w:szCs w:val="24"/>
        </w:rPr>
        <w:t xml:space="preserve"> of workers unions to raise wages when the gap between wages and income insurance get</w:t>
      </w:r>
      <w:r w:rsidR="00397708">
        <w:rPr>
          <w:rFonts w:eastAsiaTheme="minorEastAsia" w:cstheme="minorHAnsi"/>
          <w:sz w:val="24"/>
          <w:szCs w:val="24"/>
        </w:rPr>
        <w:t>s</w:t>
      </w:r>
      <w:r>
        <w:rPr>
          <w:rFonts w:eastAsiaTheme="minorEastAsia" w:cstheme="minorHAnsi"/>
          <w:sz w:val="24"/>
          <w:szCs w:val="24"/>
        </w:rPr>
        <w:t xml:space="preserve"> small</w:t>
      </w:r>
      <w:r w:rsidR="00397708">
        <w:rPr>
          <w:rFonts w:eastAsiaTheme="minorEastAsia" w:cstheme="minorHAnsi"/>
          <w:sz w:val="24"/>
          <w:szCs w:val="24"/>
        </w:rPr>
        <w:t xml:space="preserve">, and second whether these wage increases </w:t>
      </w:r>
      <w:r w:rsidR="00D9709B">
        <w:rPr>
          <w:rFonts w:eastAsiaTheme="minorEastAsia" w:cstheme="minorHAnsi"/>
          <w:sz w:val="24"/>
          <w:szCs w:val="24"/>
        </w:rPr>
        <w:t>affect</w:t>
      </w:r>
      <w:r w:rsidR="00397708">
        <w:rPr>
          <w:rFonts w:eastAsiaTheme="minorEastAsia" w:cstheme="minorHAnsi"/>
          <w:sz w:val="24"/>
          <w:szCs w:val="24"/>
        </w:rPr>
        <w:t xml:space="preserve"> the Danish economy positively or negatively depending on the demand regime of Denmark. In the next section we conclude our findings. </w:t>
      </w:r>
    </w:p>
    <w:p w14:paraId="708C8C30" w14:textId="5758D9A4" w:rsidR="00A639B3" w:rsidRDefault="00A639B3" w:rsidP="00D67ABC">
      <w:pPr>
        <w:spacing w:line="360" w:lineRule="auto"/>
        <w:rPr>
          <w:rFonts w:eastAsiaTheme="minorEastAsia"/>
        </w:rPr>
      </w:pPr>
    </w:p>
    <w:p w14:paraId="06A25959" w14:textId="0074B972" w:rsidR="004C5315" w:rsidRDefault="006409C0" w:rsidP="004C5315">
      <w:pPr>
        <w:pStyle w:val="Overskrift1"/>
        <w:rPr>
          <w:rFonts w:eastAsiaTheme="minorEastAsia"/>
        </w:rPr>
      </w:pPr>
      <w:r>
        <w:rPr>
          <w:rFonts w:eastAsiaTheme="minorEastAsia"/>
        </w:rPr>
        <w:t xml:space="preserve">Section 6: </w:t>
      </w:r>
      <w:r w:rsidR="004C5315">
        <w:rPr>
          <w:rFonts w:eastAsiaTheme="minorEastAsia"/>
        </w:rPr>
        <w:t>Conclusion</w:t>
      </w:r>
    </w:p>
    <w:p w14:paraId="2DB3AE8C" w14:textId="552E7A4A" w:rsidR="004C5315" w:rsidRDefault="004C5315" w:rsidP="004C5315"/>
    <w:p w14:paraId="6D3F7160" w14:textId="421DEF8B" w:rsidR="00665784" w:rsidRPr="007B17B8" w:rsidRDefault="0020720A" w:rsidP="00780999">
      <w:pPr>
        <w:spacing w:line="360" w:lineRule="auto"/>
        <w:rPr>
          <w:sz w:val="24"/>
          <w:szCs w:val="24"/>
        </w:rPr>
      </w:pPr>
      <w:r w:rsidRPr="007B17B8">
        <w:rPr>
          <w:sz w:val="24"/>
          <w:szCs w:val="24"/>
        </w:rPr>
        <w:t xml:space="preserve">The generosity of the Danish income insurance program has been heavily debated over the last decade, especially leading up to the Danish election of 2015. The debate has been driven by the fall in the compensation rate over the last 30 years, and has been accelerated duo to the tax reform of 2012, lowering the rate regulation rate starting from 2016. In 2015 </w:t>
      </w:r>
      <w:r w:rsidR="00780999" w:rsidRPr="007B17B8">
        <w:rPr>
          <w:sz w:val="24"/>
          <w:szCs w:val="24"/>
        </w:rPr>
        <w:t xml:space="preserve">a commission set down </w:t>
      </w:r>
      <w:r w:rsidR="00F226C4">
        <w:rPr>
          <w:sz w:val="24"/>
          <w:szCs w:val="24"/>
        </w:rPr>
        <w:t xml:space="preserve">to analyze the Danish income insurance program </w:t>
      </w:r>
      <w:r w:rsidR="00A75037" w:rsidRPr="007B17B8">
        <w:rPr>
          <w:sz w:val="24"/>
          <w:szCs w:val="24"/>
        </w:rPr>
        <w:t>resulted in</w:t>
      </w:r>
      <w:r w:rsidR="00780999" w:rsidRPr="007B17B8">
        <w:rPr>
          <w:sz w:val="24"/>
          <w:szCs w:val="24"/>
        </w:rPr>
        <w:t xml:space="preserve"> the income insurance model</w:t>
      </w:r>
      <w:r w:rsidRPr="007B17B8">
        <w:rPr>
          <w:sz w:val="24"/>
          <w:szCs w:val="24"/>
        </w:rPr>
        <w:t>. Th</w:t>
      </w:r>
      <w:r w:rsidR="00780999" w:rsidRPr="007B17B8">
        <w:rPr>
          <w:sz w:val="24"/>
          <w:szCs w:val="24"/>
        </w:rPr>
        <w:t>is</w:t>
      </w:r>
      <w:r w:rsidRPr="007B17B8">
        <w:rPr>
          <w:sz w:val="24"/>
          <w:szCs w:val="24"/>
        </w:rPr>
        <w:t xml:space="preserve"> model was </w:t>
      </w:r>
      <w:r w:rsidR="00B33E3B" w:rsidRPr="007B17B8">
        <w:rPr>
          <w:sz w:val="24"/>
          <w:szCs w:val="24"/>
        </w:rPr>
        <w:t>built</w:t>
      </w:r>
      <w:r w:rsidRPr="007B17B8">
        <w:rPr>
          <w:sz w:val="24"/>
          <w:szCs w:val="24"/>
        </w:rPr>
        <w:t xml:space="preserve"> on aggregated micro effects, based on a literature revie</w:t>
      </w:r>
      <w:r w:rsidR="00780999" w:rsidRPr="007B17B8">
        <w:rPr>
          <w:sz w:val="24"/>
          <w:szCs w:val="24"/>
        </w:rPr>
        <w:t>w</w:t>
      </w:r>
      <w:r w:rsidRPr="007B17B8">
        <w:rPr>
          <w:sz w:val="24"/>
          <w:szCs w:val="24"/>
        </w:rPr>
        <w:t xml:space="preserve"> made by Andersen (2015). </w:t>
      </w:r>
      <w:r w:rsidR="00A75037" w:rsidRPr="007B17B8">
        <w:rPr>
          <w:sz w:val="24"/>
          <w:szCs w:val="24"/>
        </w:rPr>
        <w:t xml:space="preserve">The income insurance model </w:t>
      </w:r>
      <w:r w:rsidR="000772FC" w:rsidRPr="007B17B8">
        <w:rPr>
          <w:sz w:val="24"/>
          <w:szCs w:val="24"/>
        </w:rPr>
        <w:t>incorporat</w:t>
      </w:r>
      <w:r w:rsidR="000772FC">
        <w:rPr>
          <w:sz w:val="24"/>
          <w:szCs w:val="24"/>
        </w:rPr>
        <w:t>es</w:t>
      </w:r>
      <w:r w:rsidR="00A75037" w:rsidRPr="007B17B8">
        <w:rPr>
          <w:sz w:val="24"/>
          <w:szCs w:val="24"/>
        </w:rPr>
        <w:t xml:space="preserve"> both the effect on the exit-rate and the approach-rate for changes in the level of income insurance</w:t>
      </w:r>
      <w:r w:rsidRPr="007B17B8">
        <w:rPr>
          <w:sz w:val="24"/>
          <w:szCs w:val="24"/>
        </w:rPr>
        <w:t xml:space="preserve">, </w:t>
      </w:r>
      <w:r w:rsidR="00A75037" w:rsidRPr="007B17B8">
        <w:rPr>
          <w:sz w:val="24"/>
          <w:szCs w:val="24"/>
        </w:rPr>
        <w:t xml:space="preserve">but because of the lack of empirical evidence for the approach rate, </w:t>
      </w:r>
      <w:r w:rsidR="008E5F9F" w:rsidRPr="007B17B8">
        <w:rPr>
          <w:sz w:val="24"/>
          <w:szCs w:val="24"/>
        </w:rPr>
        <w:t>the</w:t>
      </w:r>
      <w:r w:rsidR="00A75037" w:rsidRPr="007B17B8">
        <w:rPr>
          <w:sz w:val="24"/>
          <w:szCs w:val="24"/>
        </w:rPr>
        <w:t xml:space="preserve"> model </w:t>
      </w:r>
      <w:r w:rsidR="000772FC">
        <w:rPr>
          <w:sz w:val="24"/>
          <w:szCs w:val="24"/>
        </w:rPr>
        <w:t>faced</w:t>
      </w:r>
      <w:r w:rsidR="00A75037" w:rsidRPr="007B17B8">
        <w:rPr>
          <w:sz w:val="24"/>
          <w:szCs w:val="24"/>
        </w:rPr>
        <w:t xml:space="preserve"> major</w:t>
      </w:r>
      <w:r w:rsidR="008E5F9F" w:rsidRPr="007B17B8">
        <w:rPr>
          <w:sz w:val="24"/>
          <w:szCs w:val="24"/>
        </w:rPr>
        <w:t xml:space="preserve"> critics from especially income insurance companies. </w:t>
      </w:r>
      <w:r w:rsidR="00A75037" w:rsidRPr="007B17B8">
        <w:rPr>
          <w:sz w:val="24"/>
          <w:szCs w:val="24"/>
        </w:rPr>
        <w:t>Even though</w:t>
      </w:r>
      <w:r w:rsidR="00F226C4">
        <w:rPr>
          <w:sz w:val="24"/>
          <w:szCs w:val="24"/>
        </w:rPr>
        <w:t xml:space="preserve"> the</w:t>
      </w:r>
      <w:r w:rsidR="00A75037" w:rsidRPr="007B17B8">
        <w:rPr>
          <w:sz w:val="24"/>
          <w:szCs w:val="24"/>
        </w:rPr>
        <w:t xml:space="preserve"> newer literature</w:t>
      </w:r>
      <w:r w:rsidR="00F226C4">
        <w:rPr>
          <w:sz w:val="24"/>
          <w:szCs w:val="24"/>
        </w:rPr>
        <w:t xml:space="preserve"> is still sparse</w:t>
      </w:r>
      <w:r w:rsidR="00A75037" w:rsidRPr="007B17B8">
        <w:rPr>
          <w:sz w:val="24"/>
          <w:szCs w:val="24"/>
        </w:rPr>
        <w:t xml:space="preserve"> </w:t>
      </w:r>
      <w:r w:rsidR="008E5F9F" w:rsidRPr="007B17B8">
        <w:rPr>
          <w:sz w:val="24"/>
          <w:szCs w:val="24"/>
        </w:rPr>
        <w:t>(</w:t>
      </w:r>
      <w:proofErr w:type="spellStart"/>
      <w:r w:rsidR="008E5F9F" w:rsidRPr="007B17B8">
        <w:rPr>
          <w:sz w:val="24"/>
          <w:szCs w:val="24"/>
        </w:rPr>
        <w:t>Dørs</w:t>
      </w:r>
      <w:proofErr w:type="spellEnd"/>
      <w:r w:rsidR="008E5F9F" w:rsidRPr="007B17B8">
        <w:rPr>
          <w:sz w:val="24"/>
          <w:szCs w:val="24"/>
        </w:rPr>
        <w:t xml:space="preserve"> 2022)</w:t>
      </w:r>
      <w:r w:rsidR="00A75037" w:rsidRPr="007B17B8">
        <w:rPr>
          <w:sz w:val="24"/>
          <w:szCs w:val="24"/>
        </w:rPr>
        <w:t xml:space="preserve"> estimates</w:t>
      </w:r>
      <w:r w:rsidR="008E5F9F" w:rsidRPr="007B17B8">
        <w:rPr>
          <w:sz w:val="24"/>
          <w:szCs w:val="24"/>
        </w:rPr>
        <w:t xml:space="preserve"> the approach rate </w:t>
      </w:r>
      <w:r w:rsidR="00A75037" w:rsidRPr="007B17B8">
        <w:rPr>
          <w:sz w:val="24"/>
          <w:szCs w:val="24"/>
        </w:rPr>
        <w:t xml:space="preserve">to </w:t>
      </w:r>
      <w:r w:rsidR="008E5F9F" w:rsidRPr="007B17B8">
        <w:rPr>
          <w:sz w:val="24"/>
          <w:szCs w:val="24"/>
        </w:rPr>
        <w:t>only hav</w:t>
      </w:r>
      <w:r w:rsidR="00A75037" w:rsidRPr="007B17B8">
        <w:rPr>
          <w:sz w:val="24"/>
          <w:szCs w:val="24"/>
        </w:rPr>
        <w:t>e</w:t>
      </w:r>
      <w:r w:rsidR="008E5F9F" w:rsidRPr="007B17B8">
        <w:rPr>
          <w:sz w:val="24"/>
          <w:szCs w:val="24"/>
        </w:rPr>
        <w:t xml:space="preserve"> half the effect on unemployment</w:t>
      </w:r>
      <w:r w:rsidR="00A75037" w:rsidRPr="007B17B8">
        <w:rPr>
          <w:sz w:val="24"/>
          <w:szCs w:val="24"/>
        </w:rPr>
        <w:t>, compared to what is found in the income insurance model</w:t>
      </w:r>
      <w:r w:rsidR="008E5F9F" w:rsidRPr="007B17B8">
        <w:rPr>
          <w:sz w:val="24"/>
          <w:szCs w:val="24"/>
        </w:rPr>
        <w:t xml:space="preserve">. Besides facing critics regarding the approach rate, the income insurance model </w:t>
      </w:r>
      <w:r w:rsidR="000772FC">
        <w:rPr>
          <w:sz w:val="24"/>
          <w:szCs w:val="24"/>
        </w:rPr>
        <w:t>is still facing</w:t>
      </w:r>
      <w:r w:rsidR="008E5F9F" w:rsidRPr="007B17B8">
        <w:rPr>
          <w:sz w:val="24"/>
          <w:szCs w:val="24"/>
        </w:rPr>
        <w:t xml:space="preserve"> major critics for not incorporating macroeconomic effects. Both (</w:t>
      </w:r>
      <w:proofErr w:type="spellStart"/>
      <w:r w:rsidR="008E5F9F" w:rsidRPr="007B17B8">
        <w:rPr>
          <w:sz w:val="24"/>
          <w:szCs w:val="24"/>
        </w:rPr>
        <w:t>Dørs</w:t>
      </w:r>
      <w:proofErr w:type="spellEnd"/>
      <w:r w:rsidR="008E5F9F" w:rsidRPr="007B17B8">
        <w:rPr>
          <w:sz w:val="24"/>
          <w:szCs w:val="24"/>
        </w:rPr>
        <w:t xml:space="preserve">, 2022) and (Andersen 2015) mention that the literature has moved away from the narrow micro effects, towards including macroeconomic effects, and thereby obtaining the macro elasticity of income insurance on unemployment. </w:t>
      </w:r>
      <w:r w:rsidR="000F139B" w:rsidRPr="007B17B8">
        <w:rPr>
          <w:sz w:val="24"/>
          <w:szCs w:val="24"/>
        </w:rPr>
        <w:br/>
        <w:t>In section 3 we present</w:t>
      </w:r>
      <w:r w:rsidR="000F2529" w:rsidRPr="007B17B8">
        <w:rPr>
          <w:sz w:val="24"/>
          <w:szCs w:val="24"/>
        </w:rPr>
        <w:t xml:space="preserve"> the literature towards possible</w:t>
      </w:r>
      <w:r w:rsidR="000F139B" w:rsidRPr="007B17B8">
        <w:rPr>
          <w:sz w:val="24"/>
          <w:szCs w:val="24"/>
        </w:rPr>
        <w:t xml:space="preserve"> macro effects </w:t>
      </w:r>
      <w:r w:rsidR="000F2529" w:rsidRPr="007B17B8">
        <w:rPr>
          <w:sz w:val="24"/>
          <w:szCs w:val="24"/>
        </w:rPr>
        <w:t>of changes to the level of income insurance</w:t>
      </w:r>
      <w:r w:rsidR="000F139B" w:rsidRPr="007B17B8">
        <w:rPr>
          <w:sz w:val="24"/>
          <w:szCs w:val="24"/>
        </w:rPr>
        <w:t xml:space="preserve">, this includes the </w:t>
      </w:r>
      <w:r w:rsidR="000F2529" w:rsidRPr="007B17B8">
        <w:rPr>
          <w:sz w:val="24"/>
          <w:szCs w:val="24"/>
        </w:rPr>
        <w:t xml:space="preserve">macroeconomic </w:t>
      </w:r>
      <w:r w:rsidR="000F139B" w:rsidRPr="007B17B8">
        <w:rPr>
          <w:sz w:val="24"/>
          <w:szCs w:val="24"/>
        </w:rPr>
        <w:t>effects on demand, wages, insurance rate, labor force, and productivity.</w:t>
      </w:r>
      <w:r w:rsidR="000F2529" w:rsidRPr="007B17B8">
        <w:rPr>
          <w:sz w:val="24"/>
          <w:szCs w:val="24"/>
        </w:rPr>
        <w:t xml:space="preserve"> To obtain the macro elasticity of income insurance on unemployment we include these effects using a quarterly Stock-Flow-Consistent model for the Danish economy, building upon the work of</w:t>
      </w:r>
      <w:r w:rsidR="000F139B" w:rsidRPr="007B17B8">
        <w:rPr>
          <w:sz w:val="24"/>
          <w:szCs w:val="24"/>
        </w:rPr>
        <w:t xml:space="preserve"> </w:t>
      </w:r>
      <w:r w:rsidR="000F2529" w:rsidRPr="007B17B8">
        <w:rPr>
          <w:sz w:val="24"/>
          <w:szCs w:val="24"/>
        </w:rPr>
        <w:t xml:space="preserve">(Mikael, Hamid, Sebastian). </w:t>
      </w:r>
      <w:r w:rsidR="00F226C4">
        <w:rPr>
          <w:sz w:val="24"/>
          <w:szCs w:val="24"/>
        </w:rPr>
        <w:t xml:space="preserve">After </w:t>
      </w:r>
      <w:r w:rsidR="000F2529" w:rsidRPr="007B17B8">
        <w:rPr>
          <w:sz w:val="24"/>
          <w:szCs w:val="24"/>
        </w:rPr>
        <w:t>updat</w:t>
      </w:r>
      <w:r w:rsidR="00F226C4">
        <w:rPr>
          <w:sz w:val="24"/>
          <w:szCs w:val="24"/>
        </w:rPr>
        <w:t>ing</w:t>
      </w:r>
      <w:r w:rsidR="000F2529" w:rsidRPr="007B17B8">
        <w:rPr>
          <w:sz w:val="24"/>
          <w:szCs w:val="24"/>
        </w:rPr>
        <w:t xml:space="preserve"> the labor market equations to incorporate the Danish income insurance program</w:t>
      </w:r>
      <w:r w:rsidR="00F226C4">
        <w:rPr>
          <w:sz w:val="24"/>
          <w:szCs w:val="24"/>
        </w:rPr>
        <w:t>, we introduce</w:t>
      </w:r>
      <w:r w:rsidR="000F2529" w:rsidRPr="007B17B8">
        <w:rPr>
          <w:sz w:val="24"/>
          <w:szCs w:val="24"/>
        </w:rPr>
        <w:t xml:space="preserve"> scenario 1-5 </w:t>
      </w:r>
      <w:r w:rsidR="00F226C4">
        <w:rPr>
          <w:sz w:val="24"/>
          <w:szCs w:val="24"/>
        </w:rPr>
        <w:lastRenderedPageBreak/>
        <w:t xml:space="preserve">where </w:t>
      </w:r>
      <w:r w:rsidR="000F2529" w:rsidRPr="007B17B8">
        <w:rPr>
          <w:sz w:val="24"/>
          <w:szCs w:val="24"/>
        </w:rPr>
        <w:t xml:space="preserve">we test the </w:t>
      </w:r>
      <w:r w:rsidR="00F226C4">
        <w:rPr>
          <w:sz w:val="24"/>
          <w:szCs w:val="24"/>
        </w:rPr>
        <w:t>macro effects independently</w:t>
      </w:r>
      <w:r w:rsidR="000F2529" w:rsidRPr="007B17B8">
        <w:rPr>
          <w:sz w:val="24"/>
          <w:szCs w:val="24"/>
        </w:rPr>
        <w:t xml:space="preserve"> when removing the suppressing of the rate regulation percent introduced in 2016. </w:t>
      </w:r>
      <w:r w:rsidR="00560ED3" w:rsidRPr="007B17B8">
        <w:rPr>
          <w:sz w:val="24"/>
          <w:szCs w:val="24"/>
        </w:rPr>
        <w:t xml:space="preserve">Duo to lack of empirical evidence together with radical results of the productivity channel we </w:t>
      </w:r>
      <w:r w:rsidR="00665784" w:rsidRPr="007B17B8">
        <w:rPr>
          <w:sz w:val="24"/>
          <w:szCs w:val="24"/>
        </w:rPr>
        <w:t>exclude this</w:t>
      </w:r>
      <w:r w:rsidR="00560ED3" w:rsidRPr="007B17B8">
        <w:rPr>
          <w:sz w:val="24"/>
          <w:szCs w:val="24"/>
        </w:rPr>
        <w:t>, thereby leaving the</w:t>
      </w:r>
      <w:r w:rsidR="000F2529" w:rsidRPr="007B17B8">
        <w:rPr>
          <w:sz w:val="24"/>
          <w:szCs w:val="24"/>
        </w:rPr>
        <w:t xml:space="preserve"> wage-channel </w:t>
      </w:r>
      <w:r w:rsidR="00560ED3" w:rsidRPr="007B17B8">
        <w:rPr>
          <w:sz w:val="24"/>
          <w:szCs w:val="24"/>
        </w:rPr>
        <w:t>to be the most</w:t>
      </w:r>
      <w:r w:rsidR="000F2529" w:rsidRPr="007B17B8">
        <w:rPr>
          <w:sz w:val="24"/>
          <w:szCs w:val="24"/>
        </w:rPr>
        <w:t xml:space="preserve"> </w:t>
      </w:r>
      <w:r w:rsidR="00560ED3" w:rsidRPr="007B17B8">
        <w:rPr>
          <w:sz w:val="24"/>
          <w:szCs w:val="24"/>
        </w:rPr>
        <w:t>dominant channel increasing unemployment by 1500 people</w:t>
      </w:r>
      <w:r w:rsidR="00F226C4">
        <w:rPr>
          <w:sz w:val="24"/>
          <w:szCs w:val="24"/>
        </w:rPr>
        <w:t xml:space="preserve"> independent of the other channels</w:t>
      </w:r>
      <w:r w:rsidR="00560ED3" w:rsidRPr="007B17B8">
        <w:rPr>
          <w:sz w:val="24"/>
          <w:szCs w:val="24"/>
        </w:rPr>
        <w:t>. In scenario 6 we include the macro effects from scenario 1-4 together, thereby allowing the different channels to interact</w:t>
      </w:r>
      <w:r w:rsidR="00F226C4">
        <w:rPr>
          <w:sz w:val="24"/>
          <w:szCs w:val="24"/>
        </w:rPr>
        <w:t>. The total macroeconomic effect of these four channels</w:t>
      </w:r>
      <w:r w:rsidR="00560ED3" w:rsidRPr="007B17B8">
        <w:rPr>
          <w:sz w:val="24"/>
          <w:szCs w:val="24"/>
        </w:rPr>
        <w:t xml:space="preserve"> </w:t>
      </w:r>
      <w:r w:rsidR="00F226C4">
        <w:rPr>
          <w:sz w:val="24"/>
          <w:szCs w:val="24"/>
        </w:rPr>
        <w:t>is estimated to</w:t>
      </w:r>
      <w:r w:rsidR="00560ED3" w:rsidRPr="007B17B8">
        <w:rPr>
          <w:sz w:val="24"/>
          <w:szCs w:val="24"/>
        </w:rPr>
        <w:t xml:space="preserve"> increase unemployment by 2362 people. </w:t>
      </w:r>
      <w:r w:rsidR="00FD35A3" w:rsidRPr="007B17B8">
        <w:rPr>
          <w:sz w:val="24"/>
          <w:szCs w:val="24"/>
        </w:rPr>
        <w:t xml:space="preserve">We use the results off scenario 6 to obtain the macro elasticity of income insurance on unemployment by summing together the micro elasticity estimated by the income insurance model together with the elasticity of the macroeconomic effects used in scenario 6. We find the micro elasticity to be in the range of 0.33-0.66 depending on the effect of the approach rate, and the elasticity of the macroeconomic effects to be in the range of </w:t>
      </w:r>
      <w:commentRangeStart w:id="64"/>
      <w:commentRangeStart w:id="65"/>
      <w:r w:rsidR="00FD35A3" w:rsidRPr="007B17B8">
        <w:rPr>
          <w:sz w:val="24"/>
          <w:szCs w:val="24"/>
        </w:rPr>
        <w:t>0.35-0.</w:t>
      </w:r>
      <w:commentRangeEnd w:id="64"/>
      <w:r w:rsidR="00FD35A3" w:rsidRPr="007B17B8">
        <w:rPr>
          <w:sz w:val="24"/>
          <w:szCs w:val="24"/>
        </w:rPr>
        <w:t>4</w:t>
      </w:r>
      <w:r w:rsidR="00FD35A3" w:rsidRPr="007B17B8">
        <w:rPr>
          <w:rStyle w:val="Kommentarhenvisning"/>
          <w:sz w:val="24"/>
          <w:szCs w:val="24"/>
        </w:rPr>
        <w:commentReference w:id="64"/>
      </w:r>
      <w:commentRangeEnd w:id="65"/>
      <w:r w:rsidR="00FD35A3" w:rsidRPr="007B17B8">
        <w:rPr>
          <w:rStyle w:val="Kommentarhenvisning"/>
          <w:sz w:val="24"/>
          <w:szCs w:val="24"/>
        </w:rPr>
        <w:commentReference w:id="65"/>
      </w:r>
      <w:r w:rsidR="00FD35A3" w:rsidRPr="007B17B8">
        <w:rPr>
          <w:sz w:val="24"/>
          <w:szCs w:val="24"/>
        </w:rPr>
        <w:t xml:space="preserve">. </w:t>
      </w:r>
      <w:r w:rsidR="007B4B48" w:rsidRPr="007B17B8">
        <w:rPr>
          <w:sz w:val="24"/>
          <w:szCs w:val="24"/>
        </w:rPr>
        <w:t>Applying these results in the framework of the baily-Chetty function we look at 3 cases, with case 3 being the most realistic using the argumentation from (</w:t>
      </w:r>
      <w:proofErr w:type="spellStart"/>
      <w:r w:rsidR="007B4B48" w:rsidRPr="007B17B8">
        <w:rPr>
          <w:sz w:val="24"/>
          <w:szCs w:val="24"/>
        </w:rPr>
        <w:t>Dørs</w:t>
      </w:r>
      <w:proofErr w:type="spellEnd"/>
      <w:r w:rsidR="007B4B48" w:rsidRPr="007B17B8">
        <w:rPr>
          <w:sz w:val="24"/>
          <w:szCs w:val="24"/>
        </w:rPr>
        <w:t xml:space="preserve">, 2022) in lowering the effect of the approach rate, together with adding in the macroeconomic effects found in this paper, resulting in a total macro elasticity of 0.91. </w:t>
      </w:r>
      <w:r w:rsidR="000772FC">
        <w:rPr>
          <w:sz w:val="24"/>
          <w:szCs w:val="24"/>
        </w:rPr>
        <w:t>Using the Baily-Chetty function we find</w:t>
      </w:r>
      <w:r w:rsidR="007B4B48" w:rsidRPr="007B17B8">
        <w:rPr>
          <w:sz w:val="24"/>
          <w:szCs w:val="24"/>
        </w:rPr>
        <w:t xml:space="preserve"> that the decision to suppress the rate regulation percent increase</w:t>
      </w:r>
      <w:r w:rsidR="000772FC">
        <w:rPr>
          <w:sz w:val="24"/>
          <w:szCs w:val="24"/>
        </w:rPr>
        <w:t>s</w:t>
      </w:r>
      <w:r w:rsidR="007B4B48" w:rsidRPr="007B17B8">
        <w:rPr>
          <w:sz w:val="24"/>
          <w:szCs w:val="24"/>
        </w:rPr>
        <w:t xml:space="preserve"> economic welfare. </w:t>
      </w:r>
      <w:r w:rsidR="00665784" w:rsidRPr="007B17B8">
        <w:rPr>
          <w:sz w:val="24"/>
          <w:szCs w:val="24"/>
        </w:rPr>
        <w:t>We find that th</w:t>
      </w:r>
      <w:r w:rsidR="007B4B48" w:rsidRPr="007B17B8">
        <w:rPr>
          <w:sz w:val="24"/>
          <w:szCs w:val="24"/>
        </w:rPr>
        <w:t>is</w:t>
      </w:r>
      <w:r w:rsidR="00665784" w:rsidRPr="007B17B8">
        <w:rPr>
          <w:sz w:val="24"/>
          <w:szCs w:val="24"/>
        </w:rPr>
        <w:t xml:space="preserve"> result heavily </w:t>
      </w:r>
      <w:r w:rsidR="007B4B48" w:rsidRPr="007B17B8">
        <w:rPr>
          <w:sz w:val="24"/>
          <w:szCs w:val="24"/>
        </w:rPr>
        <w:t>relies</w:t>
      </w:r>
      <w:r w:rsidR="00665784" w:rsidRPr="007B17B8">
        <w:rPr>
          <w:sz w:val="24"/>
          <w:szCs w:val="24"/>
        </w:rPr>
        <w:t xml:space="preserve"> on two assumptions. </w:t>
      </w:r>
      <w:r w:rsidR="00830830" w:rsidRPr="007B17B8">
        <w:rPr>
          <w:sz w:val="24"/>
          <w:szCs w:val="24"/>
        </w:rPr>
        <w:t>First</w:t>
      </w:r>
      <w:r w:rsidR="00665784" w:rsidRPr="007B17B8">
        <w:rPr>
          <w:sz w:val="24"/>
          <w:szCs w:val="24"/>
        </w:rPr>
        <w:t>, that</w:t>
      </w:r>
      <w:r w:rsidR="000772FC">
        <w:rPr>
          <w:sz w:val="24"/>
          <w:szCs w:val="24"/>
        </w:rPr>
        <w:t xml:space="preserve"> we find the</w:t>
      </w:r>
      <w:r w:rsidR="00665784" w:rsidRPr="007B17B8">
        <w:rPr>
          <w:sz w:val="24"/>
          <w:szCs w:val="24"/>
        </w:rPr>
        <w:t xml:space="preserve"> D</w:t>
      </w:r>
      <w:r w:rsidR="000772FC">
        <w:rPr>
          <w:sz w:val="24"/>
          <w:szCs w:val="24"/>
        </w:rPr>
        <w:t>anish economy to be</w:t>
      </w:r>
      <w:r w:rsidR="00665784" w:rsidRPr="007B17B8">
        <w:rPr>
          <w:sz w:val="24"/>
          <w:szCs w:val="24"/>
        </w:rPr>
        <w:t xml:space="preserve"> categorized as profit-led </w:t>
      </w:r>
      <w:r w:rsidR="000772FC">
        <w:rPr>
          <w:sz w:val="24"/>
          <w:szCs w:val="24"/>
        </w:rPr>
        <w:t>when wages increase,</w:t>
      </w:r>
      <w:r w:rsidR="00665784" w:rsidRPr="007B17B8">
        <w:rPr>
          <w:sz w:val="24"/>
          <w:szCs w:val="24"/>
        </w:rPr>
        <w:t xml:space="preserve"> leading to the wage-channel increasing unemployment</w:t>
      </w:r>
      <w:r w:rsidR="00830830" w:rsidRPr="007B17B8">
        <w:rPr>
          <w:sz w:val="24"/>
          <w:szCs w:val="24"/>
        </w:rPr>
        <w:t xml:space="preserve"> as a result of a lower</w:t>
      </w:r>
      <w:r w:rsidR="00665784" w:rsidRPr="007B17B8">
        <w:rPr>
          <w:sz w:val="24"/>
          <w:szCs w:val="24"/>
        </w:rPr>
        <w:t xml:space="preserve"> profit share</w:t>
      </w:r>
      <w:r w:rsidR="000772FC">
        <w:rPr>
          <w:sz w:val="24"/>
          <w:szCs w:val="24"/>
        </w:rPr>
        <w:t>.</w:t>
      </w:r>
      <w:r w:rsidR="00830830" w:rsidRPr="007B17B8">
        <w:rPr>
          <w:sz w:val="24"/>
          <w:szCs w:val="24"/>
        </w:rPr>
        <w:t xml:space="preserve"> </w:t>
      </w:r>
      <w:r w:rsidR="000772FC">
        <w:rPr>
          <w:sz w:val="24"/>
          <w:szCs w:val="24"/>
        </w:rPr>
        <w:t>E</w:t>
      </w:r>
      <w:r w:rsidR="00830830" w:rsidRPr="007B17B8">
        <w:rPr>
          <w:sz w:val="24"/>
          <w:szCs w:val="24"/>
        </w:rPr>
        <w:t>ven though the literature is split in determining the Danish demand -regime, we find this result to be</w:t>
      </w:r>
      <w:r w:rsidR="000772FC">
        <w:rPr>
          <w:sz w:val="24"/>
          <w:szCs w:val="24"/>
        </w:rPr>
        <w:t xml:space="preserve"> very</w:t>
      </w:r>
      <w:r w:rsidR="00830830" w:rsidRPr="007B17B8">
        <w:rPr>
          <w:sz w:val="24"/>
          <w:szCs w:val="24"/>
        </w:rPr>
        <w:t xml:space="preserve"> robust in our model. </w:t>
      </w:r>
      <w:r w:rsidR="00665784" w:rsidRPr="007B17B8">
        <w:rPr>
          <w:sz w:val="24"/>
          <w:szCs w:val="24"/>
        </w:rPr>
        <w:t xml:space="preserve"> </w:t>
      </w:r>
      <w:r w:rsidR="00830830" w:rsidRPr="007B17B8">
        <w:rPr>
          <w:sz w:val="24"/>
          <w:szCs w:val="24"/>
        </w:rPr>
        <w:t xml:space="preserve">Second, we assume the worker unions in Denmark to be capable of affecting the wages when the gap between the level of income insurance and wages is getting small. </w:t>
      </w:r>
      <w:r w:rsidR="00FD35A3" w:rsidRPr="007B17B8">
        <w:rPr>
          <w:sz w:val="24"/>
          <w:szCs w:val="24"/>
        </w:rPr>
        <w:t>To fulfill the second assumption, we rely on the empirical results found by (Sweden), if relaxing this assumption, and thereby leave out the wage-channel, we find</w:t>
      </w:r>
      <w:r w:rsidR="007B4B48" w:rsidRPr="007B17B8">
        <w:rPr>
          <w:sz w:val="24"/>
          <w:szCs w:val="24"/>
        </w:rPr>
        <w:t xml:space="preserve"> a macro elasticity of 0.47, thereby resulting in the</w:t>
      </w:r>
      <w:r w:rsidR="00FD35A3" w:rsidRPr="007B17B8">
        <w:rPr>
          <w:sz w:val="24"/>
          <w:szCs w:val="24"/>
        </w:rPr>
        <w:t xml:space="preserve"> opposite conclusion for case 3, leaving the political decision to suppress the rate regulation percentage to lower the economic welfare. </w:t>
      </w:r>
    </w:p>
    <w:p w14:paraId="79020409" w14:textId="7D0A9932" w:rsidR="00125EBD" w:rsidRDefault="00125EBD" w:rsidP="004C5315"/>
    <w:p w14:paraId="1AA4201B" w14:textId="257078E9" w:rsidR="007B17B8" w:rsidRDefault="007B17B8" w:rsidP="004C5315"/>
    <w:p w14:paraId="66DB58F6" w14:textId="07F0B8CD" w:rsidR="007B17B8" w:rsidRDefault="007B17B8" w:rsidP="004C5315"/>
    <w:p w14:paraId="38EE455F" w14:textId="77777777" w:rsidR="007B17B8" w:rsidRPr="00665784" w:rsidRDefault="007B17B8" w:rsidP="004C5315"/>
    <w:p w14:paraId="08D891F4" w14:textId="77777777" w:rsidR="00125EBD" w:rsidRPr="00665784" w:rsidRDefault="00125EBD" w:rsidP="004C5315"/>
    <w:p w14:paraId="55D55952" w14:textId="6F32386E" w:rsidR="004C5315" w:rsidRPr="00665784" w:rsidRDefault="004C5315" w:rsidP="004C5315">
      <w:pPr>
        <w:rPr>
          <w:ins w:id="66" w:author="Simon Thomsen" w:date="2022-11-09T11:41:00Z"/>
        </w:rPr>
      </w:pPr>
    </w:p>
    <w:p w14:paraId="74ABB717" w14:textId="7589233E" w:rsidR="00CD17D9" w:rsidRPr="00B33E3B" w:rsidRDefault="00CD17D9" w:rsidP="00CD17D9">
      <w:pPr>
        <w:pStyle w:val="Overskrift1"/>
        <w:rPr>
          <w:ins w:id="67" w:author="Simon Thomsen" w:date="2022-11-09T11:42:00Z"/>
          <w:lang w:val="da-DK"/>
        </w:rPr>
      </w:pPr>
      <w:ins w:id="68" w:author="Simon Thomsen" w:date="2022-11-09T11:42:00Z">
        <w:r w:rsidRPr="00B33E3B">
          <w:rPr>
            <w:lang w:val="da-DK"/>
          </w:rPr>
          <w:t xml:space="preserve">Reference list </w:t>
        </w:r>
      </w:ins>
    </w:p>
    <w:p w14:paraId="2919FEF5" w14:textId="7D0416A6" w:rsidR="00CD17D9" w:rsidRPr="00B33E3B" w:rsidRDefault="00CD17D9" w:rsidP="00CD17D9">
      <w:pPr>
        <w:rPr>
          <w:ins w:id="69" w:author="Simon Thomsen" w:date="2022-11-09T11:42:00Z"/>
          <w:lang w:val="da-DK"/>
        </w:rPr>
      </w:pPr>
    </w:p>
    <w:p w14:paraId="43E4FF0E" w14:textId="0ABEBC60" w:rsidR="00156602" w:rsidRPr="00156602" w:rsidRDefault="00333B3D" w:rsidP="00156602">
      <w:pPr>
        <w:widowControl w:val="0"/>
        <w:autoSpaceDE w:val="0"/>
        <w:autoSpaceDN w:val="0"/>
        <w:adjustRightInd w:val="0"/>
        <w:spacing w:line="240" w:lineRule="auto"/>
        <w:ind w:left="480" w:hanging="480"/>
        <w:rPr>
          <w:rFonts w:ascii="Calibri" w:hAnsi="Calibri" w:cs="Calibri"/>
          <w:noProof/>
          <w:szCs w:val="24"/>
        </w:rPr>
      </w:pPr>
      <w:r>
        <w:fldChar w:fldCharType="begin" w:fldLock="1"/>
      </w:r>
      <w:r w:rsidRPr="00B33E3B">
        <w:rPr>
          <w:lang w:val="da-DK"/>
        </w:rPr>
        <w:instrText xml:space="preserve">ADDIN Mendeley Bibliography CSL_BIBLIOGRAPHY </w:instrText>
      </w:r>
      <w:r>
        <w:fldChar w:fldCharType="separate"/>
      </w:r>
      <w:r w:rsidR="00156602" w:rsidRPr="00B33E3B">
        <w:rPr>
          <w:rFonts w:ascii="Calibri" w:hAnsi="Calibri" w:cs="Calibri"/>
          <w:noProof/>
          <w:szCs w:val="24"/>
          <w:lang w:val="da-DK"/>
        </w:rPr>
        <w:t xml:space="preserve">Aastrup, M. (2018). </w:t>
      </w:r>
      <w:r w:rsidR="00156602" w:rsidRPr="00B33E3B">
        <w:rPr>
          <w:rFonts w:ascii="Calibri" w:hAnsi="Calibri" w:cs="Calibri"/>
          <w:i/>
          <w:iCs/>
          <w:noProof/>
          <w:szCs w:val="24"/>
          <w:lang w:val="da-DK"/>
        </w:rPr>
        <w:t>30 Års dagpengeforringelser</w:t>
      </w:r>
      <w:r w:rsidR="00156602" w:rsidRPr="00B33E3B">
        <w:rPr>
          <w:rFonts w:ascii="Calibri" w:hAnsi="Calibri" w:cs="Calibri"/>
          <w:noProof/>
          <w:szCs w:val="24"/>
          <w:lang w:val="da-DK"/>
        </w:rPr>
        <w:t xml:space="preserve">. </w:t>
      </w:r>
      <w:r w:rsidR="00156602" w:rsidRPr="00156602">
        <w:rPr>
          <w:rFonts w:ascii="Calibri" w:hAnsi="Calibri" w:cs="Calibri"/>
          <w:i/>
          <w:iCs/>
          <w:noProof/>
          <w:szCs w:val="24"/>
        </w:rPr>
        <w:t>September 2018</w:t>
      </w:r>
      <w:r w:rsidR="00156602" w:rsidRPr="00156602">
        <w:rPr>
          <w:rFonts w:ascii="Calibri" w:hAnsi="Calibri" w:cs="Calibri"/>
          <w:noProof/>
          <w:szCs w:val="24"/>
        </w:rPr>
        <w:t>.</w:t>
      </w:r>
    </w:p>
    <w:p w14:paraId="43198657" w14:textId="77777777" w:rsidR="00156602" w:rsidRPr="00B33E3B" w:rsidRDefault="00156602" w:rsidP="00156602">
      <w:pPr>
        <w:widowControl w:val="0"/>
        <w:autoSpaceDE w:val="0"/>
        <w:autoSpaceDN w:val="0"/>
        <w:adjustRightInd w:val="0"/>
        <w:spacing w:line="240" w:lineRule="auto"/>
        <w:ind w:left="480" w:hanging="480"/>
        <w:rPr>
          <w:rFonts w:ascii="Calibri" w:hAnsi="Calibri" w:cs="Calibri"/>
          <w:noProof/>
          <w:szCs w:val="24"/>
          <w:lang w:val="da-DK"/>
        </w:rPr>
      </w:pPr>
      <w:r w:rsidRPr="00156602">
        <w:rPr>
          <w:rFonts w:ascii="Calibri" w:hAnsi="Calibri" w:cs="Calibri"/>
          <w:noProof/>
          <w:szCs w:val="24"/>
        </w:rPr>
        <w:t xml:space="preserve">Andersen, T. M., &amp; Svarer, M. (2006). Flexicurity: The Danish Labour-Market Model. </w:t>
      </w:r>
      <w:r w:rsidRPr="00B33E3B">
        <w:rPr>
          <w:rFonts w:ascii="Calibri" w:hAnsi="Calibri" w:cs="Calibri"/>
          <w:i/>
          <w:iCs/>
          <w:noProof/>
          <w:szCs w:val="24"/>
          <w:lang w:val="da-DK"/>
        </w:rPr>
        <w:t>Ekonomisk Debatt</w:t>
      </w:r>
      <w:r w:rsidRPr="00B33E3B">
        <w:rPr>
          <w:rFonts w:ascii="Calibri" w:hAnsi="Calibri" w:cs="Calibri"/>
          <w:noProof/>
          <w:szCs w:val="24"/>
          <w:lang w:val="da-DK"/>
        </w:rPr>
        <w:t xml:space="preserve">, </w:t>
      </w:r>
      <w:r w:rsidRPr="00B33E3B">
        <w:rPr>
          <w:rFonts w:ascii="Calibri" w:hAnsi="Calibri" w:cs="Calibri"/>
          <w:i/>
          <w:iCs/>
          <w:noProof/>
          <w:szCs w:val="24"/>
          <w:lang w:val="da-DK"/>
        </w:rPr>
        <w:t>1</w:t>
      </w:r>
      <w:r w:rsidRPr="00B33E3B">
        <w:rPr>
          <w:rFonts w:ascii="Calibri" w:hAnsi="Calibri" w:cs="Calibri"/>
          <w:noProof/>
          <w:szCs w:val="24"/>
          <w:lang w:val="da-DK"/>
        </w:rPr>
        <w:t>(April), 17–29.</w:t>
      </w:r>
    </w:p>
    <w:p w14:paraId="454391AB"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B33E3B">
        <w:rPr>
          <w:rFonts w:ascii="Calibri" w:hAnsi="Calibri" w:cs="Calibri"/>
          <w:noProof/>
          <w:szCs w:val="24"/>
          <w:lang w:val="da-DK"/>
        </w:rPr>
        <w:t xml:space="preserve">Andersen, T. M., Svarer, M., &amp; Vejlin, R. M. (2015). Litteraturreview af effekter af indretning af arbejdsunderstøttelsen. </w:t>
      </w:r>
      <w:r w:rsidRPr="00156602">
        <w:rPr>
          <w:rFonts w:ascii="Calibri" w:hAnsi="Calibri" w:cs="Calibri"/>
          <w:i/>
          <w:iCs/>
          <w:noProof/>
          <w:szCs w:val="24"/>
        </w:rPr>
        <w:t>Beskæftigelsesministeriet</w:t>
      </w:r>
      <w:r w:rsidRPr="00156602">
        <w:rPr>
          <w:rFonts w:ascii="Calibri" w:hAnsi="Calibri" w:cs="Calibri"/>
          <w:noProof/>
          <w:szCs w:val="24"/>
        </w:rPr>
        <w:t>, 1–99.</w:t>
      </w:r>
    </w:p>
    <w:p w14:paraId="4C3833B3"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Bengtsson, E., &amp; Stockhammer, E. (2018). Wages, Income Distribution and Economic Growth: Long-Run Perspectives in Scandinavia, 1900–2010. </w:t>
      </w:r>
      <w:r w:rsidRPr="00156602">
        <w:rPr>
          <w:rFonts w:ascii="Calibri" w:hAnsi="Calibri" w:cs="Calibri"/>
          <w:i/>
          <w:iCs/>
          <w:noProof/>
          <w:szCs w:val="24"/>
        </w:rPr>
        <w:t>Review of Political Economy</w:t>
      </w:r>
      <w:r w:rsidRPr="00156602">
        <w:rPr>
          <w:rFonts w:ascii="Calibri" w:hAnsi="Calibri" w:cs="Calibri"/>
          <w:noProof/>
          <w:szCs w:val="24"/>
        </w:rPr>
        <w:t xml:space="preserve">, </w:t>
      </w:r>
      <w:r w:rsidRPr="00156602">
        <w:rPr>
          <w:rFonts w:ascii="Calibri" w:hAnsi="Calibri" w:cs="Calibri"/>
          <w:i/>
          <w:iCs/>
          <w:noProof/>
          <w:szCs w:val="24"/>
        </w:rPr>
        <w:t>33</w:t>
      </w:r>
      <w:r w:rsidRPr="00156602">
        <w:rPr>
          <w:rFonts w:ascii="Calibri" w:hAnsi="Calibri" w:cs="Calibri"/>
          <w:noProof/>
          <w:szCs w:val="24"/>
        </w:rPr>
        <w:t>(4), 725–745. https://doi.org/10.1080/09538259.2020.1860307</w:t>
      </w:r>
    </w:p>
    <w:p w14:paraId="2324270E"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Boone, C., Dube, A., Goodman, L., &amp; Kaplan, E. (2021). Unemployment Insurance Generosity and Aggregate Employment. </w:t>
      </w:r>
      <w:r w:rsidRPr="00156602">
        <w:rPr>
          <w:rFonts w:ascii="Calibri" w:hAnsi="Calibri" w:cs="Calibri"/>
          <w:i/>
          <w:iCs/>
          <w:noProof/>
          <w:szCs w:val="24"/>
        </w:rPr>
        <w:t>American Economic Journal: Economic Policy</w:t>
      </w:r>
      <w:r w:rsidRPr="00156602">
        <w:rPr>
          <w:rFonts w:ascii="Calibri" w:hAnsi="Calibri" w:cs="Calibri"/>
          <w:noProof/>
          <w:szCs w:val="24"/>
        </w:rPr>
        <w:t xml:space="preserve">, </w:t>
      </w:r>
      <w:r w:rsidRPr="00156602">
        <w:rPr>
          <w:rFonts w:ascii="Calibri" w:hAnsi="Calibri" w:cs="Calibri"/>
          <w:i/>
          <w:iCs/>
          <w:noProof/>
          <w:szCs w:val="24"/>
        </w:rPr>
        <w:t>13</w:t>
      </w:r>
      <w:r w:rsidRPr="00156602">
        <w:rPr>
          <w:rFonts w:ascii="Calibri" w:hAnsi="Calibri" w:cs="Calibri"/>
          <w:noProof/>
          <w:szCs w:val="24"/>
        </w:rPr>
        <w:t>(2), 58–99. https://doi.org/10.1257/pol.20160613</w:t>
      </w:r>
    </w:p>
    <w:p w14:paraId="3CFB136F"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Byrialsen, M. R., &amp; Raza, H. (2018). Macroeconomic effects of unemployment benefits in small open economies: A stock–flow consistent approach. </w:t>
      </w:r>
      <w:r w:rsidRPr="00156602">
        <w:rPr>
          <w:rFonts w:ascii="Calibri" w:hAnsi="Calibri" w:cs="Calibri"/>
          <w:i/>
          <w:iCs/>
          <w:noProof/>
          <w:szCs w:val="24"/>
        </w:rPr>
        <w:t>European Journal of Economics and Economic Policies: Intervention</w:t>
      </w:r>
      <w:r w:rsidRPr="00156602">
        <w:rPr>
          <w:rFonts w:ascii="Calibri" w:hAnsi="Calibri" w:cs="Calibri"/>
          <w:noProof/>
          <w:szCs w:val="24"/>
        </w:rPr>
        <w:t xml:space="preserve">, </w:t>
      </w:r>
      <w:r w:rsidRPr="00156602">
        <w:rPr>
          <w:rFonts w:ascii="Calibri" w:hAnsi="Calibri" w:cs="Calibri"/>
          <w:i/>
          <w:iCs/>
          <w:noProof/>
          <w:szCs w:val="24"/>
        </w:rPr>
        <w:t>15</w:t>
      </w:r>
      <w:r w:rsidRPr="00156602">
        <w:rPr>
          <w:rFonts w:ascii="Calibri" w:hAnsi="Calibri" w:cs="Calibri"/>
          <w:noProof/>
          <w:szCs w:val="24"/>
        </w:rPr>
        <w:t>(3), 335–363. https://doi.org/10.4337/ejeep.2018.0032</w:t>
      </w:r>
    </w:p>
    <w:p w14:paraId="072570E1"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B33E3B">
        <w:rPr>
          <w:rFonts w:ascii="Calibri" w:hAnsi="Calibri" w:cs="Calibri"/>
          <w:noProof/>
          <w:szCs w:val="24"/>
          <w:lang w:val="da-DK"/>
        </w:rPr>
        <w:t xml:space="preserve">Byrialsen, M. R., Raza, H., &amp; Valdecantos, S. (2022). </w:t>
      </w:r>
      <w:r w:rsidRPr="00156602">
        <w:rPr>
          <w:rFonts w:ascii="Calibri" w:hAnsi="Calibri" w:cs="Calibri"/>
          <w:i/>
          <w:iCs/>
          <w:noProof/>
          <w:szCs w:val="24"/>
        </w:rPr>
        <w:t>QMDE : A QUARTERLY EMPIRICAL MODEL FOR THE DANISH ECONOMY : A STOCK-FLOW CONSISTENT APPROACH</w:t>
      </w:r>
      <w:r w:rsidRPr="00156602">
        <w:rPr>
          <w:rFonts w:ascii="Calibri" w:hAnsi="Calibri" w:cs="Calibri"/>
          <w:noProof/>
          <w:szCs w:val="24"/>
        </w:rPr>
        <w:t xml:space="preserve">. </w:t>
      </w:r>
      <w:r w:rsidRPr="00156602">
        <w:rPr>
          <w:rFonts w:ascii="Calibri" w:hAnsi="Calibri" w:cs="Calibri"/>
          <w:i/>
          <w:iCs/>
          <w:noProof/>
          <w:szCs w:val="24"/>
        </w:rPr>
        <w:t>79</w:t>
      </w:r>
      <w:r w:rsidRPr="00156602">
        <w:rPr>
          <w:rFonts w:ascii="Calibri" w:hAnsi="Calibri" w:cs="Calibri"/>
          <w:noProof/>
          <w:szCs w:val="24"/>
        </w:rPr>
        <w:t>.</w:t>
      </w:r>
    </w:p>
    <w:p w14:paraId="42681C43"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Chetty, R. (2006). A general formula for the optimal level of social insurance. </w:t>
      </w:r>
      <w:r w:rsidRPr="00156602">
        <w:rPr>
          <w:rFonts w:ascii="Calibri" w:hAnsi="Calibri" w:cs="Calibri"/>
          <w:i/>
          <w:iCs/>
          <w:noProof/>
          <w:szCs w:val="24"/>
        </w:rPr>
        <w:t>Journal of Public Economics</w:t>
      </w:r>
      <w:r w:rsidRPr="00156602">
        <w:rPr>
          <w:rFonts w:ascii="Calibri" w:hAnsi="Calibri" w:cs="Calibri"/>
          <w:noProof/>
          <w:szCs w:val="24"/>
        </w:rPr>
        <w:t xml:space="preserve">, </w:t>
      </w:r>
      <w:r w:rsidRPr="00156602">
        <w:rPr>
          <w:rFonts w:ascii="Calibri" w:hAnsi="Calibri" w:cs="Calibri"/>
          <w:i/>
          <w:iCs/>
          <w:noProof/>
          <w:szCs w:val="24"/>
        </w:rPr>
        <w:t>90</w:t>
      </w:r>
      <w:r w:rsidRPr="00156602">
        <w:rPr>
          <w:rFonts w:ascii="Calibri" w:hAnsi="Calibri" w:cs="Calibri"/>
          <w:noProof/>
          <w:szCs w:val="24"/>
        </w:rPr>
        <w:t>(10–11), 1879–1901. https://doi.org/10.1016/j.jpubeco.2006.01.004</w:t>
      </w:r>
    </w:p>
    <w:p w14:paraId="2F111CD8" w14:textId="77777777" w:rsidR="00156602" w:rsidRPr="00B33E3B" w:rsidRDefault="00156602" w:rsidP="00156602">
      <w:pPr>
        <w:widowControl w:val="0"/>
        <w:autoSpaceDE w:val="0"/>
        <w:autoSpaceDN w:val="0"/>
        <w:adjustRightInd w:val="0"/>
        <w:spacing w:line="240" w:lineRule="auto"/>
        <w:ind w:left="480" w:hanging="480"/>
        <w:rPr>
          <w:rFonts w:ascii="Calibri" w:hAnsi="Calibri" w:cs="Calibri"/>
          <w:noProof/>
          <w:szCs w:val="24"/>
          <w:lang w:val="da-DK"/>
        </w:rPr>
      </w:pPr>
      <w:r w:rsidRPr="00156602">
        <w:rPr>
          <w:rFonts w:ascii="Calibri" w:hAnsi="Calibri" w:cs="Calibri"/>
          <w:noProof/>
          <w:szCs w:val="24"/>
        </w:rPr>
        <w:t xml:space="preserve">Chetty, R. (2008). Moral hazard versus liquidity and optimal unemployment insurance. </w:t>
      </w:r>
      <w:r w:rsidRPr="00B33E3B">
        <w:rPr>
          <w:rFonts w:ascii="Calibri" w:hAnsi="Calibri" w:cs="Calibri"/>
          <w:i/>
          <w:iCs/>
          <w:noProof/>
          <w:szCs w:val="24"/>
          <w:lang w:val="da-DK"/>
        </w:rPr>
        <w:t>Journal of Political Economy</w:t>
      </w:r>
      <w:r w:rsidRPr="00B33E3B">
        <w:rPr>
          <w:rFonts w:ascii="Calibri" w:hAnsi="Calibri" w:cs="Calibri"/>
          <w:noProof/>
          <w:szCs w:val="24"/>
          <w:lang w:val="da-DK"/>
        </w:rPr>
        <w:t xml:space="preserve">, </w:t>
      </w:r>
      <w:r w:rsidRPr="00B33E3B">
        <w:rPr>
          <w:rFonts w:ascii="Calibri" w:hAnsi="Calibri" w:cs="Calibri"/>
          <w:i/>
          <w:iCs/>
          <w:noProof/>
          <w:szCs w:val="24"/>
          <w:lang w:val="da-DK"/>
        </w:rPr>
        <w:t>116</w:t>
      </w:r>
      <w:r w:rsidRPr="00B33E3B">
        <w:rPr>
          <w:rFonts w:ascii="Calibri" w:hAnsi="Calibri" w:cs="Calibri"/>
          <w:noProof/>
          <w:szCs w:val="24"/>
          <w:lang w:val="da-DK"/>
        </w:rPr>
        <w:t>(2), 173–234. https://doi.org/10.1086/588585</w:t>
      </w:r>
    </w:p>
    <w:p w14:paraId="3E8C5087" w14:textId="77777777" w:rsidR="00156602" w:rsidRPr="00B33E3B" w:rsidRDefault="00156602" w:rsidP="00156602">
      <w:pPr>
        <w:widowControl w:val="0"/>
        <w:autoSpaceDE w:val="0"/>
        <w:autoSpaceDN w:val="0"/>
        <w:adjustRightInd w:val="0"/>
        <w:spacing w:line="240" w:lineRule="auto"/>
        <w:ind w:left="480" w:hanging="480"/>
        <w:rPr>
          <w:rFonts w:ascii="Calibri" w:hAnsi="Calibri" w:cs="Calibri"/>
          <w:noProof/>
          <w:szCs w:val="24"/>
          <w:lang w:val="da-DK"/>
        </w:rPr>
      </w:pPr>
      <w:r w:rsidRPr="00B33E3B">
        <w:rPr>
          <w:rFonts w:ascii="Calibri" w:hAnsi="Calibri" w:cs="Calibri"/>
          <w:noProof/>
          <w:szCs w:val="24"/>
          <w:lang w:val="da-DK"/>
        </w:rPr>
        <w:t xml:space="preserve">Dagpengekommissionen. (2015). </w:t>
      </w:r>
      <w:r w:rsidRPr="00B33E3B">
        <w:rPr>
          <w:rFonts w:ascii="Calibri" w:hAnsi="Calibri" w:cs="Calibri"/>
          <w:i/>
          <w:iCs/>
          <w:noProof/>
          <w:szCs w:val="24"/>
          <w:lang w:val="da-DK"/>
        </w:rPr>
        <w:t>Kompensationsgraden i dagpengesystemet</w:t>
      </w:r>
      <w:r w:rsidRPr="00B33E3B">
        <w:rPr>
          <w:rFonts w:ascii="Calibri" w:hAnsi="Calibri" w:cs="Calibri"/>
          <w:noProof/>
          <w:szCs w:val="24"/>
          <w:lang w:val="da-DK"/>
        </w:rPr>
        <w:t>. 41.</w:t>
      </w:r>
    </w:p>
    <w:p w14:paraId="27FA1E84" w14:textId="77777777" w:rsidR="00156602" w:rsidRPr="00B33E3B" w:rsidRDefault="00156602" w:rsidP="00156602">
      <w:pPr>
        <w:widowControl w:val="0"/>
        <w:autoSpaceDE w:val="0"/>
        <w:autoSpaceDN w:val="0"/>
        <w:adjustRightInd w:val="0"/>
        <w:spacing w:line="240" w:lineRule="auto"/>
        <w:ind w:left="480" w:hanging="480"/>
        <w:rPr>
          <w:rFonts w:ascii="Calibri" w:hAnsi="Calibri" w:cs="Calibri"/>
          <w:noProof/>
          <w:szCs w:val="24"/>
          <w:lang w:val="da-DK"/>
        </w:rPr>
      </w:pPr>
      <w:r w:rsidRPr="00B33E3B">
        <w:rPr>
          <w:rFonts w:ascii="Calibri" w:hAnsi="Calibri" w:cs="Calibri"/>
          <w:noProof/>
          <w:szCs w:val="24"/>
          <w:lang w:val="da-DK"/>
        </w:rPr>
        <w:t xml:space="preserve">Dagpengekommissionens sekretariat. (2015). Dagpengemodellen teknisk analyserapport. </w:t>
      </w:r>
      <w:r w:rsidRPr="00B33E3B">
        <w:rPr>
          <w:rFonts w:ascii="Calibri" w:hAnsi="Calibri" w:cs="Calibri"/>
          <w:i/>
          <w:iCs/>
          <w:noProof/>
          <w:szCs w:val="24"/>
          <w:lang w:val="da-DK"/>
        </w:rPr>
        <w:t>Beskæftigelsesmi</w:t>
      </w:r>
      <w:r w:rsidRPr="00B33E3B">
        <w:rPr>
          <w:rFonts w:ascii="Calibri" w:hAnsi="Calibri" w:cs="Calibri"/>
          <w:noProof/>
          <w:szCs w:val="24"/>
          <w:lang w:val="da-DK"/>
        </w:rPr>
        <w:t>.</w:t>
      </w:r>
    </w:p>
    <w:p w14:paraId="41716EC4" w14:textId="77777777" w:rsidR="00156602" w:rsidRPr="00B33E3B" w:rsidRDefault="00156602" w:rsidP="00156602">
      <w:pPr>
        <w:widowControl w:val="0"/>
        <w:autoSpaceDE w:val="0"/>
        <w:autoSpaceDN w:val="0"/>
        <w:adjustRightInd w:val="0"/>
        <w:spacing w:line="240" w:lineRule="auto"/>
        <w:ind w:left="480" w:hanging="480"/>
        <w:rPr>
          <w:rFonts w:ascii="Calibri" w:hAnsi="Calibri" w:cs="Calibri"/>
          <w:noProof/>
          <w:szCs w:val="24"/>
          <w:lang w:val="da-DK"/>
        </w:rPr>
      </w:pPr>
      <w:r w:rsidRPr="00B33E3B">
        <w:rPr>
          <w:rFonts w:ascii="Calibri" w:hAnsi="Calibri" w:cs="Calibri"/>
          <w:noProof/>
          <w:szCs w:val="24"/>
          <w:lang w:val="da-DK"/>
        </w:rPr>
        <w:t xml:space="preserve">Danmarks Statistik. (2012). ADAM - En Model Af Dansk Økonomi. In </w:t>
      </w:r>
      <w:r w:rsidRPr="00B33E3B">
        <w:rPr>
          <w:rFonts w:ascii="Calibri" w:hAnsi="Calibri" w:cs="Calibri"/>
          <w:i/>
          <w:iCs/>
          <w:noProof/>
          <w:szCs w:val="24"/>
          <w:lang w:val="da-DK"/>
        </w:rPr>
        <w:t>Danmarks Statistik</w:t>
      </w:r>
      <w:r w:rsidRPr="00B33E3B">
        <w:rPr>
          <w:rFonts w:ascii="Calibri" w:hAnsi="Calibri" w:cs="Calibri"/>
          <w:noProof/>
          <w:szCs w:val="24"/>
          <w:lang w:val="da-DK"/>
        </w:rPr>
        <w:t>. Danmarks Statistik. https://www.dst.dk/da/Statistik/Publikationer/VisPub?cid=17987</w:t>
      </w:r>
    </w:p>
    <w:p w14:paraId="37B3339D" w14:textId="77777777" w:rsidR="00156602" w:rsidRPr="00B33E3B" w:rsidRDefault="00156602" w:rsidP="00156602">
      <w:pPr>
        <w:widowControl w:val="0"/>
        <w:autoSpaceDE w:val="0"/>
        <w:autoSpaceDN w:val="0"/>
        <w:adjustRightInd w:val="0"/>
        <w:spacing w:line="240" w:lineRule="auto"/>
        <w:ind w:left="480" w:hanging="480"/>
        <w:rPr>
          <w:rFonts w:ascii="Calibri" w:hAnsi="Calibri" w:cs="Calibri"/>
          <w:noProof/>
          <w:szCs w:val="24"/>
          <w:lang w:val="da-DK"/>
        </w:rPr>
      </w:pPr>
      <w:r w:rsidRPr="00B33E3B">
        <w:rPr>
          <w:rFonts w:ascii="Calibri" w:hAnsi="Calibri" w:cs="Calibri"/>
          <w:noProof/>
          <w:szCs w:val="24"/>
          <w:lang w:val="da-DK"/>
        </w:rPr>
        <w:t xml:space="preserve">De Økonomiske Råd. (2022). </w:t>
      </w:r>
      <w:r w:rsidRPr="00B33E3B">
        <w:rPr>
          <w:rFonts w:ascii="Calibri" w:hAnsi="Calibri" w:cs="Calibri"/>
          <w:i/>
          <w:iCs/>
          <w:noProof/>
          <w:szCs w:val="24"/>
          <w:lang w:val="da-DK"/>
        </w:rPr>
        <w:t>RAPPORT FRA FORMANDSKABET DANSK ØKONOMI FORÅR 2022</w:t>
      </w:r>
      <w:r w:rsidRPr="00B33E3B">
        <w:rPr>
          <w:rFonts w:ascii="Calibri" w:hAnsi="Calibri" w:cs="Calibri"/>
          <w:noProof/>
          <w:szCs w:val="24"/>
          <w:lang w:val="da-DK"/>
        </w:rPr>
        <w:t>. https://dors.dk/raad-vismaend/loven.</w:t>
      </w:r>
    </w:p>
    <w:p w14:paraId="70CFE2C7"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B33E3B">
        <w:rPr>
          <w:rFonts w:ascii="Calibri" w:hAnsi="Calibri" w:cs="Calibri"/>
          <w:noProof/>
          <w:szCs w:val="24"/>
          <w:lang w:val="da-DK"/>
        </w:rPr>
        <w:t xml:space="preserve">Dieterle, S., Bartalotti, O., &amp; Brummet, Q. (2021). </w:t>
      </w:r>
      <w:r w:rsidRPr="00156602">
        <w:rPr>
          <w:rFonts w:ascii="Calibri" w:hAnsi="Calibri" w:cs="Calibri"/>
          <w:noProof/>
          <w:szCs w:val="24"/>
        </w:rPr>
        <w:t xml:space="preserve">Revisiting the Effects of Unemployment Insurance Extensions on Unemployment: A Measurement Error-Corrected Regression Discontinuity Approach. </w:t>
      </w:r>
      <w:r w:rsidRPr="00156602">
        <w:rPr>
          <w:rFonts w:ascii="Calibri" w:hAnsi="Calibri" w:cs="Calibri"/>
          <w:i/>
          <w:iCs/>
          <w:noProof/>
          <w:szCs w:val="24"/>
        </w:rPr>
        <w:t>SSRN Electronic Journal</w:t>
      </w:r>
      <w:r w:rsidRPr="00156602">
        <w:rPr>
          <w:rFonts w:ascii="Calibri" w:hAnsi="Calibri" w:cs="Calibri"/>
          <w:noProof/>
          <w:szCs w:val="24"/>
        </w:rPr>
        <w:t xml:space="preserve">, </w:t>
      </w:r>
      <w:r w:rsidRPr="00156602">
        <w:rPr>
          <w:rFonts w:ascii="Calibri" w:hAnsi="Calibri" w:cs="Calibri"/>
          <w:i/>
          <w:iCs/>
          <w:noProof/>
          <w:szCs w:val="24"/>
        </w:rPr>
        <w:t>11496</w:t>
      </w:r>
      <w:r w:rsidRPr="00156602">
        <w:rPr>
          <w:rFonts w:ascii="Calibri" w:hAnsi="Calibri" w:cs="Calibri"/>
          <w:noProof/>
          <w:szCs w:val="24"/>
        </w:rPr>
        <w:t>. https://doi.org/10.2139/ssrn.3177370</w:t>
      </w:r>
    </w:p>
    <w:p w14:paraId="723BD6D7"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Dray, M., &amp; Thirlwall, A. P. (2011). The endogeneity of the natural rate of growth for a selection of Asian countries. </w:t>
      </w:r>
      <w:r w:rsidRPr="00156602">
        <w:rPr>
          <w:rFonts w:ascii="Calibri" w:hAnsi="Calibri" w:cs="Calibri"/>
          <w:i/>
          <w:iCs/>
          <w:noProof/>
          <w:szCs w:val="24"/>
        </w:rPr>
        <w:t>Journal of Post Keynesian Economics</w:t>
      </w:r>
      <w:r w:rsidRPr="00156602">
        <w:rPr>
          <w:rFonts w:ascii="Calibri" w:hAnsi="Calibri" w:cs="Calibri"/>
          <w:noProof/>
          <w:szCs w:val="24"/>
        </w:rPr>
        <w:t xml:space="preserve">, </w:t>
      </w:r>
      <w:r w:rsidRPr="00156602">
        <w:rPr>
          <w:rFonts w:ascii="Calibri" w:hAnsi="Calibri" w:cs="Calibri"/>
          <w:i/>
          <w:iCs/>
          <w:noProof/>
          <w:szCs w:val="24"/>
        </w:rPr>
        <w:t>33</w:t>
      </w:r>
      <w:r w:rsidRPr="00156602">
        <w:rPr>
          <w:rFonts w:ascii="Calibri" w:hAnsi="Calibri" w:cs="Calibri"/>
          <w:noProof/>
          <w:szCs w:val="24"/>
        </w:rPr>
        <w:t>(3), 451–468. https://doi.org/10.2753/PKE0160-3477330303</w:t>
      </w:r>
    </w:p>
    <w:p w14:paraId="7CADDB55" w14:textId="77777777" w:rsidR="00156602" w:rsidRPr="00B33E3B" w:rsidRDefault="00156602" w:rsidP="00156602">
      <w:pPr>
        <w:widowControl w:val="0"/>
        <w:autoSpaceDE w:val="0"/>
        <w:autoSpaceDN w:val="0"/>
        <w:adjustRightInd w:val="0"/>
        <w:spacing w:line="240" w:lineRule="auto"/>
        <w:ind w:left="480" w:hanging="480"/>
        <w:rPr>
          <w:rFonts w:ascii="Calibri" w:hAnsi="Calibri" w:cs="Calibri"/>
          <w:noProof/>
          <w:szCs w:val="24"/>
          <w:lang w:val="da-DK"/>
        </w:rPr>
      </w:pPr>
      <w:r w:rsidRPr="00156602">
        <w:rPr>
          <w:rFonts w:ascii="Calibri" w:hAnsi="Calibri" w:cs="Calibri"/>
          <w:noProof/>
          <w:szCs w:val="24"/>
        </w:rPr>
        <w:t xml:space="preserve">DREAM. </w:t>
      </w:r>
      <w:r w:rsidRPr="00B33E3B">
        <w:rPr>
          <w:rFonts w:ascii="Calibri" w:hAnsi="Calibri" w:cs="Calibri"/>
          <w:noProof/>
          <w:szCs w:val="24"/>
          <w:lang w:val="da-DK"/>
        </w:rPr>
        <w:t xml:space="preserve">(2013). </w:t>
      </w:r>
      <w:r w:rsidRPr="00B33E3B">
        <w:rPr>
          <w:rFonts w:ascii="Calibri" w:hAnsi="Calibri" w:cs="Calibri"/>
          <w:i/>
          <w:iCs/>
          <w:noProof/>
          <w:szCs w:val="24"/>
          <w:lang w:val="da-DK"/>
        </w:rPr>
        <w:t>Langsigtet økonomisk fremskrivning 2013</w:t>
      </w:r>
      <w:r w:rsidRPr="00B33E3B">
        <w:rPr>
          <w:rFonts w:ascii="Calibri" w:hAnsi="Calibri" w:cs="Calibri"/>
          <w:noProof/>
          <w:szCs w:val="24"/>
          <w:lang w:val="da-DK"/>
        </w:rPr>
        <w:t xml:space="preserve">. </w:t>
      </w:r>
      <w:r w:rsidRPr="00B33E3B">
        <w:rPr>
          <w:rFonts w:ascii="Calibri" w:hAnsi="Calibri" w:cs="Calibri"/>
          <w:i/>
          <w:iCs/>
          <w:noProof/>
          <w:szCs w:val="24"/>
          <w:lang w:val="da-DK"/>
        </w:rPr>
        <w:t>August</w:t>
      </w:r>
      <w:r w:rsidRPr="00B33E3B">
        <w:rPr>
          <w:rFonts w:ascii="Calibri" w:hAnsi="Calibri" w:cs="Calibri"/>
          <w:noProof/>
          <w:szCs w:val="24"/>
          <w:lang w:val="da-DK"/>
        </w:rPr>
        <w:t>.</w:t>
      </w:r>
    </w:p>
    <w:p w14:paraId="34C43501" w14:textId="77777777" w:rsidR="00156602" w:rsidRPr="00B33E3B" w:rsidRDefault="00156602" w:rsidP="00156602">
      <w:pPr>
        <w:widowControl w:val="0"/>
        <w:autoSpaceDE w:val="0"/>
        <w:autoSpaceDN w:val="0"/>
        <w:adjustRightInd w:val="0"/>
        <w:spacing w:line="240" w:lineRule="auto"/>
        <w:ind w:left="480" w:hanging="480"/>
        <w:rPr>
          <w:rFonts w:ascii="Calibri" w:hAnsi="Calibri" w:cs="Calibri"/>
          <w:noProof/>
          <w:szCs w:val="24"/>
          <w:lang w:val="da-DK"/>
        </w:rPr>
      </w:pPr>
      <w:r w:rsidRPr="00B33E3B">
        <w:rPr>
          <w:rFonts w:ascii="Calibri" w:hAnsi="Calibri" w:cs="Calibri"/>
          <w:noProof/>
          <w:szCs w:val="24"/>
          <w:lang w:val="da-DK"/>
        </w:rPr>
        <w:lastRenderedPageBreak/>
        <w:t xml:space="preserve">Fagbevægelsens Hovedorganisation. (2021). </w:t>
      </w:r>
      <w:r w:rsidRPr="00B33E3B">
        <w:rPr>
          <w:rFonts w:ascii="Calibri" w:hAnsi="Calibri" w:cs="Calibri"/>
          <w:i/>
          <w:iCs/>
          <w:noProof/>
          <w:szCs w:val="24"/>
          <w:lang w:val="da-DK"/>
        </w:rPr>
        <w:t>Mere tryghed til lønmodtagerne</w:t>
      </w:r>
      <w:r w:rsidRPr="00B33E3B">
        <w:rPr>
          <w:rFonts w:ascii="Calibri" w:hAnsi="Calibri" w:cs="Calibri"/>
          <w:noProof/>
          <w:szCs w:val="24"/>
          <w:lang w:val="da-DK"/>
        </w:rPr>
        <w:t>.</w:t>
      </w:r>
    </w:p>
    <w:p w14:paraId="66323B35"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B33E3B">
        <w:rPr>
          <w:rFonts w:ascii="Calibri" w:hAnsi="Calibri" w:cs="Calibri"/>
          <w:noProof/>
          <w:szCs w:val="24"/>
          <w:lang w:val="da-DK"/>
        </w:rPr>
        <w:t xml:space="preserve">Falch, N. S. (2015). </w:t>
      </w:r>
      <w:r w:rsidRPr="00156602">
        <w:rPr>
          <w:rFonts w:ascii="Calibri" w:hAnsi="Calibri" w:cs="Calibri"/>
          <w:i/>
          <w:iCs/>
          <w:noProof/>
          <w:szCs w:val="24"/>
        </w:rPr>
        <w:t>Three essays on unemployment insurance</w:t>
      </w:r>
      <w:r w:rsidRPr="00156602">
        <w:rPr>
          <w:rFonts w:ascii="Calibri" w:hAnsi="Calibri" w:cs="Calibri"/>
          <w:noProof/>
          <w:szCs w:val="24"/>
        </w:rPr>
        <w:t xml:space="preserve">. </w:t>
      </w:r>
      <w:r w:rsidRPr="00156602">
        <w:rPr>
          <w:rFonts w:ascii="Calibri" w:hAnsi="Calibri" w:cs="Calibri"/>
          <w:i/>
          <w:iCs/>
          <w:noProof/>
          <w:szCs w:val="24"/>
        </w:rPr>
        <w:t>April</w:t>
      </w:r>
      <w:r w:rsidRPr="00156602">
        <w:rPr>
          <w:rFonts w:ascii="Calibri" w:hAnsi="Calibri" w:cs="Calibri"/>
          <w:noProof/>
          <w:szCs w:val="24"/>
        </w:rPr>
        <w:t>.</w:t>
      </w:r>
    </w:p>
    <w:p w14:paraId="301643E9"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Fazzari, S. M., Ferri, P., &amp; Variato, A. M. (2020). Demand-led growth and accommodating supply. </w:t>
      </w:r>
      <w:r w:rsidRPr="00156602">
        <w:rPr>
          <w:rFonts w:ascii="Calibri" w:hAnsi="Calibri" w:cs="Calibri"/>
          <w:i/>
          <w:iCs/>
          <w:noProof/>
          <w:szCs w:val="24"/>
        </w:rPr>
        <w:t>Cambridge Journal of Economics</w:t>
      </w:r>
      <w:r w:rsidRPr="00156602">
        <w:rPr>
          <w:rFonts w:ascii="Calibri" w:hAnsi="Calibri" w:cs="Calibri"/>
          <w:noProof/>
          <w:szCs w:val="24"/>
        </w:rPr>
        <w:t xml:space="preserve">, </w:t>
      </w:r>
      <w:r w:rsidRPr="00156602">
        <w:rPr>
          <w:rFonts w:ascii="Calibri" w:hAnsi="Calibri" w:cs="Calibri"/>
          <w:i/>
          <w:iCs/>
          <w:noProof/>
          <w:szCs w:val="24"/>
        </w:rPr>
        <w:t>44</w:t>
      </w:r>
      <w:r w:rsidRPr="00156602">
        <w:rPr>
          <w:rFonts w:ascii="Calibri" w:hAnsi="Calibri" w:cs="Calibri"/>
          <w:noProof/>
          <w:szCs w:val="24"/>
        </w:rPr>
        <w:t>(3), 583–605. https://doi.org/10.1093/cje/bez055</w:t>
      </w:r>
    </w:p>
    <w:p w14:paraId="61380B72" w14:textId="77777777" w:rsidR="00156602" w:rsidRPr="00B33E3B" w:rsidRDefault="00156602" w:rsidP="00156602">
      <w:pPr>
        <w:widowControl w:val="0"/>
        <w:autoSpaceDE w:val="0"/>
        <w:autoSpaceDN w:val="0"/>
        <w:adjustRightInd w:val="0"/>
        <w:spacing w:line="240" w:lineRule="auto"/>
        <w:ind w:left="480" w:hanging="480"/>
        <w:rPr>
          <w:rFonts w:ascii="Calibri" w:hAnsi="Calibri" w:cs="Calibri"/>
          <w:noProof/>
          <w:szCs w:val="24"/>
          <w:lang w:val="da-DK"/>
        </w:rPr>
      </w:pPr>
      <w:r w:rsidRPr="00156602">
        <w:rPr>
          <w:rFonts w:ascii="Calibri" w:hAnsi="Calibri" w:cs="Calibri"/>
          <w:noProof/>
          <w:szCs w:val="24"/>
        </w:rPr>
        <w:t xml:space="preserve">Finansministeriet. </w:t>
      </w:r>
      <w:r w:rsidRPr="00B33E3B">
        <w:rPr>
          <w:rFonts w:ascii="Calibri" w:hAnsi="Calibri" w:cs="Calibri"/>
          <w:noProof/>
          <w:szCs w:val="24"/>
          <w:lang w:val="da-DK"/>
        </w:rPr>
        <w:t xml:space="preserve">(2017). </w:t>
      </w:r>
      <w:r w:rsidRPr="00B33E3B">
        <w:rPr>
          <w:rFonts w:ascii="Calibri" w:hAnsi="Calibri" w:cs="Calibri"/>
          <w:i/>
          <w:iCs/>
          <w:noProof/>
          <w:szCs w:val="24"/>
          <w:lang w:val="da-DK"/>
        </w:rPr>
        <w:t>Det danske pensionssystem nu og i fremtiden</w:t>
      </w:r>
      <w:r w:rsidRPr="00B33E3B">
        <w:rPr>
          <w:rFonts w:ascii="Calibri" w:hAnsi="Calibri" w:cs="Calibri"/>
          <w:noProof/>
          <w:szCs w:val="24"/>
          <w:lang w:val="da-DK"/>
        </w:rPr>
        <w:t>.</w:t>
      </w:r>
    </w:p>
    <w:p w14:paraId="3E1C1165"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Finkelstein, A., &amp; Chetty, R. (2012). </w:t>
      </w:r>
      <w:r w:rsidRPr="00156602">
        <w:rPr>
          <w:rFonts w:ascii="Calibri" w:hAnsi="Calibri" w:cs="Calibri"/>
          <w:i/>
          <w:iCs/>
          <w:noProof/>
          <w:szCs w:val="24"/>
        </w:rPr>
        <w:t>SOCIAL INSURANCE: CONNECTING THEORY TO DATA</w:t>
      </w:r>
      <w:r w:rsidRPr="00156602">
        <w:rPr>
          <w:rFonts w:ascii="Calibri" w:hAnsi="Calibri" w:cs="Calibri"/>
          <w:noProof/>
          <w:szCs w:val="24"/>
        </w:rPr>
        <w:t>.</w:t>
      </w:r>
    </w:p>
    <w:p w14:paraId="55D428A1"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Fredriksson, P., &amp; Söderström, M. (2020). The equilibrium impact of unemployment insurance on unemployment: Evidence from a non-linear policy rule. </w:t>
      </w:r>
      <w:r w:rsidRPr="00156602">
        <w:rPr>
          <w:rFonts w:ascii="Calibri" w:hAnsi="Calibri" w:cs="Calibri"/>
          <w:i/>
          <w:iCs/>
          <w:noProof/>
          <w:szCs w:val="24"/>
        </w:rPr>
        <w:t>Journal of Public Economics</w:t>
      </w:r>
      <w:r w:rsidRPr="00156602">
        <w:rPr>
          <w:rFonts w:ascii="Calibri" w:hAnsi="Calibri" w:cs="Calibri"/>
          <w:noProof/>
          <w:szCs w:val="24"/>
        </w:rPr>
        <w:t xml:space="preserve">, </w:t>
      </w:r>
      <w:r w:rsidRPr="00156602">
        <w:rPr>
          <w:rFonts w:ascii="Calibri" w:hAnsi="Calibri" w:cs="Calibri"/>
          <w:i/>
          <w:iCs/>
          <w:noProof/>
          <w:szCs w:val="24"/>
        </w:rPr>
        <w:t>187</w:t>
      </w:r>
      <w:r w:rsidRPr="00156602">
        <w:rPr>
          <w:rFonts w:ascii="Calibri" w:hAnsi="Calibri" w:cs="Calibri"/>
          <w:noProof/>
          <w:szCs w:val="24"/>
        </w:rPr>
        <w:t>, 104199. https://doi.org/10.1016/j.jpubeco.2020.104199</w:t>
      </w:r>
    </w:p>
    <w:p w14:paraId="472799A1"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Gutierrez, I. A. (2016). Job insecurity, unemployment insurance and on-the-job search. Evidence from older American workers. </w:t>
      </w:r>
      <w:r w:rsidRPr="00156602">
        <w:rPr>
          <w:rFonts w:ascii="Calibri" w:hAnsi="Calibri" w:cs="Calibri"/>
          <w:i/>
          <w:iCs/>
          <w:noProof/>
          <w:szCs w:val="24"/>
        </w:rPr>
        <w:t>Labour Economics</w:t>
      </w:r>
      <w:r w:rsidRPr="00156602">
        <w:rPr>
          <w:rFonts w:ascii="Calibri" w:hAnsi="Calibri" w:cs="Calibri"/>
          <w:noProof/>
          <w:szCs w:val="24"/>
        </w:rPr>
        <w:t xml:space="preserve">, </w:t>
      </w:r>
      <w:r w:rsidRPr="00156602">
        <w:rPr>
          <w:rFonts w:ascii="Calibri" w:hAnsi="Calibri" w:cs="Calibri"/>
          <w:i/>
          <w:iCs/>
          <w:noProof/>
          <w:szCs w:val="24"/>
        </w:rPr>
        <w:t>41</w:t>
      </w:r>
      <w:r w:rsidRPr="00156602">
        <w:rPr>
          <w:rFonts w:ascii="Calibri" w:hAnsi="Calibri" w:cs="Calibri"/>
          <w:noProof/>
          <w:szCs w:val="24"/>
        </w:rPr>
        <w:t>, 228–245. https://doi.org/10.1016/j.labeco.2016.05.011</w:t>
      </w:r>
    </w:p>
    <w:p w14:paraId="553D99F7"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B33E3B">
        <w:rPr>
          <w:rFonts w:ascii="Calibri" w:hAnsi="Calibri" w:cs="Calibri"/>
          <w:noProof/>
          <w:szCs w:val="24"/>
          <w:lang w:val="da-DK"/>
        </w:rPr>
        <w:t xml:space="preserve">Hagedorn, M., Karahan, F., Manovskii, I., &amp; Mitman, K. (2013). </w:t>
      </w:r>
      <w:r w:rsidRPr="00156602">
        <w:rPr>
          <w:rFonts w:ascii="Calibri" w:hAnsi="Calibri" w:cs="Calibri"/>
          <w:noProof/>
          <w:szCs w:val="24"/>
        </w:rPr>
        <w:t xml:space="preserve">Unemployment Benefits and Unemployment in the Great Recession: The Role of Macro Effects. </w:t>
      </w:r>
      <w:r w:rsidRPr="00156602">
        <w:rPr>
          <w:rFonts w:ascii="Calibri" w:hAnsi="Calibri" w:cs="Calibri"/>
          <w:i/>
          <w:iCs/>
          <w:noProof/>
          <w:szCs w:val="24"/>
        </w:rPr>
        <w:t>SSRN Electronic Journal</w:t>
      </w:r>
      <w:r w:rsidRPr="00156602">
        <w:rPr>
          <w:rFonts w:ascii="Calibri" w:hAnsi="Calibri" w:cs="Calibri"/>
          <w:noProof/>
          <w:szCs w:val="24"/>
        </w:rPr>
        <w:t>. https://doi.org/10.2139/ssrn.2340678</w:t>
      </w:r>
    </w:p>
    <w:p w14:paraId="374888D3"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Hagedorn, M., Manovskii, I., &amp; Mitman, K. (2016). Interpreting Recent Quasi-Experimental Evidence on the Effects of Unemployment Benefit Extensions. </w:t>
      </w:r>
      <w:r w:rsidRPr="00156602">
        <w:rPr>
          <w:rFonts w:ascii="Calibri" w:hAnsi="Calibri" w:cs="Calibri"/>
          <w:i/>
          <w:iCs/>
          <w:noProof/>
          <w:szCs w:val="24"/>
        </w:rPr>
        <w:t>NBER Working Paper Series</w:t>
      </w:r>
      <w:r w:rsidRPr="00156602">
        <w:rPr>
          <w:rFonts w:ascii="Calibri" w:hAnsi="Calibri" w:cs="Calibri"/>
          <w:noProof/>
          <w:szCs w:val="24"/>
        </w:rPr>
        <w:t>, 24. http://www.nber.org/papers/w22280</w:t>
      </w:r>
    </w:p>
    <w:p w14:paraId="74B5D64C"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Hopenhayn, H. A., &amp; Nicolini, J. P. (2009). Optimal unemployment insurance and employment history. </w:t>
      </w:r>
      <w:r w:rsidRPr="00156602">
        <w:rPr>
          <w:rFonts w:ascii="Calibri" w:hAnsi="Calibri" w:cs="Calibri"/>
          <w:i/>
          <w:iCs/>
          <w:noProof/>
          <w:szCs w:val="24"/>
        </w:rPr>
        <w:t>Review of Economic Studies</w:t>
      </w:r>
      <w:r w:rsidRPr="00156602">
        <w:rPr>
          <w:rFonts w:ascii="Calibri" w:hAnsi="Calibri" w:cs="Calibri"/>
          <w:noProof/>
          <w:szCs w:val="24"/>
        </w:rPr>
        <w:t xml:space="preserve">, </w:t>
      </w:r>
      <w:r w:rsidRPr="00156602">
        <w:rPr>
          <w:rFonts w:ascii="Calibri" w:hAnsi="Calibri" w:cs="Calibri"/>
          <w:i/>
          <w:iCs/>
          <w:noProof/>
          <w:szCs w:val="24"/>
        </w:rPr>
        <w:t>76</w:t>
      </w:r>
      <w:r w:rsidRPr="00156602">
        <w:rPr>
          <w:rFonts w:ascii="Calibri" w:hAnsi="Calibri" w:cs="Calibri"/>
          <w:noProof/>
          <w:szCs w:val="24"/>
        </w:rPr>
        <w:t>(3), 1049–1070. https://doi.org/10.1111/j.1467-937X.2009.00555.x</w:t>
      </w:r>
    </w:p>
    <w:p w14:paraId="7EEB2508"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Hopenhayn, H. A., &amp; Wang, C. (1996). Unemployment insurance with moral hazard in a dynamic economy A comment. </w:t>
      </w:r>
      <w:r w:rsidRPr="00156602">
        <w:rPr>
          <w:rFonts w:ascii="Calibri" w:hAnsi="Calibri" w:cs="Calibri"/>
          <w:i/>
          <w:iCs/>
          <w:noProof/>
          <w:szCs w:val="24"/>
        </w:rPr>
        <w:t>Carnegie-Rochester Conference Series on Public Policy</w:t>
      </w:r>
      <w:r w:rsidRPr="00156602">
        <w:rPr>
          <w:rFonts w:ascii="Calibri" w:hAnsi="Calibri" w:cs="Calibri"/>
          <w:noProof/>
          <w:szCs w:val="24"/>
        </w:rPr>
        <w:t xml:space="preserve">, </w:t>
      </w:r>
      <w:r w:rsidRPr="00156602">
        <w:rPr>
          <w:rFonts w:ascii="Calibri" w:hAnsi="Calibri" w:cs="Calibri"/>
          <w:i/>
          <w:iCs/>
          <w:noProof/>
          <w:szCs w:val="24"/>
        </w:rPr>
        <w:t>44</w:t>
      </w:r>
      <w:r w:rsidRPr="00156602">
        <w:rPr>
          <w:rFonts w:ascii="Calibri" w:hAnsi="Calibri" w:cs="Calibri"/>
          <w:noProof/>
          <w:szCs w:val="24"/>
        </w:rPr>
        <w:t>, 43–46. https://doi.org/10.1016/s0167-2231(96)90003-2</w:t>
      </w:r>
    </w:p>
    <w:p w14:paraId="1DF894D3"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Howell, D., &amp; Azizoglu, B. (2011). Unemployment Benefits and Work Incentives: The U.S. Labor Market in the Great Recession. </w:t>
      </w:r>
      <w:r w:rsidRPr="00156602">
        <w:rPr>
          <w:rFonts w:ascii="Calibri" w:hAnsi="Calibri" w:cs="Calibri"/>
          <w:i/>
          <w:iCs/>
          <w:noProof/>
          <w:szCs w:val="24"/>
        </w:rPr>
        <w:t>Political Economy Research Institute</w:t>
      </w:r>
      <w:r w:rsidRPr="00156602">
        <w:rPr>
          <w:rFonts w:ascii="Calibri" w:hAnsi="Calibri" w:cs="Calibri"/>
          <w:noProof/>
          <w:szCs w:val="24"/>
        </w:rPr>
        <w:t xml:space="preserve">, </w:t>
      </w:r>
      <w:r w:rsidRPr="00156602">
        <w:rPr>
          <w:rFonts w:ascii="Calibri" w:hAnsi="Calibri" w:cs="Calibri"/>
          <w:i/>
          <w:iCs/>
          <w:noProof/>
          <w:szCs w:val="24"/>
        </w:rPr>
        <w:t>257</w:t>
      </w:r>
      <w:r w:rsidRPr="00156602">
        <w:rPr>
          <w:rFonts w:ascii="Calibri" w:hAnsi="Calibri" w:cs="Calibri"/>
          <w:noProof/>
          <w:szCs w:val="24"/>
        </w:rPr>
        <w:t>, 151–162. https://doi.org/10.4324/9781315143842</w:t>
      </w:r>
    </w:p>
    <w:p w14:paraId="6472324D" w14:textId="77777777" w:rsidR="00156602" w:rsidRPr="00B33E3B" w:rsidRDefault="00156602" w:rsidP="00156602">
      <w:pPr>
        <w:widowControl w:val="0"/>
        <w:autoSpaceDE w:val="0"/>
        <w:autoSpaceDN w:val="0"/>
        <w:adjustRightInd w:val="0"/>
        <w:spacing w:line="240" w:lineRule="auto"/>
        <w:ind w:left="480" w:hanging="480"/>
        <w:rPr>
          <w:rFonts w:ascii="Calibri" w:hAnsi="Calibri" w:cs="Calibri"/>
          <w:noProof/>
          <w:szCs w:val="24"/>
          <w:lang w:val="da-DK"/>
        </w:rPr>
      </w:pPr>
      <w:r w:rsidRPr="00156602">
        <w:rPr>
          <w:rFonts w:ascii="Calibri" w:hAnsi="Calibri" w:cs="Calibri"/>
          <w:noProof/>
          <w:szCs w:val="24"/>
        </w:rPr>
        <w:t xml:space="preserve">Hummelgaard, P. (2021). </w:t>
      </w:r>
      <w:r w:rsidRPr="00156602">
        <w:rPr>
          <w:rFonts w:ascii="Calibri" w:hAnsi="Calibri" w:cs="Calibri"/>
          <w:i/>
          <w:iCs/>
          <w:noProof/>
          <w:szCs w:val="24"/>
        </w:rPr>
        <w:t>Spørgsmål nr:270</w:t>
      </w:r>
      <w:r w:rsidRPr="00156602">
        <w:rPr>
          <w:rFonts w:ascii="Calibri" w:hAnsi="Calibri" w:cs="Calibri"/>
          <w:noProof/>
          <w:szCs w:val="24"/>
        </w:rPr>
        <w:t xml:space="preserve">. </w:t>
      </w:r>
      <w:r w:rsidRPr="00B33E3B">
        <w:rPr>
          <w:rFonts w:ascii="Calibri" w:hAnsi="Calibri" w:cs="Calibri"/>
          <w:noProof/>
          <w:szCs w:val="24"/>
          <w:lang w:val="da-DK"/>
        </w:rPr>
        <w:t>Beskæftigelses Ministeriet. https://www.ft.dk/samling/20201/almdel/beu/spm/270/svar/1776624/2384360/index.htm</w:t>
      </w:r>
    </w:p>
    <w:p w14:paraId="0C009109"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B33E3B">
        <w:rPr>
          <w:rFonts w:ascii="Calibri" w:hAnsi="Calibri" w:cs="Calibri"/>
          <w:noProof/>
          <w:szCs w:val="24"/>
          <w:lang w:val="da-DK"/>
        </w:rPr>
        <w:t xml:space="preserve">Jensen, M. T. (2021). </w:t>
      </w:r>
      <w:r w:rsidRPr="00B33E3B">
        <w:rPr>
          <w:rFonts w:ascii="Calibri" w:hAnsi="Calibri" w:cs="Calibri"/>
          <w:i/>
          <w:iCs/>
          <w:noProof/>
          <w:szCs w:val="24"/>
          <w:lang w:val="da-DK"/>
        </w:rPr>
        <w:t>Prisen for at løfte dagpengene overdrives</w:t>
      </w:r>
      <w:r w:rsidRPr="00B33E3B">
        <w:rPr>
          <w:rFonts w:ascii="Calibri" w:hAnsi="Calibri" w:cs="Calibri"/>
          <w:noProof/>
          <w:szCs w:val="24"/>
          <w:lang w:val="da-DK"/>
        </w:rPr>
        <w:t xml:space="preserve">. </w:t>
      </w:r>
      <w:r w:rsidRPr="00156602">
        <w:rPr>
          <w:rFonts w:ascii="Calibri" w:hAnsi="Calibri" w:cs="Calibri"/>
          <w:noProof/>
          <w:szCs w:val="24"/>
        </w:rPr>
        <w:t>1–10.</w:t>
      </w:r>
    </w:p>
    <w:p w14:paraId="0CC8D0AD"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Jurajda, Š. (2002). Estimating the effect of unemployment insurance compensation on the labor market histories of displaced workers. </w:t>
      </w:r>
      <w:r w:rsidRPr="00156602">
        <w:rPr>
          <w:rFonts w:ascii="Calibri" w:hAnsi="Calibri" w:cs="Calibri"/>
          <w:i/>
          <w:iCs/>
          <w:noProof/>
          <w:szCs w:val="24"/>
        </w:rPr>
        <w:t>Journal of Econometrics</w:t>
      </w:r>
      <w:r w:rsidRPr="00156602">
        <w:rPr>
          <w:rFonts w:ascii="Calibri" w:hAnsi="Calibri" w:cs="Calibri"/>
          <w:noProof/>
          <w:szCs w:val="24"/>
        </w:rPr>
        <w:t xml:space="preserve">, </w:t>
      </w:r>
      <w:r w:rsidRPr="00156602">
        <w:rPr>
          <w:rFonts w:ascii="Calibri" w:hAnsi="Calibri" w:cs="Calibri"/>
          <w:i/>
          <w:iCs/>
          <w:noProof/>
          <w:szCs w:val="24"/>
        </w:rPr>
        <w:t>108</w:t>
      </w:r>
      <w:r w:rsidRPr="00156602">
        <w:rPr>
          <w:rFonts w:ascii="Calibri" w:hAnsi="Calibri" w:cs="Calibri"/>
          <w:noProof/>
          <w:szCs w:val="24"/>
        </w:rPr>
        <w:t>(2), 227–252. https://doi.org/10.1016/S0304-4076(01)00135-X</w:t>
      </w:r>
    </w:p>
    <w:p w14:paraId="0EFA3E7D"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Kongshøj, P. (2015). </w:t>
      </w:r>
      <w:r w:rsidRPr="00B33E3B">
        <w:rPr>
          <w:rFonts w:ascii="Calibri" w:hAnsi="Calibri" w:cs="Calibri"/>
          <w:i/>
          <w:iCs/>
          <w:noProof/>
          <w:szCs w:val="24"/>
          <w:lang w:val="da-DK"/>
        </w:rPr>
        <w:t>Dansk fl exicurity under pres – både indefra og udefra</w:t>
      </w:r>
      <w:r w:rsidRPr="00B33E3B">
        <w:rPr>
          <w:rFonts w:ascii="Calibri" w:hAnsi="Calibri" w:cs="Calibri"/>
          <w:noProof/>
          <w:szCs w:val="24"/>
          <w:lang w:val="da-DK"/>
        </w:rPr>
        <w:t xml:space="preserve">. </w:t>
      </w:r>
      <w:r w:rsidRPr="00156602">
        <w:rPr>
          <w:rFonts w:ascii="Calibri" w:hAnsi="Calibri" w:cs="Calibri"/>
          <w:i/>
          <w:iCs/>
          <w:noProof/>
          <w:szCs w:val="24"/>
        </w:rPr>
        <w:t>1</w:t>
      </w:r>
      <w:r w:rsidRPr="00156602">
        <w:rPr>
          <w:rFonts w:ascii="Calibri" w:hAnsi="Calibri" w:cs="Calibri"/>
          <w:noProof/>
          <w:szCs w:val="24"/>
        </w:rPr>
        <w:t>, 5–10.</w:t>
      </w:r>
    </w:p>
    <w:p w14:paraId="313BF962"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Lalive, B. R., Landais, C., &amp; Zweimüller, J. (2015). </w:t>
      </w:r>
      <w:r w:rsidRPr="00156602">
        <w:rPr>
          <w:rFonts w:ascii="Calibri" w:hAnsi="Calibri" w:cs="Calibri"/>
          <w:i/>
          <w:iCs/>
          <w:noProof/>
          <w:szCs w:val="24"/>
        </w:rPr>
        <w:t>Market Externalities of Large Unemployment Insurance Extension Programs Author ( s ): Rafael Lalive , Camille Landais and Josef Zweimüller Source : The American Economic Review , Vol . 105 , No . 12 ( DECEMBER 2015 ), pp . 35</w:t>
      </w:r>
      <w:r w:rsidRPr="00156602">
        <w:rPr>
          <w:rFonts w:ascii="Calibri" w:hAnsi="Calibri" w:cs="Calibri"/>
          <w:noProof/>
          <w:szCs w:val="24"/>
        </w:rPr>
        <w:t xml:space="preserve">. </w:t>
      </w:r>
      <w:r w:rsidRPr="00156602">
        <w:rPr>
          <w:rFonts w:ascii="Calibri" w:hAnsi="Calibri" w:cs="Calibri"/>
          <w:i/>
          <w:iCs/>
          <w:noProof/>
          <w:szCs w:val="24"/>
        </w:rPr>
        <w:t>105</w:t>
      </w:r>
      <w:r w:rsidRPr="00156602">
        <w:rPr>
          <w:rFonts w:ascii="Calibri" w:hAnsi="Calibri" w:cs="Calibri"/>
          <w:noProof/>
          <w:szCs w:val="24"/>
        </w:rPr>
        <w:t>(12), 3564–3596.</w:t>
      </w:r>
    </w:p>
    <w:p w14:paraId="64DAF260"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Lavoie, M., &amp; Godley, W. (2012). Monetary Economics - An Integrated Approach to Credit, Money, Income, Production and Wealth. In </w:t>
      </w:r>
      <w:r w:rsidRPr="00156602">
        <w:rPr>
          <w:rFonts w:ascii="Calibri" w:hAnsi="Calibri" w:cs="Calibri"/>
          <w:i/>
          <w:iCs/>
          <w:noProof/>
          <w:szCs w:val="24"/>
        </w:rPr>
        <w:t>Https://Medium.Com/</w:t>
      </w:r>
      <w:r w:rsidRPr="00156602">
        <w:rPr>
          <w:rFonts w:ascii="Calibri" w:hAnsi="Calibri" w:cs="Calibri"/>
          <w:noProof/>
          <w:szCs w:val="24"/>
        </w:rPr>
        <w:t>. https://medium.com/@arifwicaksanaa/pengertian-use-case-a7e576e1b6bf</w:t>
      </w:r>
    </w:p>
    <w:p w14:paraId="3E913B8B"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Marinescu, I. (2017). The general equilibrium impacts of unemployment insurance: Evidence from a large </w:t>
      </w:r>
      <w:r w:rsidRPr="00156602">
        <w:rPr>
          <w:rFonts w:ascii="Calibri" w:hAnsi="Calibri" w:cs="Calibri"/>
          <w:noProof/>
          <w:szCs w:val="24"/>
        </w:rPr>
        <w:lastRenderedPageBreak/>
        <w:t xml:space="preserve">online job board. </w:t>
      </w:r>
      <w:r w:rsidRPr="00156602">
        <w:rPr>
          <w:rFonts w:ascii="Calibri" w:hAnsi="Calibri" w:cs="Calibri"/>
          <w:i/>
          <w:iCs/>
          <w:noProof/>
          <w:szCs w:val="24"/>
        </w:rPr>
        <w:t>Journal of Public Economics</w:t>
      </w:r>
      <w:r w:rsidRPr="00156602">
        <w:rPr>
          <w:rFonts w:ascii="Calibri" w:hAnsi="Calibri" w:cs="Calibri"/>
          <w:noProof/>
          <w:szCs w:val="24"/>
        </w:rPr>
        <w:t xml:space="preserve">, </w:t>
      </w:r>
      <w:r w:rsidRPr="00156602">
        <w:rPr>
          <w:rFonts w:ascii="Calibri" w:hAnsi="Calibri" w:cs="Calibri"/>
          <w:i/>
          <w:iCs/>
          <w:noProof/>
          <w:szCs w:val="24"/>
        </w:rPr>
        <w:t>150</w:t>
      </w:r>
      <w:r w:rsidRPr="00156602">
        <w:rPr>
          <w:rFonts w:ascii="Calibri" w:hAnsi="Calibri" w:cs="Calibri"/>
          <w:noProof/>
          <w:szCs w:val="24"/>
        </w:rPr>
        <w:t>, 14–29. https://doi.org/10.1016/j.jpubeco.2017.02.012</w:t>
      </w:r>
    </w:p>
    <w:p w14:paraId="64A62833"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Mcdonald, I. M., &amp; Solow, R. M. (1981). </w:t>
      </w:r>
      <w:r w:rsidRPr="00156602">
        <w:rPr>
          <w:rFonts w:ascii="Calibri" w:hAnsi="Calibri" w:cs="Calibri"/>
          <w:i/>
          <w:iCs/>
          <w:noProof/>
          <w:szCs w:val="24"/>
        </w:rPr>
        <w:t>Wage Bargaining and Employment</w:t>
      </w:r>
      <w:r w:rsidRPr="00156602">
        <w:rPr>
          <w:rFonts w:ascii="Calibri" w:hAnsi="Calibri" w:cs="Calibri"/>
          <w:noProof/>
          <w:szCs w:val="24"/>
        </w:rPr>
        <w:t xml:space="preserve">. </w:t>
      </w:r>
      <w:r w:rsidRPr="00156602">
        <w:rPr>
          <w:rFonts w:ascii="Calibri" w:hAnsi="Calibri" w:cs="Calibri"/>
          <w:i/>
          <w:iCs/>
          <w:noProof/>
          <w:szCs w:val="24"/>
        </w:rPr>
        <w:t>71</w:t>
      </w:r>
      <w:r w:rsidRPr="00156602">
        <w:rPr>
          <w:rFonts w:ascii="Calibri" w:hAnsi="Calibri" w:cs="Calibri"/>
          <w:noProof/>
          <w:szCs w:val="24"/>
        </w:rPr>
        <w:t>(5), 896–908.</w:t>
      </w:r>
    </w:p>
    <w:p w14:paraId="55610B29"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Millemaci, E., &amp; Ofria, F. (2014). Kaldor-Verdoorn’s law and increasing returns to scale: A comparison across developed countries. </w:t>
      </w:r>
      <w:r w:rsidRPr="00156602">
        <w:rPr>
          <w:rFonts w:ascii="Calibri" w:hAnsi="Calibri" w:cs="Calibri"/>
          <w:i/>
          <w:iCs/>
          <w:noProof/>
          <w:szCs w:val="24"/>
        </w:rPr>
        <w:t>Journal of Economic Studies</w:t>
      </w:r>
      <w:r w:rsidRPr="00156602">
        <w:rPr>
          <w:rFonts w:ascii="Calibri" w:hAnsi="Calibri" w:cs="Calibri"/>
          <w:noProof/>
          <w:szCs w:val="24"/>
        </w:rPr>
        <w:t xml:space="preserve">, </w:t>
      </w:r>
      <w:r w:rsidRPr="00156602">
        <w:rPr>
          <w:rFonts w:ascii="Calibri" w:hAnsi="Calibri" w:cs="Calibri"/>
          <w:i/>
          <w:iCs/>
          <w:noProof/>
          <w:szCs w:val="24"/>
        </w:rPr>
        <w:t>41</w:t>
      </w:r>
      <w:r w:rsidRPr="00156602">
        <w:rPr>
          <w:rFonts w:ascii="Calibri" w:hAnsi="Calibri" w:cs="Calibri"/>
          <w:noProof/>
          <w:szCs w:val="24"/>
        </w:rPr>
        <w:t>(1), 140–162. https://doi.org/10.1108/JES-02-2012-0026</w:t>
      </w:r>
    </w:p>
    <w:p w14:paraId="06F60D8C" w14:textId="77777777" w:rsidR="00156602" w:rsidRPr="00B33E3B" w:rsidRDefault="00156602" w:rsidP="00156602">
      <w:pPr>
        <w:widowControl w:val="0"/>
        <w:autoSpaceDE w:val="0"/>
        <w:autoSpaceDN w:val="0"/>
        <w:adjustRightInd w:val="0"/>
        <w:spacing w:line="240" w:lineRule="auto"/>
        <w:ind w:left="480" w:hanging="480"/>
        <w:rPr>
          <w:rFonts w:ascii="Calibri" w:hAnsi="Calibri" w:cs="Calibri"/>
          <w:noProof/>
          <w:szCs w:val="24"/>
          <w:lang w:val="da-DK"/>
        </w:rPr>
      </w:pPr>
      <w:r w:rsidRPr="00156602">
        <w:rPr>
          <w:rFonts w:ascii="Calibri" w:hAnsi="Calibri" w:cs="Calibri"/>
          <w:noProof/>
          <w:szCs w:val="24"/>
        </w:rPr>
        <w:t xml:space="preserve">Nørgaard, T. (1995). </w:t>
      </w:r>
      <w:r w:rsidRPr="00B33E3B">
        <w:rPr>
          <w:rFonts w:ascii="Calibri" w:hAnsi="Calibri" w:cs="Calibri"/>
          <w:i/>
          <w:iCs/>
          <w:noProof/>
          <w:szCs w:val="24"/>
          <w:lang w:val="da-DK"/>
        </w:rPr>
        <w:t>Bekendtgørelse om fastsættelse og regulering af omregningssats</w:t>
      </w:r>
      <w:r w:rsidRPr="00B33E3B">
        <w:rPr>
          <w:rFonts w:ascii="Calibri" w:hAnsi="Calibri" w:cs="Calibri"/>
          <w:noProof/>
          <w:szCs w:val="24"/>
          <w:lang w:val="da-DK"/>
        </w:rPr>
        <w:t>. https://www.retsinformation.dk/eli/lta/1995/1154</w:t>
      </w:r>
    </w:p>
    <w:p w14:paraId="28726BAF" w14:textId="77777777" w:rsidR="00156602" w:rsidRPr="00B33E3B" w:rsidRDefault="00156602" w:rsidP="00156602">
      <w:pPr>
        <w:widowControl w:val="0"/>
        <w:autoSpaceDE w:val="0"/>
        <w:autoSpaceDN w:val="0"/>
        <w:adjustRightInd w:val="0"/>
        <w:spacing w:line="240" w:lineRule="auto"/>
        <w:ind w:left="480" w:hanging="480"/>
        <w:rPr>
          <w:rFonts w:ascii="Calibri" w:hAnsi="Calibri" w:cs="Calibri"/>
          <w:noProof/>
          <w:szCs w:val="24"/>
          <w:lang w:val="da-DK"/>
        </w:rPr>
      </w:pPr>
      <w:r w:rsidRPr="00B33E3B">
        <w:rPr>
          <w:rFonts w:ascii="Calibri" w:hAnsi="Calibri" w:cs="Calibri"/>
          <w:noProof/>
          <w:szCs w:val="24"/>
          <w:lang w:val="da-DK"/>
        </w:rPr>
        <w:t xml:space="preserve">Økonomiske Råd. Formandskabet. (2014). </w:t>
      </w:r>
      <w:r w:rsidRPr="00B33E3B">
        <w:rPr>
          <w:rFonts w:ascii="Calibri" w:hAnsi="Calibri" w:cs="Calibri"/>
          <w:i/>
          <w:iCs/>
          <w:noProof/>
          <w:szCs w:val="24"/>
          <w:lang w:val="da-DK"/>
        </w:rPr>
        <w:t>Dansk økonomi. Efterår 2014 : Konjunkturvurdering ; Dagpengesystemet</w:t>
      </w:r>
      <w:r w:rsidRPr="00B33E3B">
        <w:rPr>
          <w:rFonts w:ascii="Calibri" w:hAnsi="Calibri" w:cs="Calibri"/>
          <w:noProof/>
          <w:szCs w:val="24"/>
          <w:lang w:val="da-DK"/>
        </w:rPr>
        <w:t>.</w:t>
      </w:r>
    </w:p>
    <w:p w14:paraId="4899D86A"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B33E3B">
        <w:rPr>
          <w:rFonts w:ascii="Calibri" w:hAnsi="Calibri" w:cs="Calibri"/>
          <w:noProof/>
          <w:szCs w:val="24"/>
          <w:lang w:val="da-DK"/>
        </w:rPr>
        <w:t xml:space="preserve">Onaran, O., &amp; Galanis, G. (2012). </w:t>
      </w:r>
      <w:r w:rsidRPr="00156602">
        <w:rPr>
          <w:rFonts w:ascii="Calibri" w:hAnsi="Calibri" w:cs="Calibri"/>
          <w:noProof/>
          <w:szCs w:val="24"/>
        </w:rPr>
        <w:t xml:space="preserve">Is aggregate demand wage-led or profit-led? </w:t>
      </w:r>
      <w:r w:rsidRPr="00156602">
        <w:rPr>
          <w:rFonts w:ascii="Calibri" w:hAnsi="Calibri" w:cs="Calibri"/>
          <w:i/>
          <w:iCs/>
          <w:noProof/>
          <w:szCs w:val="24"/>
        </w:rPr>
        <w:t>Conditions of Work and Employment Series</w:t>
      </w:r>
      <w:r w:rsidRPr="00156602">
        <w:rPr>
          <w:rFonts w:ascii="Calibri" w:hAnsi="Calibri" w:cs="Calibri"/>
          <w:noProof/>
          <w:szCs w:val="24"/>
        </w:rPr>
        <w:t xml:space="preserve">, </w:t>
      </w:r>
      <w:r w:rsidRPr="00156602">
        <w:rPr>
          <w:rFonts w:ascii="Calibri" w:hAnsi="Calibri" w:cs="Calibri"/>
          <w:i/>
          <w:iCs/>
          <w:noProof/>
          <w:szCs w:val="24"/>
        </w:rPr>
        <w:t>40</w:t>
      </w:r>
      <w:r w:rsidRPr="00156602">
        <w:rPr>
          <w:rFonts w:ascii="Calibri" w:hAnsi="Calibri" w:cs="Calibri"/>
          <w:noProof/>
          <w:szCs w:val="24"/>
        </w:rPr>
        <w:t>(40).</w:t>
      </w:r>
    </w:p>
    <w:p w14:paraId="51102B0E"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Onaran, O., &amp; Obst, T. (2015). </w:t>
      </w:r>
      <w:r w:rsidRPr="00156602">
        <w:rPr>
          <w:rFonts w:ascii="Calibri" w:hAnsi="Calibri" w:cs="Calibri"/>
          <w:i/>
          <w:iCs/>
          <w:noProof/>
          <w:szCs w:val="24"/>
        </w:rPr>
        <w:t>Wage-led growth in the EU15 Member States: the effects of income distribution on growth, investment, trade balance, and inflation</w:t>
      </w:r>
      <w:r w:rsidRPr="00156602">
        <w:rPr>
          <w:rFonts w:ascii="Calibri" w:hAnsi="Calibri" w:cs="Calibri"/>
          <w:noProof/>
          <w:szCs w:val="24"/>
        </w:rPr>
        <w:t>. 1–48.</w:t>
      </w:r>
    </w:p>
    <w:p w14:paraId="74509C0A"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Setterfield, M. (2003). Supply and Demand in the Theory of Long-run Growth: Introduction to a symposium on demand-led growth. </w:t>
      </w:r>
      <w:r w:rsidRPr="00156602">
        <w:rPr>
          <w:rFonts w:ascii="Calibri" w:hAnsi="Calibri" w:cs="Calibri"/>
          <w:i/>
          <w:iCs/>
          <w:noProof/>
          <w:szCs w:val="24"/>
        </w:rPr>
        <w:t>Review of Political Economy</w:t>
      </w:r>
      <w:r w:rsidRPr="00156602">
        <w:rPr>
          <w:rFonts w:ascii="Calibri" w:hAnsi="Calibri" w:cs="Calibri"/>
          <w:noProof/>
          <w:szCs w:val="24"/>
        </w:rPr>
        <w:t xml:space="preserve">, </w:t>
      </w:r>
      <w:r w:rsidRPr="00156602">
        <w:rPr>
          <w:rFonts w:ascii="Calibri" w:hAnsi="Calibri" w:cs="Calibri"/>
          <w:i/>
          <w:iCs/>
          <w:noProof/>
          <w:szCs w:val="24"/>
        </w:rPr>
        <w:t>15</w:t>
      </w:r>
      <w:r w:rsidRPr="00156602">
        <w:rPr>
          <w:rFonts w:ascii="Calibri" w:hAnsi="Calibri" w:cs="Calibri"/>
          <w:noProof/>
          <w:szCs w:val="24"/>
        </w:rPr>
        <w:t>(1), 23–32. https://doi.org/10.1080/09538250308440</w:t>
      </w:r>
    </w:p>
    <w:p w14:paraId="537F114F"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Shapiro, B. C., &amp; Stiglitz, J. E. (1984). American Economic Association Equilibrium Unemployment as a Worker Discipline Device. </w:t>
      </w:r>
      <w:r w:rsidRPr="00156602">
        <w:rPr>
          <w:rFonts w:ascii="Calibri" w:hAnsi="Calibri" w:cs="Calibri"/>
          <w:i/>
          <w:iCs/>
          <w:noProof/>
          <w:szCs w:val="24"/>
        </w:rPr>
        <w:t>The American Economic Review</w:t>
      </w:r>
      <w:r w:rsidRPr="00156602">
        <w:rPr>
          <w:rFonts w:ascii="Calibri" w:hAnsi="Calibri" w:cs="Calibri"/>
          <w:noProof/>
          <w:szCs w:val="24"/>
        </w:rPr>
        <w:t xml:space="preserve">, </w:t>
      </w:r>
      <w:r w:rsidRPr="00156602">
        <w:rPr>
          <w:rFonts w:ascii="Calibri" w:hAnsi="Calibri" w:cs="Calibri"/>
          <w:i/>
          <w:iCs/>
          <w:noProof/>
          <w:szCs w:val="24"/>
        </w:rPr>
        <w:t>74</w:t>
      </w:r>
      <w:r w:rsidRPr="00156602">
        <w:rPr>
          <w:rFonts w:ascii="Calibri" w:hAnsi="Calibri" w:cs="Calibri"/>
          <w:noProof/>
          <w:szCs w:val="24"/>
        </w:rPr>
        <w:t>(3), 433–444.</w:t>
      </w:r>
    </w:p>
    <w:p w14:paraId="4CC7F045"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Stockhammer, E., &amp; Lavoie, M. (2013). Wage-led Growth. In </w:t>
      </w:r>
      <w:r w:rsidRPr="00156602">
        <w:rPr>
          <w:rFonts w:ascii="Calibri" w:hAnsi="Calibri" w:cs="Calibri"/>
          <w:i/>
          <w:iCs/>
          <w:noProof/>
          <w:szCs w:val="24"/>
        </w:rPr>
        <w:t>Wage-led Growth</w:t>
      </w:r>
      <w:r w:rsidRPr="00156602">
        <w:rPr>
          <w:rFonts w:ascii="Calibri" w:hAnsi="Calibri" w:cs="Calibri"/>
          <w:noProof/>
          <w:szCs w:val="24"/>
        </w:rPr>
        <w:t xml:space="preserve"> (Issue February). https://doi.org/10.1057/9781137357939</w:t>
      </w:r>
    </w:p>
    <w:p w14:paraId="2D59687A" w14:textId="77777777" w:rsidR="00156602" w:rsidRPr="00B33E3B" w:rsidRDefault="00156602" w:rsidP="00156602">
      <w:pPr>
        <w:widowControl w:val="0"/>
        <w:autoSpaceDE w:val="0"/>
        <w:autoSpaceDN w:val="0"/>
        <w:adjustRightInd w:val="0"/>
        <w:spacing w:line="240" w:lineRule="auto"/>
        <w:ind w:left="480" w:hanging="480"/>
        <w:rPr>
          <w:rFonts w:ascii="Calibri" w:hAnsi="Calibri" w:cs="Calibri"/>
          <w:noProof/>
          <w:szCs w:val="24"/>
          <w:lang w:val="da-DK"/>
        </w:rPr>
      </w:pPr>
      <w:r w:rsidRPr="00156602">
        <w:rPr>
          <w:rFonts w:ascii="Calibri" w:hAnsi="Calibri" w:cs="Calibri"/>
          <w:noProof/>
          <w:szCs w:val="24"/>
        </w:rPr>
        <w:t xml:space="preserve">Topel, B. R. H. (1983). </w:t>
      </w:r>
      <w:r w:rsidRPr="00156602">
        <w:rPr>
          <w:rFonts w:ascii="Calibri" w:hAnsi="Calibri" w:cs="Calibri"/>
          <w:i/>
          <w:iCs/>
          <w:noProof/>
          <w:szCs w:val="24"/>
        </w:rPr>
        <w:t>On Layoffs and Unemployment Insurance Author ( s ): Robert H . Topel Source : The American Economic Review , Sep ., 1983 , Vol . 73 , No . 4 ( Sep ., 1983 ), pp . 541- Published by : American Economic Association Stable URL : https://www.jstor.org/stable/</w:t>
      </w:r>
      <w:r w:rsidRPr="00156602">
        <w:rPr>
          <w:rFonts w:ascii="Calibri" w:hAnsi="Calibri" w:cs="Calibri"/>
          <w:noProof/>
          <w:szCs w:val="24"/>
        </w:rPr>
        <w:t xml:space="preserve">. </w:t>
      </w:r>
      <w:r w:rsidRPr="00B33E3B">
        <w:rPr>
          <w:rFonts w:ascii="Calibri" w:hAnsi="Calibri" w:cs="Calibri"/>
          <w:i/>
          <w:iCs/>
          <w:noProof/>
          <w:szCs w:val="24"/>
          <w:lang w:val="da-DK"/>
        </w:rPr>
        <w:t>73</w:t>
      </w:r>
      <w:r w:rsidRPr="00B33E3B">
        <w:rPr>
          <w:rFonts w:ascii="Calibri" w:hAnsi="Calibri" w:cs="Calibri"/>
          <w:noProof/>
          <w:szCs w:val="24"/>
          <w:lang w:val="da-DK"/>
        </w:rPr>
        <w:t>(4), 541–559.</w:t>
      </w:r>
    </w:p>
    <w:p w14:paraId="5A09C8E4"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rPr>
      </w:pPr>
      <w:r w:rsidRPr="00B33E3B">
        <w:rPr>
          <w:rFonts w:ascii="Calibri" w:hAnsi="Calibri" w:cs="Calibri"/>
          <w:noProof/>
          <w:szCs w:val="24"/>
          <w:lang w:val="da-DK"/>
        </w:rPr>
        <w:t xml:space="preserve">Venstre, D. R., Folkeparti, S., Folkeparti, D. K., &amp; Eu-bidrag, D. (2012). </w:t>
      </w:r>
      <w:r w:rsidRPr="00156602">
        <w:rPr>
          <w:rFonts w:ascii="Calibri" w:hAnsi="Calibri" w:cs="Calibri"/>
          <w:i/>
          <w:iCs/>
          <w:noProof/>
          <w:szCs w:val="24"/>
        </w:rPr>
        <w:t>Aftale om skattereform</w:t>
      </w:r>
      <w:r w:rsidRPr="00156602">
        <w:rPr>
          <w:rFonts w:ascii="Calibri" w:hAnsi="Calibri" w:cs="Calibri"/>
          <w:noProof/>
          <w:szCs w:val="24"/>
        </w:rPr>
        <w:t>. 1–28.</w:t>
      </w:r>
    </w:p>
    <w:p w14:paraId="20E5C81B" w14:textId="35841A83" w:rsidR="00CD17D9" w:rsidRPr="00CD17D9" w:rsidRDefault="00333B3D" w:rsidP="00CD17D9">
      <w:r>
        <w:fldChar w:fldCharType="end"/>
      </w:r>
    </w:p>
    <w:p w14:paraId="684A78FD" w14:textId="3831C385" w:rsidR="007A3DA7" w:rsidRDefault="0006174A" w:rsidP="00E734B2">
      <w:pPr>
        <w:pStyle w:val="Overskrift1"/>
      </w:pPr>
      <w:r w:rsidRPr="0006174A">
        <w:t>Appendix</w:t>
      </w:r>
    </w:p>
    <w:p w14:paraId="68268DFF" w14:textId="784B5F38" w:rsidR="00A67746" w:rsidRDefault="00A67746" w:rsidP="00A67746"/>
    <w:p w14:paraId="7E90DBC7" w14:textId="056DA04F" w:rsidR="00251655" w:rsidRDefault="00251655" w:rsidP="00251655">
      <w:pPr>
        <w:pStyle w:val="Overskrift2"/>
      </w:pPr>
      <w:r>
        <w:lastRenderedPageBreak/>
        <w:t>DAG</w:t>
      </w:r>
    </w:p>
    <w:p w14:paraId="59AB9A10" w14:textId="002437D9" w:rsidR="00251655" w:rsidRPr="00251655" w:rsidRDefault="00251655" w:rsidP="00251655">
      <w:r w:rsidRPr="00251655">
        <w:rPr>
          <w:noProof/>
        </w:rPr>
        <w:drawing>
          <wp:inline distT="0" distB="0" distL="0" distR="0" wp14:anchorId="087F3F26" wp14:editId="19C69F25">
            <wp:extent cx="6120130" cy="2855595"/>
            <wp:effectExtent l="0" t="0" r="0" b="1905"/>
            <wp:docPr id="2" name="Billede 2" descr="Et billede, der indeholder tekst, kort, sn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 kort, sne&#10;&#10;Automatisk genereret beskrivelse"/>
                    <pic:cNvPicPr/>
                  </pic:nvPicPr>
                  <pic:blipFill>
                    <a:blip r:embed="rId31"/>
                    <a:stretch>
                      <a:fillRect/>
                    </a:stretch>
                  </pic:blipFill>
                  <pic:spPr>
                    <a:xfrm>
                      <a:off x="0" y="0"/>
                      <a:ext cx="6120130" cy="2855595"/>
                    </a:xfrm>
                    <a:prstGeom prst="rect">
                      <a:avLst/>
                    </a:prstGeom>
                  </pic:spPr>
                </pic:pic>
              </a:graphicData>
            </a:graphic>
          </wp:inline>
        </w:drawing>
      </w:r>
    </w:p>
    <w:p w14:paraId="0CD784C8" w14:textId="77777777" w:rsidR="00251655" w:rsidRPr="00A67746" w:rsidRDefault="00251655" w:rsidP="00A67746"/>
    <w:p w14:paraId="38534E03" w14:textId="30CEB485" w:rsidR="0006174A" w:rsidRDefault="0006174A" w:rsidP="00AB46CB">
      <w:pPr>
        <w:pStyle w:val="Overskrift2"/>
      </w:pPr>
      <w:r>
        <w:t xml:space="preserve">Sensitivity analysis </w:t>
      </w:r>
    </w:p>
    <w:p w14:paraId="04F02C3C" w14:textId="5F8CE877" w:rsidR="0006174A" w:rsidRDefault="0006174A" w:rsidP="0006174A"/>
    <w:p w14:paraId="3BBF0F92" w14:textId="2BC534EC" w:rsidR="0058393C" w:rsidRDefault="0058393C" w:rsidP="0006174A"/>
    <w:p w14:paraId="478C1641" w14:textId="77777777" w:rsidR="0058393C" w:rsidRPr="0006174A" w:rsidRDefault="0058393C" w:rsidP="0006174A"/>
    <w:p w14:paraId="1142BB46" w14:textId="643E9141" w:rsidR="0006174A" w:rsidRDefault="0006174A" w:rsidP="00AB46CB">
      <w:pPr>
        <w:pStyle w:val="Overskrift3"/>
      </w:pPr>
      <w:r>
        <w:t>Demand channel</w:t>
      </w:r>
    </w:p>
    <w:p w14:paraId="4F575C0E" w14:textId="65735F13" w:rsidR="0058393C" w:rsidRDefault="0058393C" w:rsidP="0058393C"/>
    <w:p w14:paraId="16133B84" w14:textId="67584174" w:rsidR="0058393C" w:rsidRPr="0058393C" w:rsidRDefault="0058393C" w:rsidP="0058393C">
      <w:r w:rsidRPr="0058393C">
        <w:rPr>
          <w:noProof/>
        </w:rPr>
        <w:lastRenderedPageBreak/>
        <w:drawing>
          <wp:inline distT="0" distB="0" distL="0" distR="0" wp14:anchorId="3FD3E891" wp14:editId="5C412D87">
            <wp:extent cx="6120130" cy="377698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3776980"/>
                    </a:xfrm>
                    <a:prstGeom prst="rect">
                      <a:avLst/>
                    </a:prstGeom>
                  </pic:spPr>
                </pic:pic>
              </a:graphicData>
            </a:graphic>
          </wp:inline>
        </w:drawing>
      </w:r>
    </w:p>
    <w:p w14:paraId="5AFA6FEA" w14:textId="6E684AC8" w:rsidR="00410595" w:rsidRDefault="0058393C" w:rsidP="0006174A">
      <w:r w:rsidRPr="0058393C">
        <w:rPr>
          <w:noProof/>
        </w:rPr>
        <w:drawing>
          <wp:inline distT="0" distB="0" distL="0" distR="0" wp14:anchorId="3209BB64" wp14:editId="1AC15E98">
            <wp:extent cx="6120130" cy="377698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3776980"/>
                    </a:xfrm>
                    <a:prstGeom prst="rect">
                      <a:avLst/>
                    </a:prstGeom>
                  </pic:spPr>
                </pic:pic>
              </a:graphicData>
            </a:graphic>
          </wp:inline>
        </w:drawing>
      </w:r>
    </w:p>
    <w:p w14:paraId="288372AA" w14:textId="0756B395" w:rsidR="00410595" w:rsidRDefault="00410595" w:rsidP="0006174A"/>
    <w:p w14:paraId="7FE8B276" w14:textId="77777777" w:rsidR="0006174A" w:rsidRDefault="0006174A" w:rsidP="0006174A"/>
    <w:p w14:paraId="1D135699" w14:textId="6E1082B4" w:rsidR="0006174A" w:rsidRDefault="0006174A" w:rsidP="00AB46CB">
      <w:pPr>
        <w:pStyle w:val="Overskrift3"/>
      </w:pPr>
      <w:r>
        <w:lastRenderedPageBreak/>
        <w:t xml:space="preserve">Wage channel </w:t>
      </w:r>
    </w:p>
    <w:p w14:paraId="0A73194C" w14:textId="2589390C" w:rsidR="003642BF" w:rsidRDefault="003642BF" w:rsidP="003642BF">
      <w:r w:rsidRPr="003642BF">
        <w:rPr>
          <w:noProof/>
        </w:rPr>
        <w:drawing>
          <wp:inline distT="0" distB="0" distL="0" distR="0" wp14:anchorId="6B46A717" wp14:editId="1725F087">
            <wp:extent cx="6120130" cy="377698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20130" cy="3776980"/>
                    </a:xfrm>
                    <a:prstGeom prst="rect">
                      <a:avLst/>
                    </a:prstGeom>
                  </pic:spPr>
                </pic:pic>
              </a:graphicData>
            </a:graphic>
          </wp:inline>
        </w:drawing>
      </w:r>
    </w:p>
    <w:p w14:paraId="1C5E3836" w14:textId="13528683" w:rsidR="003642BF" w:rsidRDefault="003642BF" w:rsidP="003642BF">
      <w:r w:rsidRPr="003642BF">
        <w:rPr>
          <w:noProof/>
        </w:rPr>
        <w:drawing>
          <wp:inline distT="0" distB="0" distL="0" distR="0" wp14:anchorId="7E338B82" wp14:editId="1B728484">
            <wp:extent cx="6120130" cy="3776980"/>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3776980"/>
                    </a:xfrm>
                    <a:prstGeom prst="rect">
                      <a:avLst/>
                    </a:prstGeom>
                  </pic:spPr>
                </pic:pic>
              </a:graphicData>
            </a:graphic>
          </wp:inline>
        </w:drawing>
      </w:r>
    </w:p>
    <w:p w14:paraId="60B9710A" w14:textId="7CB9535C" w:rsidR="0006174A" w:rsidRDefault="003642BF" w:rsidP="0006174A">
      <w:r w:rsidRPr="003642BF">
        <w:rPr>
          <w:noProof/>
        </w:rPr>
        <w:lastRenderedPageBreak/>
        <w:drawing>
          <wp:inline distT="0" distB="0" distL="0" distR="0" wp14:anchorId="601C10E0" wp14:editId="0FAE2FC8">
            <wp:extent cx="6120130" cy="3776980"/>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3776980"/>
                    </a:xfrm>
                    <a:prstGeom prst="rect">
                      <a:avLst/>
                    </a:prstGeom>
                  </pic:spPr>
                </pic:pic>
              </a:graphicData>
            </a:graphic>
          </wp:inline>
        </w:drawing>
      </w:r>
    </w:p>
    <w:p w14:paraId="20506BE4" w14:textId="28E49D2A" w:rsidR="0006174A" w:rsidRDefault="003642BF" w:rsidP="0006174A">
      <w:r w:rsidRPr="003642BF">
        <w:rPr>
          <w:noProof/>
        </w:rPr>
        <w:drawing>
          <wp:inline distT="0" distB="0" distL="0" distR="0" wp14:anchorId="22D2F756" wp14:editId="14BC4225">
            <wp:extent cx="6120130" cy="3776980"/>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20130" cy="3776980"/>
                    </a:xfrm>
                    <a:prstGeom prst="rect">
                      <a:avLst/>
                    </a:prstGeom>
                  </pic:spPr>
                </pic:pic>
              </a:graphicData>
            </a:graphic>
          </wp:inline>
        </w:drawing>
      </w:r>
    </w:p>
    <w:p w14:paraId="15C597A8" w14:textId="00985AF1" w:rsidR="0006174A" w:rsidRDefault="0006174A" w:rsidP="0005370F">
      <w:pPr>
        <w:pStyle w:val="Overskrift3"/>
      </w:pPr>
      <w:r>
        <w:lastRenderedPageBreak/>
        <w:t>Productivity channel</w:t>
      </w:r>
    </w:p>
    <w:p w14:paraId="58DD7AB5" w14:textId="4A6DF9E3" w:rsidR="007C4CF5" w:rsidRDefault="003642BF" w:rsidP="00AB46CB">
      <w:pPr>
        <w:rPr>
          <w:lang w:val="da-DK"/>
        </w:rPr>
      </w:pPr>
      <w:r w:rsidRPr="003642BF">
        <w:rPr>
          <w:noProof/>
        </w:rPr>
        <w:drawing>
          <wp:inline distT="0" distB="0" distL="0" distR="0" wp14:anchorId="78184B0F" wp14:editId="2BC1EDD1">
            <wp:extent cx="6120130" cy="3776980"/>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20130" cy="3776980"/>
                    </a:xfrm>
                    <a:prstGeom prst="rect">
                      <a:avLst/>
                    </a:prstGeom>
                  </pic:spPr>
                </pic:pic>
              </a:graphicData>
            </a:graphic>
          </wp:inline>
        </w:drawing>
      </w:r>
    </w:p>
    <w:p w14:paraId="610212B4" w14:textId="13F04BE0" w:rsidR="00AB46CB" w:rsidRDefault="003642BF" w:rsidP="00AB46CB">
      <w:pPr>
        <w:rPr>
          <w:lang w:val="da-DK"/>
        </w:rPr>
      </w:pPr>
      <w:r w:rsidRPr="003642BF">
        <w:rPr>
          <w:noProof/>
        </w:rPr>
        <w:drawing>
          <wp:inline distT="0" distB="0" distL="0" distR="0" wp14:anchorId="26DE93BE" wp14:editId="0C0F0F54">
            <wp:extent cx="6120130" cy="377698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20130" cy="3776980"/>
                    </a:xfrm>
                    <a:prstGeom prst="rect">
                      <a:avLst/>
                    </a:prstGeom>
                  </pic:spPr>
                </pic:pic>
              </a:graphicData>
            </a:graphic>
          </wp:inline>
        </w:drawing>
      </w:r>
    </w:p>
    <w:p w14:paraId="049B996F" w14:textId="6059EE9F" w:rsidR="006002F9" w:rsidRDefault="006002F9" w:rsidP="00AB46CB">
      <w:pPr>
        <w:rPr>
          <w:lang w:val="da-DK"/>
        </w:rPr>
      </w:pPr>
    </w:p>
    <w:p w14:paraId="7524258C" w14:textId="17F3865B" w:rsidR="006002F9" w:rsidRPr="00B33E3B" w:rsidRDefault="006002F9" w:rsidP="006002F9">
      <w:pPr>
        <w:pStyle w:val="Overskrift3"/>
      </w:pPr>
      <w:proofErr w:type="spellStart"/>
      <w:r w:rsidRPr="00B33E3B">
        <w:lastRenderedPageBreak/>
        <w:t>Sensitivitet</w:t>
      </w:r>
      <w:proofErr w:type="spellEnd"/>
      <w:r w:rsidRPr="00B33E3B">
        <w:t xml:space="preserve"> of demand regime</w:t>
      </w:r>
    </w:p>
    <w:p w14:paraId="74760368" w14:textId="6E6DAF61" w:rsidR="006002F9" w:rsidRPr="00B33E3B" w:rsidRDefault="006002F9" w:rsidP="006002F9"/>
    <w:p w14:paraId="00EE0D29" w14:textId="4AAF66DA" w:rsidR="006002F9" w:rsidRPr="00B33E3B" w:rsidRDefault="00B53960" w:rsidP="00B53960">
      <w:pPr>
        <w:pStyle w:val="Overskrift4"/>
      </w:pPr>
      <w:bookmarkStart w:id="70" w:name="_Hlk119494477"/>
      <w:r w:rsidRPr="00B53960">
        <w:t>Removing autonomous consumption, restricting estimate of the profit-share to -0.1 from -0.45</w:t>
      </w:r>
      <w:r w:rsidRPr="00B33E3B">
        <w:t xml:space="preserve">. </w:t>
      </w:r>
    </w:p>
    <w:bookmarkEnd w:id="70"/>
    <w:p w14:paraId="2DBA4FDE" w14:textId="5F96CA25" w:rsidR="00B53960" w:rsidRPr="00B33E3B" w:rsidRDefault="00B53960" w:rsidP="00B53960"/>
    <w:p w14:paraId="3A667761" w14:textId="47EDACE5" w:rsidR="00B53960" w:rsidRPr="00463DFD" w:rsidRDefault="00B53960" w:rsidP="00B53960">
      <w:pPr>
        <w:rPr>
          <w:lang w:val="da-DK"/>
        </w:rPr>
      </w:pPr>
      <w:r w:rsidRPr="00B53960">
        <w:rPr>
          <w:noProof/>
        </w:rPr>
        <w:drawing>
          <wp:inline distT="0" distB="0" distL="0" distR="0" wp14:anchorId="22E4E565" wp14:editId="07F578AF">
            <wp:extent cx="5324475" cy="3285949"/>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31602" cy="3290348"/>
                    </a:xfrm>
                    <a:prstGeom prst="rect">
                      <a:avLst/>
                    </a:prstGeom>
                  </pic:spPr>
                </pic:pic>
              </a:graphicData>
            </a:graphic>
          </wp:inline>
        </w:drawing>
      </w:r>
    </w:p>
    <w:p w14:paraId="0BB7461B" w14:textId="77D60EBE" w:rsidR="00463DFD" w:rsidRPr="00463DFD" w:rsidRDefault="00463DFD" w:rsidP="00463DFD">
      <w:pPr>
        <w:pStyle w:val="Overskrift4"/>
      </w:pPr>
      <w:r w:rsidRPr="00463DFD">
        <w:t>Removing autonomous consumption, restricting estimate of the profit-share to 0.1 from 0.45, and setting estimate of real exchange rate on exports to - 0.1 instead of -0.24</w:t>
      </w:r>
    </w:p>
    <w:p w14:paraId="342A83C3" w14:textId="6A008D6D" w:rsidR="00B53960" w:rsidRPr="00B33E3B" w:rsidRDefault="00B53960" w:rsidP="00B53960"/>
    <w:p w14:paraId="323E78EC" w14:textId="1C91D15F" w:rsidR="00463DFD" w:rsidRDefault="00463DFD" w:rsidP="00B53960">
      <w:pPr>
        <w:rPr>
          <w:lang w:val="da-DK"/>
        </w:rPr>
      </w:pPr>
      <w:r w:rsidRPr="00463DFD">
        <w:rPr>
          <w:noProof/>
        </w:rPr>
        <w:drawing>
          <wp:inline distT="0" distB="0" distL="0" distR="0" wp14:anchorId="5E9A1A2F" wp14:editId="6FE30325">
            <wp:extent cx="5361305" cy="3267075"/>
            <wp:effectExtent l="0" t="0" r="0" b="952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373366" cy="3274425"/>
                    </a:xfrm>
                    <a:prstGeom prst="rect">
                      <a:avLst/>
                    </a:prstGeom>
                  </pic:spPr>
                </pic:pic>
              </a:graphicData>
            </a:graphic>
          </wp:inline>
        </w:drawing>
      </w:r>
    </w:p>
    <w:p w14:paraId="2119EAC7" w14:textId="60EE5FF9" w:rsidR="00394F97" w:rsidRPr="00394F97" w:rsidRDefault="00394F97" w:rsidP="00B53960">
      <w:r w:rsidRPr="00394F97">
        <w:lastRenderedPageBreak/>
        <w:t xml:space="preserve">In the above scenario we see that the increase in consumption is actually larger than the decrease of investments and net-exports, but as the real government spending is falling (duo to nominal government spending being </w:t>
      </w:r>
      <w:proofErr w:type="spellStart"/>
      <w:r w:rsidRPr="00394F97">
        <w:t>exogonouse</w:t>
      </w:r>
      <w:proofErr w:type="spellEnd"/>
      <w:r w:rsidRPr="00394F97">
        <w:t xml:space="preserve"> in the mode) GDP is still decreasing. </w:t>
      </w:r>
    </w:p>
    <w:sectPr w:rsidR="00394F97" w:rsidRPr="00394F97" w:rsidSect="003B5240">
      <w:headerReference w:type="even" r:id="rId42"/>
      <w:headerReference w:type="default" r:id="rId43"/>
      <w:footerReference w:type="even" r:id="rId44"/>
      <w:footerReference w:type="default" r:id="rId45"/>
      <w:headerReference w:type="first" r:id="rId46"/>
      <w:footerReference w:type="first" r:id="rId47"/>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mid Raza" w:date="2022-11-21T10:02:00Z" w:initials="HR">
    <w:p w14:paraId="498DA796" w14:textId="77777777" w:rsidR="00032F50" w:rsidRDefault="00032F50" w:rsidP="0073327E">
      <w:r>
        <w:rPr>
          <w:rStyle w:val="Kommentarhenvisning"/>
        </w:rPr>
        <w:annotationRef/>
      </w:r>
      <w:r>
        <w:rPr>
          <w:sz w:val="20"/>
          <w:szCs w:val="20"/>
        </w:rPr>
        <w:t>Introduction is usually the most important part of the project. I think these sentences can be phrased in a better way!</w:t>
      </w:r>
    </w:p>
  </w:comment>
  <w:comment w:id="1" w:author="Simon Thomsen" w:date="2022-11-21T13:55:00Z" w:initials="ST">
    <w:p w14:paraId="2A7C2F56" w14:textId="77777777" w:rsidR="00360D6C" w:rsidRDefault="00360D6C" w:rsidP="00093ADC">
      <w:pPr>
        <w:pStyle w:val="Kommentartekst"/>
      </w:pPr>
      <w:r>
        <w:rPr>
          <w:rStyle w:val="Kommentarhenvisning"/>
        </w:rPr>
        <w:annotationRef/>
      </w:r>
      <w:r>
        <w:t>check</w:t>
      </w:r>
    </w:p>
  </w:comment>
  <w:comment w:id="2" w:author="Hamid Raza" w:date="2022-11-21T10:03:00Z" w:initials="HR">
    <w:p w14:paraId="1AB4BE35" w14:textId="6CA39A5B" w:rsidR="00032F50" w:rsidRDefault="00032F50" w:rsidP="00884A06">
      <w:r>
        <w:rPr>
          <w:rStyle w:val="Kommentarhenvisning"/>
        </w:rPr>
        <w:annotationRef/>
      </w:r>
      <w:r>
        <w:rPr>
          <w:sz w:val="20"/>
          <w:szCs w:val="20"/>
        </w:rPr>
        <w:t>Rephrase this!</w:t>
      </w:r>
    </w:p>
  </w:comment>
  <w:comment w:id="3" w:author="Hamid Raza" w:date="2022-11-21T10:06:00Z" w:initials="HR">
    <w:p w14:paraId="6E9D57CD" w14:textId="77777777" w:rsidR="00032F50" w:rsidRDefault="00032F50" w:rsidP="009C79DA">
      <w:r>
        <w:rPr>
          <w:rStyle w:val="Kommentarhenvisning"/>
        </w:rPr>
        <w:annotationRef/>
      </w:r>
      <w:r>
        <w:rPr>
          <w:sz w:val="20"/>
          <w:szCs w:val="20"/>
        </w:rPr>
        <w:t>This paragraph seems disconnected from the discussion above. You can simply remove this one or fit it elsewhere</w:t>
      </w:r>
    </w:p>
  </w:comment>
  <w:comment w:id="4" w:author="Hamid Raza" w:date="2022-11-21T10:08:00Z" w:initials="HR">
    <w:p w14:paraId="0FBA56C9" w14:textId="77777777" w:rsidR="00032F50" w:rsidRDefault="00032F50" w:rsidP="009D5B4C">
      <w:r>
        <w:rPr>
          <w:rStyle w:val="Kommentarhenvisning"/>
        </w:rPr>
        <w:annotationRef/>
      </w:r>
      <w:r>
        <w:rPr>
          <w:sz w:val="20"/>
          <w:szCs w:val="20"/>
        </w:rPr>
        <w:t>This is an important point in this paper but it is written in a confusing way. Please rephrase it.</w:t>
      </w:r>
    </w:p>
  </w:comment>
  <w:comment w:id="5" w:author="Hamid Raza" w:date="2022-11-21T10:16:00Z" w:initials="HR">
    <w:p w14:paraId="357AFCE4" w14:textId="77777777" w:rsidR="00E80F63" w:rsidRDefault="00E80F63" w:rsidP="00763F02">
      <w:r>
        <w:rPr>
          <w:rStyle w:val="Kommentarhenvisning"/>
        </w:rPr>
        <w:annotationRef/>
      </w:r>
      <w:r>
        <w:rPr>
          <w:sz w:val="20"/>
          <w:szCs w:val="20"/>
        </w:rPr>
        <w:t>You need to be a bit careful in saying this. In some cases, growth can be supply constrained. I would put it more mildly.</w:t>
      </w:r>
    </w:p>
  </w:comment>
  <w:comment w:id="6" w:author="Simon Thomsen" w:date="2022-11-15T14:36:00Z" w:initials="ST">
    <w:p w14:paraId="6EB40498" w14:textId="570E3CCA" w:rsidR="009042A8" w:rsidRDefault="009042A8" w:rsidP="00AF6737">
      <w:pPr>
        <w:pStyle w:val="Kommentartekst"/>
      </w:pPr>
      <w:r>
        <w:rPr>
          <w:rStyle w:val="Kommentarhenvisning"/>
        </w:rPr>
        <w:annotationRef/>
      </w:r>
      <w:r>
        <w:t>Kun årstal</w:t>
      </w:r>
    </w:p>
  </w:comment>
  <w:comment w:id="7" w:author="Simon Thomsen" w:date="2022-11-16T09:02:00Z" w:initials="ST">
    <w:p w14:paraId="12C26159" w14:textId="77777777" w:rsidR="00BB0046" w:rsidRDefault="00BB0046" w:rsidP="007C3497">
      <w:pPr>
        <w:pStyle w:val="Kommentartekst"/>
      </w:pPr>
      <w:r>
        <w:rPr>
          <w:rStyle w:val="Kommentarhenvisning"/>
        </w:rPr>
        <w:annotationRef/>
      </w:r>
      <w:r>
        <w:t>Generelt når de nævnes i sætninger skal det kun være årstal i parentes</w:t>
      </w:r>
    </w:p>
  </w:comment>
  <w:comment w:id="8" w:author="Hamid Raza" w:date="2022-11-21T10:19:00Z" w:initials="HR">
    <w:p w14:paraId="583EF842" w14:textId="77777777" w:rsidR="00E80F63" w:rsidRDefault="00E80F63" w:rsidP="00116183">
      <w:r>
        <w:rPr>
          <w:rStyle w:val="Kommentarhenvisning"/>
        </w:rPr>
        <w:annotationRef/>
      </w:r>
      <w:r>
        <w:rPr>
          <w:sz w:val="20"/>
          <w:szCs w:val="20"/>
        </w:rPr>
        <w:t>There is a lot of discussion and graphs presented in the introduction for Denmark. A lot of the discussion from the introduction can be used before this paragraph. I think you can discuss the case of Denmark in the literature review under a new section. Introduction should have a very brief discussion of the situation in DK where you simply tell the reader that benefits have fallen in DK.</w:t>
      </w:r>
    </w:p>
  </w:comment>
  <w:comment w:id="9" w:author="Simon Thomsen" w:date="2022-11-04T14:11:00Z" w:initials="ST">
    <w:p w14:paraId="3607633C" w14:textId="32149F69" w:rsidR="00E83A4D" w:rsidRDefault="00E83A4D" w:rsidP="00170AAB">
      <w:pPr>
        <w:pStyle w:val="Kommentartekst"/>
      </w:pPr>
      <w:r>
        <w:rPr>
          <w:rStyle w:val="Kommentarhenvisning"/>
        </w:rPr>
        <w:annotationRef/>
      </w:r>
      <w:r>
        <w:t>Fodnote: Benefits you will recive if you dont meet the requirements of income insurance</w:t>
      </w:r>
    </w:p>
  </w:comment>
  <w:comment w:id="10" w:author="Simon Thomsen" w:date="2022-11-12T20:48:00Z" w:initials="ST">
    <w:p w14:paraId="441F6DC9" w14:textId="77777777" w:rsidR="00360517" w:rsidRDefault="00360517" w:rsidP="00C441D2">
      <w:pPr>
        <w:pStyle w:val="Kommentartekst"/>
      </w:pPr>
      <w:r>
        <w:rPr>
          <w:rStyle w:val="Kommentarhenvisning"/>
        </w:rPr>
        <w:annotationRef/>
      </w:r>
      <w:r>
        <w:t>Tilføj page 34?</w:t>
      </w:r>
    </w:p>
  </w:comment>
  <w:comment w:id="11" w:author="Simon Thomsen" w:date="2022-11-10T10:47:00Z" w:initials="ST">
    <w:p w14:paraId="094B6A13" w14:textId="5DD88B91" w:rsidR="00C632AF" w:rsidRDefault="00C632AF" w:rsidP="006561AE">
      <w:pPr>
        <w:pStyle w:val="Kommentartekst"/>
      </w:pPr>
      <w:r>
        <w:rPr>
          <w:rStyle w:val="Kommentarhenvisning"/>
        </w:rPr>
        <w:annotationRef/>
      </w:r>
      <w:r>
        <w:t>Footnote: We see this assumption as quite unrealistic.</w:t>
      </w:r>
    </w:p>
  </w:comment>
  <w:comment w:id="12" w:author="Simon Thomsen" w:date="2022-11-12T20:51:00Z" w:initials="ST">
    <w:p w14:paraId="75FD6CFC" w14:textId="2AD99B25" w:rsidR="00360517" w:rsidRDefault="00360517" w:rsidP="00E464E2">
      <w:pPr>
        <w:pStyle w:val="Kommentartekst"/>
      </w:pPr>
      <w:r>
        <w:rPr>
          <w:rStyle w:val="Kommentarhenvisning"/>
        </w:rPr>
        <w:annotationRef/>
      </w:r>
      <w:r>
        <w:t>Chapter 3</w:t>
      </w:r>
    </w:p>
  </w:comment>
  <w:comment w:id="13" w:author="Hamid Raza" w:date="2022-11-21T10:22:00Z" w:initials="HR">
    <w:p w14:paraId="69F95507" w14:textId="77777777" w:rsidR="00E54D98" w:rsidRDefault="00E54D98" w:rsidP="00005481">
      <w:r>
        <w:rPr>
          <w:rStyle w:val="Kommentarhenvisning"/>
        </w:rPr>
        <w:annotationRef/>
      </w:r>
      <w:r>
        <w:rPr>
          <w:sz w:val="20"/>
          <w:szCs w:val="20"/>
        </w:rPr>
        <w:t>I will put all the academic discussion such as micro effects, macro effects and post keynesian theory in one place and then fully discuss the Danish case. At current, you seem to be switching between the Danish case and the academic literature.</w:t>
      </w:r>
    </w:p>
  </w:comment>
  <w:comment w:id="14" w:author="Simon Thomsen" w:date="2022-10-14T11:31:00Z" w:initials="ST">
    <w:p w14:paraId="0582B055" w14:textId="21F40937" w:rsidR="009820B4" w:rsidRDefault="009820B4" w:rsidP="006255A9">
      <w:pPr>
        <w:pStyle w:val="Kommentartekst"/>
      </w:pPr>
      <w:r>
        <w:rPr>
          <w:rStyle w:val="Kommentarhenvisning"/>
        </w:rPr>
        <w:annotationRef/>
      </w:r>
      <w:r>
        <w:t xml:space="preserve">Fodnote: Theoretically we should look at the reservation salary but as this is not observable studies usually uses different measures of the wage.  </w:t>
      </w:r>
    </w:p>
  </w:comment>
  <w:comment w:id="15" w:author="Simon Thomsen" w:date="2022-11-14T10:13:00Z" w:initials="ST">
    <w:p w14:paraId="24660892" w14:textId="77777777" w:rsidR="004C7B41" w:rsidRDefault="004C7B41" w:rsidP="00D42E30">
      <w:pPr>
        <w:pStyle w:val="Kommentartekst"/>
      </w:pPr>
      <w:r>
        <w:rPr>
          <w:rStyle w:val="Kommentarhenvisning"/>
        </w:rPr>
        <w:annotationRef/>
      </w:r>
      <w:r>
        <w:t>Men modsat burde den aktive arbejdsmarkedsd politik vel op kvalificere human kapital i perioden for arbejdsløshed?</w:t>
      </w:r>
    </w:p>
  </w:comment>
  <w:comment w:id="16" w:author="Simon Thomsen" w:date="2022-11-17T15:42:00Z" w:initials="ST">
    <w:p w14:paraId="3FE31168" w14:textId="77777777" w:rsidR="00127EA8" w:rsidRDefault="00127EA8" w:rsidP="00F759E4">
      <w:pPr>
        <w:pStyle w:val="Kommentartekst"/>
      </w:pPr>
      <w:r>
        <w:rPr>
          <w:rStyle w:val="Kommentarhenvisning"/>
        </w:rPr>
        <w:annotationRef/>
      </w:r>
      <w:r>
        <w:t>Mybe make into a footnote</w:t>
      </w:r>
    </w:p>
  </w:comment>
  <w:comment w:id="17" w:author="Simon Thomsen" w:date="2022-11-16T09:08:00Z" w:initials="ST">
    <w:p w14:paraId="45A0D051" w14:textId="28BAEEE1" w:rsidR="00BB0046" w:rsidRDefault="00BB0046" w:rsidP="004E3679">
      <w:pPr>
        <w:pStyle w:val="Kommentartekst"/>
      </w:pPr>
      <w:r>
        <w:rPr>
          <w:rStyle w:val="Kommentarhenvisning"/>
        </w:rPr>
        <w:annotationRef/>
      </w:r>
      <w:r>
        <w:t>Mikael syntes der skal arbejdes mere på at forklarer de underliggende dynamikker af deres model --&gt; måske DAG kan klare det</w:t>
      </w:r>
    </w:p>
  </w:comment>
  <w:comment w:id="18" w:author="Hamid Raza" w:date="2022-11-21T10:36:00Z" w:initials="HR">
    <w:p w14:paraId="1C635762" w14:textId="77777777" w:rsidR="00D577DE" w:rsidRDefault="00D577DE" w:rsidP="007A4A1F">
      <w:r>
        <w:rPr>
          <w:rStyle w:val="Kommentarhenvisning"/>
        </w:rPr>
        <w:annotationRef/>
      </w:r>
      <w:r>
        <w:rPr>
          <w:sz w:val="20"/>
          <w:szCs w:val="20"/>
        </w:rPr>
        <w:t>you mean to say “incorporate”? Validate can sound like you are justifying it.</w:t>
      </w:r>
    </w:p>
  </w:comment>
  <w:comment w:id="19" w:author="Simon Thomsen" w:date="2022-11-16T09:08:00Z" w:initials="ST">
    <w:p w14:paraId="48F000BE" w14:textId="1CB421BC" w:rsidR="00BB0046" w:rsidRDefault="00BB0046" w:rsidP="00487BD2">
      <w:pPr>
        <w:pStyle w:val="Kommentartekst"/>
      </w:pPr>
      <w:r>
        <w:rPr>
          <w:rStyle w:val="Kommentarhenvisning"/>
        </w:rPr>
        <w:annotationRef/>
      </w:r>
      <w:r>
        <w:t>Henvis</w:t>
      </w:r>
    </w:p>
  </w:comment>
  <w:comment w:id="20" w:author="Hamid Raza" w:date="2022-11-21T10:47:00Z" w:initials="HR">
    <w:p w14:paraId="15D4E088" w14:textId="77777777" w:rsidR="00345F22" w:rsidRDefault="00345F22" w:rsidP="00D71072">
      <w:r>
        <w:rPr>
          <w:rStyle w:val="Kommentarhenvisning"/>
        </w:rPr>
        <w:annotationRef/>
      </w:r>
      <w:r>
        <w:rPr>
          <w:sz w:val="20"/>
          <w:szCs w:val="20"/>
        </w:rPr>
        <w:t>rephrase this one</w:t>
      </w:r>
    </w:p>
  </w:comment>
  <w:comment w:id="21" w:author="Hamid Raza" w:date="2022-11-21T10:52:00Z" w:initials="HR">
    <w:p w14:paraId="6CE947AC" w14:textId="77777777" w:rsidR="00345F22" w:rsidRDefault="00345F22" w:rsidP="003C56F1">
      <w:r>
        <w:rPr>
          <w:rStyle w:val="Kommentarhenvisning"/>
        </w:rPr>
        <w:annotationRef/>
      </w:r>
      <w:r>
        <w:rPr>
          <w:sz w:val="20"/>
          <w:szCs w:val="20"/>
        </w:rPr>
        <w:t>writing this way is more intuitive</w:t>
      </w:r>
    </w:p>
  </w:comment>
  <w:comment w:id="22" w:author="Hamid Raza" w:date="2022-11-21T10:54:00Z" w:initials="HR">
    <w:p w14:paraId="239D2D6A" w14:textId="77777777" w:rsidR="00345F22" w:rsidRDefault="00345F22" w:rsidP="00AE6A1F">
      <w:r>
        <w:rPr>
          <w:rStyle w:val="Kommentarhenvisning"/>
        </w:rPr>
        <w:annotationRef/>
      </w:r>
      <w:r>
        <w:rPr>
          <w:sz w:val="20"/>
          <w:szCs w:val="20"/>
        </w:rPr>
        <w:t>I guess this is the same what you earlier called: “rate adjustment percentage”. Stick to one word, otherwise, it might create confusion.</w:t>
      </w:r>
    </w:p>
  </w:comment>
  <w:comment w:id="24" w:author="Simon Thomsen" w:date="2022-09-15T19:28:00Z" w:initials="ST">
    <w:p w14:paraId="4153B151" w14:textId="0811FFF3" w:rsidR="00F93E42" w:rsidRDefault="00763BD8">
      <w:pPr>
        <w:pStyle w:val="Kommentartekst"/>
      </w:pPr>
      <w:r>
        <w:rPr>
          <w:rStyle w:val="Kommentarhenvisning"/>
        </w:rPr>
        <w:annotationRef/>
      </w:r>
      <w:r w:rsidR="00F93E42">
        <w:t xml:space="preserve">Fodnote: As an increase in the wage will increase the maximum level of income insurance almost 1 to 1. But people not att the maximum level of income insurance will only get 90% of the wage increase. </w:t>
      </w:r>
    </w:p>
    <w:p w14:paraId="42C65461" w14:textId="77777777" w:rsidR="00F93E42" w:rsidRDefault="00F93E42">
      <w:pPr>
        <w:pStyle w:val="Kommentartekst"/>
      </w:pPr>
    </w:p>
    <w:p w14:paraId="27535667" w14:textId="77777777" w:rsidR="00F93E42" w:rsidRDefault="00F93E42" w:rsidP="00F0106C">
      <w:pPr>
        <w:pStyle w:val="Kommentartekst"/>
      </w:pPr>
      <w:r>
        <w:t>Also we know that shocks to the maximum level of income insurance not comming from changes in the wage, only will increase the income insurance for the 85% reciving this maximum</w:t>
      </w:r>
    </w:p>
  </w:comment>
  <w:comment w:id="25" w:author="Simon Thomsen" w:date="2022-11-10T12:43:00Z" w:initials="ST">
    <w:p w14:paraId="69380D44" w14:textId="77777777" w:rsidR="007A68BD" w:rsidRDefault="007A68BD" w:rsidP="0041249B">
      <w:pPr>
        <w:pStyle w:val="Kommentartekst"/>
      </w:pPr>
      <w:r>
        <w:rPr>
          <w:rStyle w:val="Kommentarhenvisning"/>
        </w:rPr>
        <w:annotationRef/>
      </w:r>
      <w:r>
        <w:t xml:space="preserve">Footnote: The share of people being a member of the income insurance program. </w:t>
      </w:r>
    </w:p>
  </w:comment>
  <w:comment w:id="26" w:author="Simon Fløj Thomsen" w:date="2022-10-29T18:48:00Z" w:initials="SFT">
    <w:p w14:paraId="7EBC9DE7" w14:textId="1A3BA271" w:rsidR="00C57F78" w:rsidRDefault="00C57F78" w:rsidP="00034337">
      <w:pPr>
        <w:pStyle w:val="Kommentartekst"/>
      </w:pPr>
      <w:r>
        <w:rPr>
          <w:rStyle w:val="Kommentarhenvisning"/>
        </w:rPr>
        <w:annotationRef/>
      </w:r>
      <w:r>
        <w:t xml:space="preserve">Fodnote: It is accounted for, that changes in income insurance also affects the taxes coming from households to the government. </w:t>
      </w:r>
    </w:p>
  </w:comment>
  <w:comment w:id="27" w:author="Hamid Raza" w:date="2022-11-21T11:26:00Z" w:initials="HR">
    <w:p w14:paraId="665BDFF1" w14:textId="77777777" w:rsidR="007C2E7C" w:rsidRDefault="007C2E7C" w:rsidP="00B203B2">
      <w:r>
        <w:rPr>
          <w:rStyle w:val="Kommentarhenvisning"/>
        </w:rPr>
        <w:annotationRef/>
      </w:r>
      <w:r>
        <w:rPr>
          <w:sz w:val="20"/>
          <w:szCs w:val="20"/>
        </w:rPr>
        <w:t>Is it possible to compare Økonomiske Råd compensation rate with yours in the same plot or side by side? That would be interesting.</w:t>
      </w:r>
    </w:p>
  </w:comment>
  <w:comment w:id="28" w:author="Hamid Raza" w:date="2022-11-21T11:27:00Z" w:initials="HR">
    <w:p w14:paraId="61C387B6" w14:textId="77777777" w:rsidR="007C2E7C" w:rsidRDefault="007C2E7C" w:rsidP="006B0833">
      <w:r>
        <w:rPr>
          <w:rStyle w:val="Kommentarhenvisning"/>
        </w:rPr>
        <w:annotationRef/>
      </w:r>
      <w:r>
        <w:rPr>
          <w:sz w:val="20"/>
          <w:szCs w:val="20"/>
        </w:rPr>
        <w:t>This sentence can be removed.</w:t>
      </w:r>
    </w:p>
  </w:comment>
  <w:comment w:id="29" w:author="Simon Thomsen" w:date="2022-11-07T09:26:00Z" w:initials="ST">
    <w:p w14:paraId="18023FAC" w14:textId="43245220" w:rsidR="00172AD0" w:rsidRDefault="00172AD0" w:rsidP="000800F2">
      <w:pPr>
        <w:pStyle w:val="Kommentartekst"/>
      </w:pPr>
      <w:r>
        <w:rPr>
          <w:rStyle w:val="Kommentarhenvisning"/>
        </w:rPr>
        <w:annotationRef/>
      </w:r>
      <w:r>
        <w:t>Footnote: The estimate is upward biased in this case, as the chock does not affect the wages of people not recieving the maximum level of income Insurance. We analyze the effect of this in the sensitivity analysis.</w:t>
      </w:r>
    </w:p>
  </w:comment>
  <w:comment w:id="30" w:author="Simon Thomsen" w:date="2022-11-03T10:47:00Z" w:initials="ST">
    <w:p w14:paraId="6B25B09D" w14:textId="77777777" w:rsidR="00410595" w:rsidRDefault="00410595" w:rsidP="008E35CC">
      <w:pPr>
        <w:pStyle w:val="Kommentartekst"/>
      </w:pPr>
      <w:r>
        <w:rPr>
          <w:rStyle w:val="Kommentarhenvisning"/>
        </w:rPr>
        <w:annotationRef/>
      </w:r>
      <w:r>
        <w:t>Henvis</w:t>
      </w:r>
    </w:p>
  </w:comment>
  <w:comment w:id="31" w:author="Mikael Randrup Byrialsen" w:date="2022-11-08T12:06:00Z" w:initials="MRB">
    <w:p w14:paraId="1CE3759A" w14:textId="77777777" w:rsidR="00C04157" w:rsidRDefault="00C04157" w:rsidP="003365EA">
      <w:r>
        <w:rPr>
          <w:rStyle w:val="Kommentarhenvisning"/>
        </w:rPr>
        <w:annotationRef/>
      </w:r>
      <w:r>
        <w:rPr>
          <w:sz w:val="20"/>
          <w:szCs w:val="20"/>
        </w:rPr>
        <w:t>God ide</w:t>
      </w:r>
    </w:p>
  </w:comment>
  <w:comment w:id="32" w:author="Simon Thomsen" w:date="2022-11-10T13:44:00Z" w:initials="ST">
    <w:p w14:paraId="789BA651" w14:textId="77777777" w:rsidR="00A26496" w:rsidRDefault="00BF11E0" w:rsidP="00DE4D37">
      <w:pPr>
        <w:pStyle w:val="Kommentartekst"/>
      </w:pPr>
      <w:r>
        <w:rPr>
          <w:rStyle w:val="Kommentarhenvisning"/>
        </w:rPr>
        <w:annotationRef/>
      </w:r>
      <w:r w:rsidR="00A26496">
        <w:t>(Note til mig selv) Forklar hvorfor falder wages og de andre variable efter 2019?</w:t>
      </w:r>
    </w:p>
  </w:comment>
  <w:comment w:id="33" w:author="Mikael Randrup Byrialsen" w:date="2022-11-08T13:05:00Z" w:initials="MRB">
    <w:p w14:paraId="3574BCF3" w14:textId="46459785" w:rsidR="00D74D8E" w:rsidRDefault="00D74D8E" w:rsidP="003C1169">
      <w:r>
        <w:rPr>
          <w:rStyle w:val="Kommentarhenvisning"/>
        </w:rPr>
        <w:annotationRef/>
      </w:r>
      <w:r>
        <w:rPr>
          <w:sz w:val="20"/>
          <w:szCs w:val="20"/>
        </w:rPr>
        <w:t>Dette passer måske ikke helt så godt ind her… Overvej at placere det senere, fx i en diskussion</w:t>
      </w:r>
    </w:p>
  </w:comment>
  <w:comment w:id="34" w:author="Simon Thomsen" w:date="2022-11-11T11:09:00Z" w:initials="ST">
    <w:p w14:paraId="5D539C6C" w14:textId="77777777" w:rsidR="009705F4" w:rsidRDefault="009705F4" w:rsidP="00EC46B2">
      <w:pPr>
        <w:pStyle w:val="Kommentartekst"/>
      </w:pPr>
      <w:r>
        <w:rPr>
          <w:rStyle w:val="Kommentarhenvisning"/>
        </w:rPr>
        <w:annotationRef/>
      </w:r>
      <w:r>
        <w:t>Er det her fint som overgang til at nævne ændringer i consumption investeringer og net eksport?</w:t>
      </w:r>
    </w:p>
  </w:comment>
  <w:comment w:id="35" w:author="Mikael Randrup Byrialsen" w:date="2022-11-08T13:06:00Z" w:initials="MRB">
    <w:p w14:paraId="0BCCBC1B" w14:textId="718C6C8A" w:rsidR="00D74D8E" w:rsidRDefault="00D74D8E" w:rsidP="001F4ECB">
      <w:r>
        <w:rPr>
          <w:rStyle w:val="Kommentarhenvisning"/>
        </w:rPr>
        <w:annotationRef/>
      </w:r>
      <w:r>
        <w:rPr>
          <w:sz w:val="20"/>
          <w:szCs w:val="20"/>
        </w:rPr>
        <w:t>Denne del er lidt uklart</w:t>
      </w:r>
    </w:p>
  </w:comment>
  <w:comment w:id="36" w:author="Simon Thomsen" w:date="2022-11-10T14:02:00Z" w:initials="ST">
    <w:p w14:paraId="0EEF728A" w14:textId="77777777" w:rsidR="009705F4" w:rsidRDefault="0075087B" w:rsidP="003D7A50">
      <w:pPr>
        <w:pStyle w:val="Kommentartekst"/>
      </w:pPr>
      <w:r>
        <w:rPr>
          <w:rStyle w:val="Kommentarhenvisning"/>
        </w:rPr>
        <w:annotationRef/>
      </w:r>
      <w:r w:rsidR="009705F4">
        <w:t>Er dette afsnit bedre nu?</w:t>
      </w:r>
    </w:p>
  </w:comment>
  <w:comment w:id="37" w:author="Simon Thomsen" w:date="2022-11-13T17:36:00Z" w:initials="ST">
    <w:p w14:paraId="29642ACF" w14:textId="77777777" w:rsidR="008E3678" w:rsidRDefault="008E3678" w:rsidP="00753982">
      <w:pPr>
        <w:pStyle w:val="Kommentartekst"/>
      </w:pPr>
      <w:r>
        <w:rPr>
          <w:rStyle w:val="Kommentarhenvisning"/>
        </w:rPr>
        <w:annotationRef/>
      </w:r>
      <w:r>
        <w:t>Footnote: From the sensitivity in appendix, it is shown how changes to the minimum wage gap, affects the increase in unemployment. Changing the parameter to 40% unemployment only increases by 121 people, instead setting the parameter to 44% unemployment increases by 2000 people.</w:t>
      </w:r>
    </w:p>
  </w:comment>
  <w:comment w:id="38" w:author="Mikael Randrup Byrialsen" w:date="2022-11-08T13:09:00Z" w:initials="MRB">
    <w:p w14:paraId="3F49C9D8" w14:textId="4B8668EB" w:rsidR="00D74D8E" w:rsidRDefault="00D74D8E" w:rsidP="00A73538">
      <w:r>
        <w:rPr>
          <w:rStyle w:val="Kommentarhenvisning"/>
        </w:rPr>
        <w:annotationRef/>
      </w:r>
      <w:r>
        <w:rPr>
          <w:sz w:val="20"/>
          <w:szCs w:val="20"/>
        </w:rPr>
        <w:t>Overvej fodnote</w:t>
      </w:r>
    </w:p>
  </w:comment>
  <w:comment w:id="39" w:author="Simon Thomsen" w:date="2022-11-13T17:37:00Z" w:initials="ST">
    <w:p w14:paraId="7E73CDAB" w14:textId="77777777" w:rsidR="008E3678" w:rsidRDefault="008E3678" w:rsidP="004B4D54">
      <w:pPr>
        <w:pStyle w:val="Kommentartekst"/>
      </w:pPr>
      <w:r>
        <w:rPr>
          <w:rStyle w:val="Kommentarhenvisning"/>
        </w:rPr>
        <w:annotationRef/>
      </w:r>
      <w:r>
        <w:t xml:space="preserve">Fint nu? </w:t>
      </w:r>
    </w:p>
  </w:comment>
  <w:comment w:id="40" w:author="Mikael Randrup Byrialsen" w:date="2022-11-14T16:36:00Z" w:initials="MRB">
    <w:p w14:paraId="149C7BB8" w14:textId="77777777" w:rsidR="00904699" w:rsidRDefault="00904699" w:rsidP="00B60570">
      <w:r>
        <w:rPr>
          <w:rStyle w:val="Kommentarhenvisning"/>
        </w:rPr>
        <w:annotationRef/>
      </w:r>
      <w:r>
        <w:rPr>
          <w:sz w:val="20"/>
          <w:szCs w:val="20"/>
        </w:rPr>
        <w:t>Yes</w:t>
      </w:r>
    </w:p>
  </w:comment>
  <w:comment w:id="41" w:author="Simon Fløj Thomsen" w:date="2022-10-30T08:15:00Z" w:initials="SFT">
    <w:p w14:paraId="4435FAC8" w14:textId="7864924E" w:rsidR="00A63068" w:rsidRDefault="00A63068" w:rsidP="008655E0">
      <w:pPr>
        <w:pStyle w:val="Kommentartekst"/>
      </w:pPr>
      <w:r>
        <w:rPr>
          <w:rStyle w:val="Kommentarhenvisning"/>
        </w:rPr>
        <w:annotationRef/>
      </w:r>
      <w:r>
        <w:t xml:space="preserve">Fodnote: There does not exist much international evidence for this channel, as in many countries it is required to be part of the program.  </w:t>
      </w:r>
    </w:p>
  </w:comment>
  <w:comment w:id="42" w:author="Simon Thomsen" w:date="2022-11-10T14:36:00Z" w:initials="ST">
    <w:p w14:paraId="3FDF059C" w14:textId="77777777" w:rsidR="00F5378C" w:rsidRDefault="00F5378C" w:rsidP="008017B9">
      <w:pPr>
        <w:pStyle w:val="Kommentartekst"/>
      </w:pPr>
      <w:r>
        <w:rPr>
          <w:rStyle w:val="Kommentarhenvisning"/>
        </w:rPr>
        <w:annotationRef/>
      </w:r>
      <w:r>
        <w:t xml:space="preserve">Footnote: We do not include the two other effects mentioned in section 2, that one would expect the ones with the lowest change of unemployment would leave the program first. As well as a lower insurance rate would increase the demand set towards firms from the worker unions. </w:t>
      </w:r>
    </w:p>
  </w:comment>
  <w:comment w:id="43" w:author="Simon Fløj Thomsen" w:date="2022-10-15T13:16:00Z" w:initials="SFT">
    <w:p w14:paraId="4BC537DB" w14:textId="74A259A2" w:rsidR="00EB209C" w:rsidRDefault="00EB209C" w:rsidP="00947DB1">
      <w:pPr>
        <w:pStyle w:val="Kommentartekst"/>
      </w:pPr>
      <w:r>
        <w:rPr>
          <w:rStyle w:val="Kommentarhenvisning"/>
        </w:rPr>
        <w:annotationRef/>
      </w:r>
      <w:r>
        <w:t xml:space="preserve">Der er dog lidt problemer med diagnostics </w:t>
      </w:r>
    </w:p>
  </w:comment>
  <w:comment w:id="44" w:author="Simon Fløj Thomsen" w:date="2022-11-02T21:25:00Z" w:initials="SFT">
    <w:p w14:paraId="68016E7D" w14:textId="7169945E" w:rsidR="00A36179" w:rsidRDefault="00A36179" w:rsidP="00AD2B16">
      <w:pPr>
        <w:pStyle w:val="Kommentartekst"/>
      </w:pPr>
      <w:r>
        <w:rPr>
          <w:rStyle w:val="Kommentarhenvisning"/>
        </w:rPr>
        <w:annotationRef/>
      </w:r>
      <w:r>
        <w:t>(Til Mikael) Ligsom ved effekten hvor alle kanaler er integreret har det lidt den modsatte effekt end forventet. Yderligere forklaring er i scenarie 5 hvor det er lidt mere tydeligt.</w:t>
      </w:r>
    </w:p>
  </w:comment>
  <w:comment w:id="45" w:author="Simon Thomsen" w:date="2022-11-13T17:38:00Z" w:initials="ST">
    <w:p w14:paraId="5C8790A3" w14:textId="77777777" w:rsidR="00617DDD" w:rsidRDefault="00617DDD" w:rsidP="00077695">
      <w:pPr>
        <w:pStyle w:val="Kommentartekst"/>
      </w:pPr>
      <w:r>
        <w:rPr>
          <w:rStyle w:val="Kommentarhenvisning"/>
        </w:rPr>
        <w:annotationRef/>
      </w:r>
      <w:r>
        <w:t>Jeg har stadig problemer med at gennemskue denne effekt, jeg forsøger at kigge på det igen inden vi mødes</w:t>
      </w:r>
    </w:p>
  </w:comment>
  <w:comment w:id="46" w:author="Mikael Randrup Byrialsen" w:date="2022-11-14T16:40:00Z" w:initials="MRB">
    <w:p w14:paraId="1EFBF958" w14:textId="77777777" w:rsidR="00724E4C" w:rsidRDefault="00724E4C" w:rsidP="004509D3">
      <w:r>
        <w:rPr>
          <w:rStyle w:val="Kommentarhenvisning"/>
        </w:rPr>
        <w:annotationRef/>
      </w:r>
      <w:r>
        <w:rPr>
          <w:sz w:val="20"/>
          <w:szCs w:val="20"/>
        </w:rPr>
        <w:t xml:space="preserve">Unemployment = LF - employment. Hvis stigningen i emp. Overstiger stigningen i LF, falder ledigheden vel?  </w:t>
      </w:r>
    </w:p>
  </w:comment>
  <w:comment w:id="47" w:author="Simon Thomsen" w:date="2022-11-15T14:31:00Z" w:initials="ST">
    <w:p w14:paraId="3558BB7D" w14:textId="77777777" w:rsidR="009042A8" w:rsidRDefault="009042A8" w:rsidP="006406D5">
      <w:pPr>
        <w:pStyle w:val="Kommentartekst"/>
      </w:pPr>
      <w:r>
        <w:rPr>
          <w:rStyle w:val="Kommentarhenvisning"/>
        </w:rPr>
        <w:annotationRef/>
      </w:r>
      <w:r>
        <w:t>Men så har ændringen i LF en større effekt på employment end sig selv?</w:t>
      </w:r>
    </w:p>
  </w:comment>
  <w:comment w:id="48" w:author="Simon Thomsen" w:date="2022-11-16T14:36:00Z" w:initials="ST">
    <w:p w14:paraId="0A833B18" w14:textId="77777777" w:rsidR="006A256A" w:rsidRDefault="006A256A" w:rsidP="0022409A">
      <w:pPr>
        <w:pStyle w:val="Kommentartekst"/>
      </w:pPr>
      <w:r>
        <w:rPr>
          <w:rStyle w:val="Kommentarhenvisning"/>
        </w:rPr>
        <w:annotationRef/>
      </w:r>
      <w:r>
        <w:t xml:space="preserve">Footnote: The fall in the amount of unemployed compared with scenario 1 is a bit surpriseing. We reach this as the increase in the labor-force increases the amount of employed by even more. This may be a result of using a demand -led economy, where the employment is determined out from demand. </w:t>
      </w:r>
    </w:p>
  </w:comment>
  <w:comment w:id="49" w:author="Simon Thomsen" w:date="2022-11-11T09:56:00Z" w:initials="ST">
    <w:p w14:paraId="7A1F065C" w14:textId="1A7FE564" w:rsidR="00C63AC0" w:rsidRDefault="00C63AC0" w:rsidP="00B373BA">
      <w:pPr>
        <w:pStyle w:val="Kommentartekst"/>
      </w:pPr>
      <w:r>
        <w:rPr>
          <w:rStyle w:val="Kommentarhenvisning"/>
        </w:rPr>
        <w:annotationRef/>
      </w:r>
      <w:r>
        <w:t>Footnote: As mentioned in section 3 (Andersen, 2015) also finds a reverse effect of income insurance on productivity, in the form of a drop in human capital when the unemployment period increases, this effect should also be captured in the estimate of the average income insurance.</w:t>
      </w:r>
    </w:p>
  </w:comment>
  <w:comment w:id="50" w:author="Simon Thomsen" w:date="2022-11-11T10:37:00Z" w:initials="ST">
    <w:p w14:paraId="3F1597BB" w14:textId="77777777" w:rsidR="00A32739" w:rsidRDefault="00A32739" w:rsidP="00F149DF">
      <w:pPr>
        <w:pStyle w:val="Kommentartekst"/>
      </w:pPr>
      <w:r>
        <w:rPr>
          <w:rStyle w:val="Kommentarhenvisning"/>
        </w:rPr>
        <w:annotationRef/>
      </w:r>
      <w:r>
        <w:t>Footnote: Using this result, we calculate the macro elasticity to approximately 3.5, and using the micro elasticity calculated below we get the full macro elasticity to approximately 4 comparing with (Sweden) who obtain a macro elasticity of 3, we overshoot this a bit, most important is the macro elasticity relative to the micro elasticity, where we get it to be eight times as high as the micro elasticity, whereas (Sweden) only finds it to be twice as high.</w:t>
      </w:r>
    </w:p>
  </w:comment>
  <w:comment w:id="51" w:author="Simon Thomsen" w:date="2022-11-11T10:38:00Z" w:initials="ST">
    <w:p w14:paraId="4A80E27C" w14:textId="77777777" w:rsidR="00A32739" w:rsidRDefault="00A32739" w:rsidP="008C181F">
      <w:pPr>
        <w:pStyle w:val="Kommentartekst"/>
      </w:pPr>
      <w:r>
        <w:rPr>
          <w:rStyle w:val="Kommentarhenvisning"/>
        </w:rPr>
        <w:annotationRef/>
      </w:r>
      <w:r>
        <w:t>(Til Mikael) Fint at skrive?</w:t>
      </w:r>
    </w:p>
  </w:comment>
  <w:comment w:id="52" w:author="Simon Fløj Thomsen" w:date="2022-11-13T20:52:00Z" w:initials="SFT">
    <w:p w14:paraId="3865DC29" w14:textId="6E24CB99" w:rsidR="00812DCC" w:rsidRDefault="00812DCC" w:rsidP="00176111">
      <w:pPr>
        <w:pStyle w:val="Kommentartekst"/>
      </w:pPr>
      <w:r>
        <w:rPr>
          <w:rStyle w:val="Kommentarhenvisning"/>
        </w:rPr>
        <w:annotationRef/>
      </w:r>
      <w:r>
        <w:t>Burde være 2019 tror jeg</w:t>
      </w:r>
    </w:p>
  </w:comment>
  <w:comment w:id="53" w:author="Simon Thomsen" w:date="2022-11-07T10:41:00Z" w:initials="ST">
    <w:p w14:paraId="74B2D764" w14:textId="1939ABD2" w:rsidR="009705F4" w:rsidRDefault="009705F4" w:rsidP="009705F4">
      <w:pPr>
        <w:pStyle w:val="Kommentartekst"/>
      </w:pPr>
      <w:r>
        <w:rPr>
          <w:rStyle w:val="Kommentarhenvisning"/>
        </w:rPr>
        <w:annotationRef/>
      </w:r>
      <w:r>
        <w:t xml:space="preserve">Footnote: As we use a dynamic model, we get different estimates of the elasticity for every period. To compare results we use an average of the elasticity calculated per year. Still there is differences whether we look at the elasticity emidially after the shock in 2016, or the elasticities 4 years after in 2020.  </w:t>
      </w:r>
    </w:p>
  </w:comment>
  <w:comment w:id="54" w:author="Simon Thomsen" w:date="2022-11-16T11:55:00Z" w:initials="ST">
    <w:p w14:paraId="15092F2A" w14:textId="77777777" w:rsidR="00B53960" w:rsidRDefault="00B53960" w:rsidP="003227C1">
      <w:pPr>
        <w:pStyle w:val="Kommentartekst"/>
      </w:pPr>
      <w:r>
        <w:rPr>
          <w:rStyle w:val="Kommentarhenvisning"/>
        </w:rPr>
        <w:annotationRef/>
      </w:r>
      <w:r>
        <w:t xml:space="preserve">Footnote: In the appendix we perform a sensitivity analysis finding that even with relative large changes to the estimates in the consumption, investment, export and import functions the conclusion of Denmark being profit-led stands. </w:t>
      </w:r>
    </w:p>
  </w:comment>
  <w:comment w:id="55" w:author="Simon Thomsen" w:date="2022-11-14T12:46:00Z" w:initials="ST">
    <w:p w14:paraId="2A49966A" w14:textId="538B66DA" w:rsidR="008417CA" w:rsidRDefault="008417CA" w:rsidP="00B72B99">
      <w:pPr>
        <w:pStyle w:val="Kommentartekst"/>
      </w:pPr>
      <w:r>
        <w:rPr>
          <w:rStyle w:val="Kommentarhenvisning"/>
        </w:rPr>
        <w:annotationRef/>
      </w:r>
      <w:r>
        <w:t>Måske henvis til andre der finder dette resultat også</w:t>
      </w:r>
    </w:p>
  </w:comment>
  <w:comment w:id="56" w:author="Mikael Randrup Byrialsen" w:date="2022-11-15T08:20:00Z" w:initials="MRB">
    <w:p w14:paraId="4C7390F1" w14:textId="77777777" w:rsidR="00C053D9" w:rsidRDefault="00C053D9" w:rsidP="00A73306">
      <w:r>
        <w:rPr>
          <w:rStyle w:val="Kommentarhenvisning"/>
        </w:rPr>
        <w:annotationRef/>
      </w:r>
      <w:r>
        <w:rPr>
          <w:sz w:val="20"/>
          <w:szCs w:val="20"/>
        </w:rPr>
        <w:t>Bengtson &amp; Stockhammer finder den danske økonomi til at være løndreven</w:t>
      </w:r>
    </w:p>
  </w:comment>
  <w:comment w:id="57" w:author="Simon Thomsen" w:date="2022-11-16T10:41:00Z" w:initials="ST">
    <w:p w14:paraId="6CA6B1AD" w14:textId="77777777" w:rsidR="002F4B66" w:rsidRDefault="002F4B66" w:rsidP="00430227">
      <w:pPr>
        <w:pStyle w:val="Kommentartekst"/>
      </w:pPr>
      <w:r>
        <w:rPr>
          <w:rStyle w:val="Kommentarhenvisning"/>
        </w:rPr>
        <w:annotationRef/>
      </w:r>
      <w:r>
        <w:t>Footnote: One possible critic of this method is that the effects from the income insurance model and the model built in this paper will not interact. We don’t see this affecting the overall results, as it will have no effect on the most dominant channel being the wage channel.</w:t>
      </w:r>
    </w:p>
  </w:comment>
  <w:comment w:id="58" w:author="Simon Thomsen" w:date="2022-11-04T11:26:00Z" w:initials="ST">
    <w:p w14:paraId="31547D3F" w14:textId="7FC20E88" w:rsidR="00FE593F" w:rsidRDefault="009111C1" w:rsidP="00902090">
      <w:pPr>
        <w:pStyle w:val="Kommentartekst"/>
      </w:pPr>
      <w:r>
        <w:rPr>
          <w:rStyle w:val="Kommentarhenvisning"/>
        </w:rPr>
        <w:annotationRef/>
      </w:r>
      <w:r w:rsidR="00FE593F">
        <w:t>Footnote: Evaluated in 2025, so that the full effects have been carried through</w:t>
      </w:r>
    </w:p>
  </w:comment>
  <w:comment w:id="59" w:author="Simon Thomsen" w:date="2022-11-07T10:58:00Z" w:initials="ST">
    <w:p w14:paraId="1445E1CD" w14:textId="2F502F2C" w:rsidR="00FE593F" w:rsidRDefault="00FE593F" w:rsidP="007045EC">
      <w:pPr>
        <w:pStyle w:val="Kommentartekst"/>
      </w:pPr>
      <w:r>
        <w:rPr>
          <w:rStyle w:val="Kommentarhenvisning"/>
        </w:rPr>
        <w:annotationRef/>
      </w:r>
      <w:r>
        <w:t>Footnote: As the participation rate is fixed the fall in employment will directly result in an increase in unemployment of the same amount</w:t>
      </w:r>
    </w:p>
  </w:comment>
  <w:comment w:id="60" w:author="Simon Thomsen" w:date="2022-10-26T12:51:00Z" w:initials="ST">
    <w:p w14:paraId="20D5A1AE" w14:textId="77777777" w:rsidR="00BF3FA4" w:rsidRDefault="00BF3FA4" w:rsidP="00B60717">
      <w:pPr>
        <w:pStyle w:val="Kommentartekst"/>
      </w:pPr>
      <w:r>
        <w:rPr>
          <w:rStyle w:val="Kommentarhenvisning"/>
        </w:rPr>
        <w:annotationRef/>
      </w:r>
      <w:r>
        <w:t>Afhænger af hvad jeg sætter max-løngab til at må være. Lige nu 42% --&gt; kan muligvis få det til at matche elasticitet af svensk papir</w:t>
      </w:r>
    </w:p>
  </w:comment>
  <w:comment w:id="61" w:author="Simon Thomsen" w:date="2022-10-26T12:51:00Z" w:initials="ST">
    <w:p w14:paraId="4C022DBE" w14:textId="77777777" w:rsidR="00BF3FA4" w:rsidRDefault="00BF3FA4" w:rsidP="00A55F21">
      <w:pPr>
        <w:pStyle w:val="Kommentartekst"/>
      </w:pPr>
      <w:r>
        <w:rPr>
          <w:rStyle w:val="Kommentarhenvisning"/>
        </w:rPr>
        <w:annotationRef/>
      </w:r>
      <w:r>
        <w:t xml:space="preserve">Hvilket jeg nogenlunde tror det allerede gør. </w:t>
      </w:r>
    </w:p>
  </w:comment>
  <w:comment w:id="62" w:author="Simon Thomsen" w:date="2022-11-04T09:19:00Z" w:initials="ST">
    <w:p w14:paraId="47BE8E82" w14:textId="2D09E5BB" w:rsidR="00BB5FA2" w:rsidRDefault="0086586A" w:rsidP="00417A62">
      <w:pPr>
        <w:pStyle w:val="Kommentartekst"/>
      </w:pPr>
      <w:r>
        <w:rPr>
          <w:rStyle w:val="Kommentarhenvisning"/>
        </w:rPr>
        <w:annotationRef/>
      </w:r>
      <w:r w:rsidR="00BB5FA2">
        <w:t xml:space="preserve">Footnote: As they look at a micro foundation they use the unemplyment duration of one person, we will use the aomunt of unemplyed in the economy. </w:t>
      </w:r>
    </w:p>
  </w:comment>
  <w:comment w:id="63" w:author="Simon Thomsen" w:date="2022-11-04T11:35:00Z" w:initials="ST">
    <w:p w14:paraId="6DF8A367" w14:textId="501C3369" w:rsidR="005C21DA" w:rsidRDefault="005C21DA" w:rsidP="00221600">
      <w:pPr>
        <w:pStyle w:val="Kommentartekst"/>
      </w:pPr>
      <w:r>
        <w:rPr>
          <w:rStyle w:val="Kommentarhenvisning"/>
        </w:rPr>
        <w:annotationRef/>
      </w:r>
      <w:r>
        <w:t xml:space="preserve">Fodnote: As this is the estimated value for 2016. </w:t>
      </w:r>
    </w:p>
  </w:comment>
  <w:comment w:id="64" w:author="Simon Thomsen" w:date="2022-10-26T12:51:00Z" w:initials="ST">
    <w:p w14:paraId="53F19045" w14:textId="77777777" w:rsidR="00FD35A3" w:rsidRDefault="00FD35A3" w:rsidP="00FD35A3">
      <w:pPr>
        <w:pStyle w:val="Kommentartekst"/>
      </w:pPr>
      <w:r>
        <w:rPr>
          <w:rStyle w:val="Kommentarhenvisning"/>
        </w:rPr>
        <w:annotationRef/>
      </w:r>
      <w:r>
        <w:t>Afhænger af hvad jeg sætter max-løngab til at må være. Lige nu 42% --&gt; kan muligvis få det til at matche elasticitet af svensk papir</w:t>
      </w:r>
    </w:p>
  </w:comment>
  <w:comment w:id="65" w:author="Simon Thomsen" w:date="2022-10-26T12:51:00Z" w:initials="ST">
    <w:p w14:paraId="75388DF1" w14:textId="77777777" w:rsidR="00FD35A3" w:rsidRDefault="00FD35A3" w:rsidP="00FD35A3">
      <w:pPr>
        <w:pStyle w:val="Kommentartekst"/>
      </w:pPr>
      <w:r>
        <w:rPr>
          <w:rStyle w:val="Kommentarhenvisning"/>
        </w:rPr>
        <w:annotationRef/>
      </w:r>
      <w:r>
        <w:t xml:space="preserve">Hvilket jeg nogenlunde tror det allerede gør.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8DA796" w15:done="0"/>
  <w15:commentEx w15:paraId="2A7C2F56" w15:paraIdParent="498DA796" w15:done="0"/>
  <w15:commentEx w15:paraId="1AB4BE35" w15:done="0"/>
  <w15:commentEx w15:paraId="6E9D57CD" w15:done="0"/>
  <w15:commentEx w15:paraId="0FBA56C9" w15:done="0"/>
  <w15:commentEx w15:paraId="357AFCE4" w15:done="0"/>
  <w15:commentEx w15:paraId="6EB40498" w15:done="0"/>
  <w15:commentEx w15:paraId="12C26159" w15:paraIdParent="6EB40498" w15:done="0"/>
  <w15:commentEx w15:paraId="583EF842" w15:done="0"/>
  <w15:commentEx w15:paraId="3607633C" w15:done="0"/>
  <w15:commentEx w15:paraId="441F6DC9" w15:done="1"/>
  <w15:commentEx w15:paraId="094B6A13" w15:done="0"/>
  <w15:commentEx w15:paraId="75FD6CFC" w15:done="0"/>
  <w15:commentEx w15:paraId="69F95507" w15:done="0"/>
  <w15:commentEx w15:paraId="0582B055" w15:done="0"/>
  <w15:commentEx w15:paraId="24660892" w15:done="0"/>
  <w15:commentEx w15:paraId="3FE31168" w15:done="0"/>
  <w15:commentEx w15:paraId="45A0D051" w15:done="0"/>
  <w15:commentEx w15:paraId="1C635762" w15:done="0"/>
  <w15:commentEx w15:paraId="48F000BE" w15:done="0"/>
  <w15:commentEx w15:paraId="15D4E088" w15:done="0"/>
  <w15:commentEx w15:paraId="6CE947AC" w15:done="0"/>
  <w15:commentEx w15:paraId="239D2D6A" w15:done="0"/>
  <w15:commentEx w15:paraId="27535667" w15:done="0"/>
  <w15:commentEx w15:paraId="69380D44" w15:done="0"/>
  <w15:commentEx w15:paraId="7EBC9DE7" w15:done="0"/>
  <w15:commentEx w15:paraId="665BDFF1" w15:done="0"/>
  <w15:commentEx w15:paraId="61C387B6" w15:done="0"/>
  <w15:commentEx w15:paraId="18023FAC" w15:done="0"/>
  <w15:commentEx w15:paraId="6B25B09D" w15:done="0"/>
  <w15:commentEx w15:paraId="1CE3759A" w15:paraIdParent="6B25B09D" w15:done="0"/>
  <w15:commentEx w15:paraId="789BA651" w15:done="0"/>
  <w15:commentEx w15:paraId="3574BCF3" w15:done="1"/>
  <w15:commentEx w15:paraId="5D539C6C" w15:paraIdParent="3574BCF3" w15:done="1"/>
  <w15:commentEx w15:paraId="0BCCBC1B" w15:done="1"/>
  <w15:commentEx w15:paraId="0EEF728A" w15:paraIdParent="0BCCBC1B" w15:done="1"/>
  <w15:commentEx w15:paraId="29642ACF" w15:done="0"/>
  <w15:commentEx w15:paraId="3F49C9D8" w15:done="1"/>
  <w15:commentEx w15:paraId="7E73CDAB" w15:paraIdParent="3F49C9D8" w15:done="1"/>
  <w15:commentEx w15:paraId="149C7BB8" w15:paraIdParent="3F49C9D8" w15:done="1"/>
  <w15:commentEx w15:paraId="4435FAC8" w15:done="0"/>
  <w15:commentEx w15:paraId="3FDF059C" w15:done="0"/>
  <w15:commentEx w15:paraId="4BC537DB" w15:done="1"/>
  <w15:commentEx w15:paraId="68016E7D" w15:done="1"/>
  <w15:commentEx w15:paraId="5C8790A3" w15:paraIdParent="68016E7D" w15:done="1"/>
  <w15:commentEx w15:paraId="1EFBF958" w15:paraIdParent="68016E7D" w15:done="1"/>
  <w15:commentEx w15:paraId="3558BB7D" w15:paraIdParent="68016E7D" w15:done="1"/>
  <w15:commentEx w15:paraId="0A833B18" w15:done="0"/>
  <w15:commentEx w15:paraId="7A1F065C" w15:done="0"/>
  <w15:commentEx w15:paraId="3F1597BB" w15:done="0"/>
  <w15:commentEx w15:paraId="4A80E27C" w15:done="0"/>
  <w15:commentEx w15:paraId="3865DC29" w15:done="0"/>
  <w15:commentEx w15:paraId="74B2D764" w15:done="0"/>
  <w15:commentEx w15:paraId="15092F2A" w15:done="0"/>
  <w15:commentEx w15:paraId="2A49966A" w15:done="1"/>
  <w15:commentEx w15:paraId="4C7390F1" w15:paraIdParent="2A49966A" w15:done="1"/>
  <w15:commentEx w15:paraId="6CA6B1AD" w15:done="0"/>
  <w15:commentEx w15:paraId="31547D3F" w15:done="0"/>
  <w15:commentEx w15:paraId="1445E1CD" w15:done="0"/>
  <w15:commentEx w15:paraId="20D5A1AE" w15:done="1"/>
  <w15:commentEx w15:paraId="4C022DBE" w15:paraIdParent="20D5A1AE" w15:done="1"/>
  <w15:commentEx w15:paraId="47BE8E82" w15:done="0"/>
  <w15:commentEx w15:paraId="6DF8A367" w15:done="0"/>
  <w15:commentEx w15:paraId="53F19045" w15:done="1"/>
  <w15:commentEx w15:paraId="75388DF1" w15:paraIdParent="53F1904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5CB41" w16cex:dateUtc="2022-11-21T09:02:00Z"/>
  <w16cex:commentExtensible w16cex:durableId="272601BF" w16cex:dateUtc="2022-11-21T12:55:00Z"/>
  <w16cex:commentExtensible w16cex:durableId="2725CB82" w16cex:dateUtc="2022-11-21T09:03:00Z"/>
  <w16cex:commentExtensible w16cex:durableId="2725CC19" w16cex:dateUtc="2022-11-21T09:06:00Z"/>
  <w16cex:commentExtensible w16cex:durableId="2725CC8A" w16cex:dateUtc="2022-11-21T09:08:00Z"/>
  <w16cex:commentExtensible w16cex:durableId="2725CE6D" w16cex:dateUtc="2022-11-21T09:16:00Z"/>
  <w16cex:commentExtensible w16cex:durableId="271E2270" w16cex:dateUtc="2022-11-15T13:36:00Z"/>
  <w16cex:commentExtensible w16cex:durableId="271F25BB" w16cex:dateUtc="2022-11-16T08:02:00Z"/>
  <w16cex:commentExtensible w16cex:durableId="2725CF24" w16cex:dateUtc="2022-11-21T09:19:00Z"/>
  <w16cex:commentExtensible w16cex:durableId="270F9C2C" w16cex:dateUtc="2022-11-04T13:11:00Z"/>
  <w16cex:commentExtensible w16cex:durableId="271A8500" w16cex:dateUtc="2022-11-12T19:48:00Z"/>
  <w16cex:commentExtensible w16cex:durableId="27175548" w16cex:dateUtc="2022-11-10T09:47:00Z"/>
  <w16cex:commentExtensible w16cex:durableId="271A85E5" w16cex:dateUtc="2022-11-12T19:51:00Z"/>
  <w16cex:commentExtensible w16cex:durableId="2725CFDC" w16cex:dateUtc="2022-11-21T09:22:00Z"/>
  <w16cex:commentExtensible w16cex:durableId="26F3C728" w16cex:dateUtc="2022-10-14T09:31:00Z"/>
  <w16cex:commentExtensible w16cex:durableId="271C9356" w16cex:dateUtc="2022-11-14T09:13:00Z"/>
  <w16cex:commentExtensible w16cex:durableId="2720D4EE" w16cex:dateUtc="2022-11-17T14:42:00Z"/>
  <w16cex:commentExtensible w16cex:durableId="271F2729" w16cex:dateUtc="2022-11-16T08:08:00Z"/>
  <w16cex:commentExtensible w16cex:durableId="2725D33B" w16cex:dateUtc="2022-11-21T09:36:00Z"/>
  <w16cex:commentExtensible w16cex:durableId="271F26FC" w16cex:dateUtc="2022-11-16T08:08:00Z"/>
  <w16cex:commentExtensible w16cex:durableId="2725D5D1" w16cex:dateUtc="2022-11-21T09:47:00Z"/>
  <w16cex:commentExtensible w16cex:durableId="2725D6DE" w16cex:dateUtc="2022-11-21T09:52:00Z"/>
  <w16cex:commentExtensible w16cex:durableId="2725D756" w16cex:dateUtc="2022-11-21T09:54:00Z"/>
  <w16cex:commentExtensible w16cex:durableId="26CDFB55" w16cex:dateUtc="2022-09-15T17:28:00Z"/>
  <w16cex:commentExtensible w16cex:durableId="2717705D" w16cex:dateUtc="2022-11-10T11:43:00Z"/>
  <w16cex:commentExtensible w16cex:durableId="2707F404" w16cex:dateUtc="2022-10-29T16:48:00Z"/>
  <w16cex:commentExtensible w16cex:durableId="2725DEFD" w16cex:dateUtc="2022-11-21T10:26:00Z"/>
  <w16cex:commentExtensible w16cex:durableId="2725DF22" w16cex:dateUtc="2022-11-21T10:27:00Z"/>
  <w16cex:commentExtensible w16cex:durableId="27134DB9" w16cex:dateUtc="2022-11-07T08:26:00Z"/>
  <w16cex:commentExtensible w16cex:durableId="270E1AC9" w16cex:dateUtc="2022-11-03T09:47:00Z"/>
  <w16cex:commentExtensible w16cex:durableId="2714C4C4" w16cex:dateUtc="2022-11-08T11:06:00Z"/>
  <w16cex:commentExtensible w16cex:durableId="27177EC8" w16cex:dateUtc="2022-11-10T12:44:00Z"/>
  <w16cex:commentExtensible w16cex:durableId="2714D280" w16cex:dateUtc="2022-11-08T12:05:00Z"/>
  <w16cex:commentExtensible w16cex:durableId="2718AC01" w16cex:dateUtc="2022-11-11T10:09:00Z"/>
  <w16cex:commentExtensible w16cex:durableId="2714D2D7" w16cex:dateUtc="2022-11-08T12:06:00Z"/>
  <w16cex:commentExtensible w16cex:durableId="271782F1" w16cex:dateUtc="2022-11-10T13:02:00Z"/>
  <w16cex:commentExtensible w16cex:durableId="271BA992" w16cex:dateUtc="2022-11-13T16:36:00Z"/>
  <w16cex:commentExtensible w16cex:durableId="2714D37D" w16cex:dateUtc="2022-11-08T12:09:00Z"/>
  <w16cex:commentExtensible w16cex:durableId="271BA9CD" w16cex:dateUtc="2022-11-13T16:37:00Z"/>
  <w16cex:commentExtensible w16cex:durableId="271CED0D" w16cex:dateUtc="2022-11-14T15:36:00Z"/>
  <w16cex:commentExtensible w16cex:durableId="2708B139" w16cex:dateUtc="2022-10-30T07:15:00Z"/>
  <w16cex:commentExtensible w16cex:durableId="27178ADC" w16cex:dateUtc="2022-11-10T13:36:00Z"/>
  <w16cex:commentExtensible w16cex:durableId="26F5311A" w16cex:dateUtc="2022-10-15T11:16:00Z"/>
  <w16cex:commentExtensible w16cex:durableId="270D5EB7" w16cex:dateUtc="2022-11-02T20:25:00Z"/>
  <w16cex:commentExtensible w16cex:durableId="271BAA10" w16cex:dateUtc="2022-11-13T16:38:00Z"/>
  <w16cex:commentExtensible w16cex:durableId="271CEDED" w16cex:dateUtc="2022-11-14T15:40:00Z"/>
  <w16cex:commentExtensible w16cex:durableId="271E213D" w16cex:dateUtc="2022-11-15T13:31:00Z"/>
  <w16cex:commentExtensible w16cex:durableId="271F73D6" w16cex:dateUtc="2022-11-16T13:36:00Z"/>
  <w16cex:commentExtensible w16cex:durableId="27189ACA" w16cex:dateUtc="2022-11-11T08:56:00Z"/>
  <w16cex:commentExtensible w16cex:durableId="2718A476" w16cex:dateUtc="2022-11-11T09:37:00Z"/>
  <w16cex:commentExtensible w16cex:durableId="2718A48C" w16cex:dateUtc="2022-11-11T09:38:00Z"/>
  <w16cex:commentExtensible w16cex:durableId="271BD779" w16cex:dateUtc="2022-11-13T19:52:00Z"/>
  <w16cex:commentExtensible w16cex:durableId="27135F64" w16cex:dateUtc="2022-11-07T09:41:00Z"/>
  <w16cex:commentExtensible w16cex:durableId="271F4E32" w16cex:dateUtc="2022-11-16T10:55:00Z"/>
  <w16cex:commentExtensible w16cex:durableId="271CB71E" w16cex:dateUtc="2022-11-14T11:46:00Z"/>
  <w16cex:commentExtensible w16cex:durableId="271DCA33" w16cex:dateUtc="2022-11-15T07:20:00Z"/>
  <w16cex:commentExtensible w16cex:durableId="271F3CEA" w16cex:dateUtc="2022-11-16T09:41:00Z"/>
  <w16cex:commentExtensible w16cex:durableId="270F7567" w16cex:dateUtc="2022-11-04T10:26:00Z"/>
  <w16cex:commentExtensible w16cex:durableId="27136340" w16cex:dateUtc="2022-11-07T09:58:00Z"/>
  <w16cex:commentExtensible w16cex:durableId="2703ABC6" w16cex:dateUtc="2022-10-26T10:51:00Z"/>
  <w16cex:commentExtensible w16cex:durableId="2703ABD5" w16cex:dateUtc="2022-10-26T10:51:00Z"/>
  <w16cex:commentExtensible w16cex:durableId="270F57A9" w16cex:dateUtc="2022-11-04T08:19:00Z"/>
  <w16cex:commentExtensible w16cex:durableId="270F776A" w16cex:dateUtc="2022-11-04T10:35:00Z"/>
  <w16cex:commentExtensible w16cex:durableId="27210EBD" w16cex:dateUtc="2022-10-26T10:51:00Z"/>
  <w16cex:commentExtensible w16cex:durableId="27210EBC" w16cex:dateUtc="2022-10-26T10: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8DA796" w16cid:durableId="2725CB41"/>
  <w16cid:commentId w16cid:paraId="2A7C2F56" w16cid:durableId="272601BF"/>
  <w16cid:commentId w16cid:paraId="1AB4BE35" w16cid:durableId="2725CB82"/>
  <w16cid:commentId w16cid:paraId="6E9D57CD" w16cid:durableId="2725CC19"/>
  <w16cid:commentId w16cid:paraId="0FBA56C9" w16cid:durableId="2725CC8A"/>
  <w16cid:commentId w16cid:paraId="357AFCE4" w16cid:durableId="2725CE6D"/>
  <w16cid:commentId w16cid:paraId="6EB40498" w16cid:durableId="271E2270"/>
  <w16cid:commentId w16cid:paraId="12C26159" w16cid:durableId="271F25BB"/>
  <w16cid:commentId w16cid:paraId="583EF842" w16cid:durableId="2725CF24"/>
  <w16cid:commentId w16cid:paraId="3607633C" w16cid:durableId="270F9C2C"/>
  <w16cid:commentId w16cid:paraId="441F6DC9" w16cid:durableId="271A8500"/>
  <w16cid:commentId w16cid:paraId="094B6A13" w16cid:durableId="27175548"/>
  <w16cid:commentId w16cid:paraId="75FD6CFC" w16cid:durableId="271A85E5"/>
  <w16cid:commentId w16cid:paraId="69F95507" w16cid:durableId="2725CFDC"/>
  <w16cid:commentId w16cid:paraId="0582B055" w16cid:durableId="26F3C728"/>
  <w16cid:commentId w16cid:paraId="24660892" w16cid:durableId="271C9356"/>
  <w16cid:commentId w16cid:paraId="3FE31168" w16cid:durableId="2720D4EE"/>
  <w16cid:commentId w16cid:paraId="45A0D051" w16cid:durableId="271F2729"/>
  <w16cid:commentId w16cid:paraId="1C635762" w16cid:durableId="2725D33B"/>
  <w16cid:commentId w16cid:paraId="48F000BE" w16cid:durableId="271F26FC"/>
  <w16cid:commentId w16cid:paraId="15D4E088" w16cid:durableId="2725D5D1"/>
  <w16cid:commentId w16cid:paraId="6CE947AC" w16cid:durableId="2725D6DE"/>
  <w16cid:commentId w16cid:paraId="239D2D6A" w16cid:durableId="2725D756"/>
  <w16cid:commentId w16cid:paraId="27535667" w16cid:durableId="26CDFB55"/>
  <w16cid:commentId w16cid:paraId="69380D44" w16cid:durableId="2717705D"/>
  <w16cid:commentId w16cid:paraId="7EBC9DE7" w16cid:durableId="2707F404"/>
  <w16cid:commentId w16cid:paraId="665BDFF1" w16cid:durableId="2725DEFD"/>
  <w16cid:commentId w16cid:paraId="61C387B6" w16cid:durableId="2725DF22"/>
  <w16cid:commentId w16cid:paraId="18023FAC" w16cid:durableId="27134DB9"/>
  <w16cid:commentId w16cid:paraId="6B25B09D" w16cid:durableId="270E1AC9"/>
  <w16cid:commentId w16cid:paraId="1CE3759A" w16cid:durableId="2714C4C4"/>
  <w16cid:commentId w16cid:paraId="789BA651" w16cid:durableId="27177EC8"/>
  <w16cid:commentId w16cid:paraId="3574BCF3" w16cid:durableId="2714D280"/>
  <w16cid:commentId w16cid:paraId="5D539C6C" w16cid:durableId="2718AC01"/>
  <w16cid:commentId w16cid:paraId="0BCCBC1B" w16cid:durableId="2714D2D7"/>
  <w16cid:commentId w16cid:paraId="0EEF728A" w16cid:durableId="271782F1"/>
  <w16cid:commentId w16cid:paraId="29642ACF" w16cid:durableId="271BA992"/>
  <w16cid:commentId w16cid:paraId="3F49C9D8" w16cid:durableId="2714D37D"/>
  <w16cid:commentId w16cid:paraId="7E73CDAB" w16cid:durableId="271BA9CD"/>
  <w16cid:commentId w16cid:paraId="149C7BB8" w16cid:durableId="271CED0D"/>
  <w16cid:commentId w16cid:paraId="4435FAC8" w16cid:durableId="2708B139"/>
  <w16cid:commentId w16cid:paraId="3FDF059C" w16cid:durableId="27178ADC"/>
  <w16cid:commentId w16cid:paraId="4BC537DB" w16cid:durableId="26F5311A"/>
  <w16cid:commentId w16cid:paraId="68016E7D" w16cid:durableId="270D5EB7"/>
  <w16cid:commentId w16cid:paraId="5C8790A3" w16cid:durableId="271BAA10"/>
  <w16cid:commentId w16cid:paraId="1EFBF958" w16cid:durableId="271CEDED"/>
  <w16cid:commentId w16cid:paraId="3558BB7D" w16cid:durableId="271E213D"/>
  <w16cid:commentId w16cid:paraId="0A833B18" w16cid:durableId="271F73D6"/>
  <w16cid:commentId w16cid:paraId="7A1F065C" w16cid:durableId="27189ACA"/>
  <w16cid:commentId w16cid:paraId="3F1597BB" w16cid:durableId="2718A476"/>
  <w16cid:commentId w16cid:paraId="4A80E27C" w16cid:durableId="2718A48C"/>
  <w16cid:commentId w16cid:paraId="3865DC29" w16cid:durableId="271BD779"/>
  <w16cid:commentId w16cid:paraId="74B2D764" w16cid:durableId="27135F64"/>
  <w16cid:commentId w16cid:paraId="15092F2A" w16cid:durableId="271F4E32"/>
  <w16cid:commentId w16cid:paraId="2A49966A" w16cid:durableId="271CB71E"/>
  <w16cid:commentId w16cid:paraId="4C7390F1" w16cid:durableId="271DCA33"/>
  <w16cid:commentId w16cid:paraId="6CA6B1AD" w16cid:durableId="271F3CEA"/>
  <w16cid:commentId w16cid:paraId="31547D3F" w16cid:durableId="270F7567"/>
  <w16cid:commentId w16cid:paraId="1445E1CD" w16cid:durableId="27136340"/>
  <w16cid:commentId w16cid:paraId="20D5A1AE" w16cid:durableId="2703ABC6"/>
  <w16cid:commentId w16cid:paraId="4C022DBE" w16cid:durableId="2703ABD5"/>
  <w16cid:commentId w16cid:paraId="47BE8E82" w16cid:durableId="270F57A9"/>
  <w16cid:commentId w16cid:paraId="6DF8A367" w16cid:durableId="270F776A"/>
  <w16cid:commentId w16cid:paraId="53F19045" w16cid:durableId="27210EBD"/>
  <w16cid:commentId w16cid:paraId="75388DF1" w16cid:durableId="27210E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558EF" w14:textId="77777777" w:rsidR="00FE4AF6" w:rsidRDefault="00FE4AF6" w:rsidP="005F6ED0">
      <w:pPr>
        <w:spacing w:after="0" w:line="240" w:lineRule="auto"/>
      </w:pPr>
      <w:r>
        <w:separator/>
      </w:r>
    </w:p>
  </w:endnote>
  <w:endnote w:type="continuationSeparator" w:id="0">
    <w:p w14:paraId="7B76F06F" w14:textId="77777777" w:rsidR="00FE4AF6" w:rsidRDefault="00FE4AF6"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62411" w14:textId="77777777" w:rsidR="00C912FE" w:rsidRDefault="00C912FE">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14772" w14:textId="77777777" w:rsidR="00C912FE" w:rsidRDefault="00C912F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93D8F" w14:textId="77777777" w:rsidR="00FE4AF6" w:rsidRDefault="00FE4AF6" w:rsidP="005F6ED0">
      <w:pPr>
        <w:spacing w:after="0" w:line="240" w:lineRule="auto"/>
      </w:pPr>
      <w:r>
        <w:separator/>
      </w:r>
    </w:p>
  </w:footnote>
  <w:footnote w:type="continuationSeparator" w:id="0">
    <w:p w14:paraId="052E6DCD" w14:textId="77777777" w:rsidR="00FE4AF6" w:rsidRDefault="00FE4AF6" w:rsidP="005F6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C9D7F" w14:textId="77777777" w:rsidR="00C912FE" w:rsidRDefault="00C912FE">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E1DE4" w14:textId="77777777" w:rsidR="00C912FE" w:rsidRDefault="00C912FE">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FE27C" w14:textId="77777777" w:rsidR="00C912FE" w:rsidRDefault="00C912FE">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150"/>
    <w:multiLevelType w:val="hybridMultilevel"/>
    <w:tmpl w:val="1820F6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0A2010"/>
    <w:multiLevelType w:val="hybridMultilevel"/>
    <w:tmpl w:val="CC486054"/>
    <w:lvl w:ilvl="0" w:tplc="97C4B8B6">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3206BC8"/>
    <w:multiLevelType w:val="hybridMultilevel"/>
    <w:tmpl w:val="36420954"/>
    <w:lvl w:ilvl="0" w:tplc="6F3EF8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D7F56"/>
    <w:multiLevelType w:val="hybridMultilevel"/>
    <w:tmpl w:val="FD7E59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BD96E4B"/>
    <w:multiLevelType w:val="hybridMultilevel"/>
    <w:tmpl w:val="86F85EB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B805EEF"/>
    <w:multiLevelType w:val="hybridMultilevel"/>
    <w:tmpl w:val="1298CD20"/>
    <w:lvl w:ilvl="0" w:tplc="493A8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E17631"/>
    <w:multiLevelType w:val="hybridMultilevel"/>
    <w:tmpl w:val="4FE09BAA"/>
    <w:lvl w:ilvl="0" w:tplc="06822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537FC2"/>
    <w:multiLevelType w:val="hybridMultilevel"/>
    <w:tmpl w:val="8E6E8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B45832"/>
    <w:multiLevelType w:val="hybridMultilevel"/>
    <w:tmpl w:val="11FC3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145322">
    <w:abstractNumId w:val="6"/>
  </w:num>
  <w:num w:numId="2" w16cid:durableId="2054495687">
    <w:abstractNumId w:val="5"/>
  </w:num>
  <w:num w:numId="3" w16cid:durableId="1900314133">
    <w:abstractNumId w:val="7"/>
  </w:num>
  <w:num w:numId="4" w16cid:durableId="1603032411">
    <w:abstractNumId w:val="4"/>
  </w:num>
  <w:num w:numId="5" w16cid:durableId="639195482">
    <w:abstractNumId w:val="0"/>
  </w:num>
  <w:num w:numId="6" w16cid:durableId="2113814151">
    <w:abstractNumId w:val="3"/>
  </w:num>
  <w:num w:numId="7" w16cid:durableId="1757902627">
    <w:abstractNumId w:val="1"/>
  </w:num>
  <w:num w:numId="8" w16cid:durableId="299766319">
    <w:abstractNumId w:val="2"/>
  </w:num>
  <w:num w:numId="9" w16cid:durableId="57038612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mid Raza">
    <w15:presenceInfo w15:providerId="AD" w15:userId="S::raza@id.aau.dk::38e901b2-6ad2-4057-b60c-0b3074b97791"/>
  </w15:person>
  <w15:person w15:author="Simon Thomsen">
    <w15:presenceInfo w15:providerId="Windows Live" w15:userId="7d8d416fbc7e2ed1"/>
  </w15:person>
  <w15:person w15:author="Simon Fløj Thomsen">
    <w15:presenceInfo w15:providerId="None" w15:userId="Simon Fløj Thomsen"/>
  </w15:person>
  <w15:person w15:author="Mikael Randrup Byrialsen">
    <w15:presenceInfo w15:providerId="AD" w15:userId="S::randrup@id.aau.dk::67bd5734-9bfb-46dc-b83f-8eb7ab4cd6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6F"/>
    <w:rsid w:val="00000DDB"/>
    <w:rsid w:val="0000420E"/>
    <w:rsid w:val="000052E8"/>
    <w:rsid w:val="0000579E"/>
    <w:rsid w:val="00007D2E"/>
    <w:rsid w:val="00010219"/>
    <w:rsid w:val="00011517"/>
    <w:rsid w:val="000123BC"/>
    <w:rsid w:val="00013666"/>
    <w:rsid w:val="000212EE"/>
    <w:rsid w:val="000240FC"/>
    <w:rsid w:val="00025ACD"/>
    <w:rsid w:val="00026AE3"/>
    <w:rsid w:val="00030420"/>
    <w:rsid w:val="00032F50"/>
    <w:rsid w:val="00033142"/>
    <w:rsid w:val="00033D62"/>
    <w:rsid w:val="000360BB"/>
    <w:rsid w:val="000418F7"/>
    <w:rsid w:val="00043224"/>
    <w:rsid w:val="00044DFB"/>
    <w:rsid w:val="00044FA8"/>
    <w:rsid w:val="0004568C"/>
    <w:rsid w:val="00045701"/>
    <w:rsid w:val="00046BAD"/>
    <w:rsid w:val="00047A84"/>
    <w:rsid w:val="000504BD"/>
    <w:rsid w:val="00051EFD"/>
    <w:rsid w:val="00052F0E"/>
    <w:rsid w:val="0005370F"/>
    <w:rsid w:val="00054260"/>
    <w:rsid w:val="0005620B"/>
    <w:rsid w:val="00056B79"/>
    <w:rsid w:val="0006174A"/>
    <w:rsid w:val="000627D0"/>
    <w:rsid w:val="0006288F"/>
    <w:rsid w:val="000630D4"/>
    <w:rsid w:val="00064617"/>
    <w:rsid w:val="0006552D"/>
    <w:rsid w:val="0007004A"/>
    <w:rsid w:val="00072C21"/>
    <w:rsid w:val="00073F08"/>
    <w:rsid w:val="0007523E"/>
    <w:rsid w:val="000766E5"/>
    <w:rsid w:val="000772FC"/>
    <w:rsid w:val="00077A49"/>
    <w:rsid w:val="000804A7"/>
    <w:rsid w:val="000804DD"/>
    <w:rsid w:val="00082E46"/>
    <w:rsid w:val="00082FF3"/>
    <w:rsid w:val="000914E4"/>
    <w:rsid w:val="000924AE"/>
    <w:rsid w:val="000930C2"/>
    <w:rsid w:val="00093676"/>
    <w:rsid w:val="00094148"/>
    <w:rsid w:val="0009470F"/>
    <w:rsid w:val="00096242"/>
    <w:rsid w:val="000A3027"/>
    <w:rsid w:val="000A334F"/>
    <w:rsid w:val="000A6093"/>
    <w:rsid w:val="000B0204"/>
    <w:rsid w:val="000B3321"/>
    <w:rsid w:val="000B6CD9"/>
    <w:rsid w:val="000C24CF"/>
    <w:rsid w:val="000C2886"/>
    <w:rsid w:val="000C36D7"/>
    <w:rsid w:val="000C3E5C"/>
    <w:rsid w:val="000C5AE2"/>
    <w:rsid w:val="000C6735"/>
    <w:rsid w:val="000D2FC6"/>
    <w:rsid w:val="000D5AB6"/>
    <w:rsid w:val="000D5EFB"/>
    <w:rsid w:val="000D74F8"/>
    <w:rsid w:val="000D7CF7"/>
    <w:rsid w:val="000E2DF7"/>
    <w:rsid w:val="000E35EA"/>
    <w:rsid w:val="000E5613"/>
    <w:rsid w:val="000F052E"/>
    <w:rsid w:val="000F0B47"/>
    <w:rsid w:val="000F139B"/>
    <w:rsid w:val="000F1AED"/>
    <w:rsid w:val="000F2529"/>
    <w:rsid w:val="000F317D"/>
    <w:rsid w:val="000F3FE9"/>
    <w:rsid w:val="000F680F"/>
    <w:rsid w:val="00100B51"/>
    <w:rsid w:val="00101399"/>
    <w:rsid w:val="00103347"/>
    <w:rsid w:val="001047AB"/>
    <w:rsid w:val="00104803"/>
    <w:rsid w:val="0010513A"/>
    <w:rsid w:val="00105580"/>
    <w:rsid w:val="001061B2"/>
    <w:rsid w:val="0010741B"/>
    <w:rsid w:val="001074B3"/>
    <w:rsid w:val="00107F45"/>
    <w:rsid w:val="00111564"/>
    <w:rsid w:val="001138F6"/>
    <w:rsid w:val="00114EED"/>
    <w:rsid w:val="00117995"/>
    <w:rsid w:val="00120836"/>
    <w:rsid w:val="00125EBD"/>
    <w:rsid w:val="001271AB"/>
    <w:rsid w:val="00127EA8"/>
    <w:rsid w:val="00133187"/>
    <w:rsid w:val="001417FD"/>
    <w:rsid w:val="00142E91"/>
    <w:rsid w:val="00144F71"/>
    <w:rsid w:val="00145BA3"/>
    <w:rsid w:val="00147306"/>
    <w:rsid w:val="00150126"/>
    <w:rsid w:val="00150DB5"/>
    <w:rsid w:val="00156602"/>
    <w:rsid w:val="00160AA0"/>
    <w:rsid w:val="00162AD8"/>
    <w:rsid w:val="00162CBB"/>
    <w:rsid w:val="00162CD9"/>
    <w:rsid w:val="0016509E"/>
    <w:rsid w:val="00167010"/>
    <w:rsid w:val="00167FDE"/>
    <w:rsid w:val="00172AD0"/>
    <w:rsid w:val="00173422"/>
    <w:rsid w:val="00173E7B"/>
    <w:rsid w:val="00174C5E"/>
    <w:rsid w:val="00175E58"/>
    <w:rsid w:val="00182984"/>
    <w:rsid w:val="00184D12"/>
    <w:rsid w:val="00185819"/>
    <w:rsid w:val="00185B9F"/>
    <w:rsid w:val="0019115C"/>
    <w:rsid w:val="001929B5"/>
    <w:rsid w:val="00196AC9"/>
    <w:rsid w:val="00196D57"/>
    <w:rsid w:val="001A0611"/>
    <w:rsid w:val="001A23EB"/>
    <w:rsid w:val="001A3EDE"/>
    <w:rsid w:val="001A4157"/>
    <w:rsid w:val="001A48F8"/>
    <w:rsid w:val="001A79EF"/>
    <w:rsid w:val="001A7BAE"/>
    <w:rsid w:val="001A7CBA"/>
    <w:rsid w:val="001B3107"/>
    <w:rsid w:val="001B37D9"/>
    <w:rsid w:val="001B6085"/>
    <w:rsid w:val="001B630A"/>
    <w:rsid w:val="001C1D6F"/>
    <w:rsid w:val="001C4C18"/>
    <w:rsid w:val="001D0A2F"/>
    <w:rsid w:val="001D2C97"/>
    <w:rsid w:val="001D5D5B"/>
    <w:rsid w:val="001E1981"/>
    <w:rsid w:val="001E2889"/>
    <w:rsid w:val="001E2E55"/>
    <w:rsid w:val="001E3AAB"/>
    <w:rsid w:val="001E5F77"/>
    <w:rsid w:val="001E73A2"/>
    <w:rsid w:val="001F087E"/>
    <w:rsid w:val="001F1527"/>
    <w:rsid w:val="001F2583"/>
    <w:rsid w:val="001F320D"/>
    <w:rsid w:val="001F38A6"/>
    <w:rsid w:val="001F39F2"/>
    <w:rsid w:val="001F4309"/>
    <w:rsid w:val="001F6CAA"/>
    <w:rsid w:val="00201996"/>
    <w:rsid w:val="00205146"/>
    <w:rsid w:val="0020720A"/>
    <w:rsid w:val="00207C01"/>
    <w:rsid w:val="002103A8"/>
    <w:rsid w:val="00215694"/>
    <w:rsid w:val="00215E94"/>
    <w:rsid w:val="002244CA"/>
    <w:rsid w:val="002248A4"/>
    <w:rsid w:val="002316D6"/>
    <w:rsid w:val="00232AB4"/>
    <w:rsid w:val="00234480"/>
    <w:rsid w:val="00235B07"/>
    <w:rsid w:val="002449A4"/>
    <w:rsid w:val="00245BF2"/>
    <w:rsid w:val="002473E6"/>
    <w:rsid w:val="00247E37"/>
    <w:rsid w:val="00251120"/>
    <w:rsid w:val="0025132E"/>
    <w:rsid w:val="00251655"/>
    <w:rsid w:val="00253117"/>
    <w:rsid w:val="002535ED"/>
    <w:rsid w:val="002569C7"/>
    <w:rsid w:val="00262E6D"/>
    <w:rsid w:val="00262F3F"/>
    <w:rsid w:val="0026344E"/>
    <w:rsid w:val="00266716"/>
    <w:rsid w:val="00267A10"/>
    <w:rsid w:val="00267CBC"/>
    <w:rsid w:val="0027031B"/>
    <w:rsid w:val="0027188B"/>
    <w:rsid w:val="00273710"/>
    <w:rsid w:val="0027521C"/>
    <w:rsid w:val="00281F51"/>
    <w:rsid w:val="00282F8F"/>
    <w:rsid w:val="00286BB8"/>
    <w:rsid w:val="00287C0E"/>
    <w:rsid w:val="00287E19"/>
    <w:rsid w:val="00292F95"/>
    <w:rsid w:val="00296C78"/>
    <w:rsid w:val="00297E5E"/>
    <w:rsid w:val="002A139F"/>
    <w:rsid w:val="002A1699"/>
    <w:rsid w:val="002A21C9"/>
    <w:rsid w:val="002A3975"/>
    <w:rsid w:val="002A41BF"/>
    <w:rsid w:val="002B1E0C"/>
    <w:rsid w:val="002B4A4C"/>
    <w:rsid w:val="002B6D11"/>
    <w:rsid w:val="002B7326"/>
    <w:rsid w:val="002B7C95"/>
    <w:rsid w:val="002C04F2"/>
    <w:rsid w:val="002C07B4"/>
    <w:rsid w:val="002C4166"/>
    <w:rsid w:val="002C669C"/>
    <w:rsid w:val="002D2C25"/>
    <w:rsid w:val="002D4028"/>
    <w:rsid w:val="002D5E55"/>
    <w:rsid w:val="002D77BE"/>
    <w:rsid w:val="002E04A2"/>
    <w:rsid w:val="002E0B2C"/>
    <w:rsid w:val="002E2015"/>
    <w:rsid w:val="002E234F"/>
    <w:rsid w:val="002E270F"/>
    <w:rsid w:val="002E48B7"/>
    <w:rsid w:val="002E50BE"/>
    <w:rsid w:val="002E5465"/>
    <w:rsid w:val="002E7386"/>
    <w:rsid w:val="002E780A"/>
    <w:rsid w:val="002F2BA9"/>
    <w:rsid w:val="002F4B66"/>
    <w:rsid w:val="002F5C40"/>
    <w:rsid w:val="002F66FF"/>
    <w:rsid w:val="002F6E84"/>
    <w:rsid w:val="0030022E"/>
    <w:rsid w:val="003013AA"/>
    <w:rsid w:val="003028C8"/>
    <w:rsid w:val="00305E92"/>
    <w:rsid w:val="00305EB0"/>
    <w:rsid w:val="00310534"/>
    <w:rsid w:val="003107E3"/>
    <w:rsid w:val="00310D7D"/>
    <w:rsid w:val="00311316"/>
    <w:rsid w:val="00313A09"/>
    <w:rsid w:val="003150F0"/>
    <w:rsid w:val="003204AC"/>
    <w:rsid w:val="003205F7"/>
    <w:rsid w:val="0032294E"/>
    <w:rsid w:val="00327399"/>
    <w:rsid w:val="0032745A"/>
    <w:rsid w:val="00332521"/>
    <w:rsid w:val="00333AEC"/>
    <w:rsid w:val="00333B3D"/>
    <w:rsid w:val="003402DC"/>
    <w:rsid w:val="003438B4"/>
    <w:rsid w:val="0034422D"/>
    <w:rsid w:val="00345E16"/>
    <w:rsid w:val="00345F22"/>
    <w:rsid w:val="0034690F"/>
    <w:rsid w:val="003528D9"/>
    <w:rsid w:val="00352E9F"/>
    <w:rsid w:val="00357815"/>
    <w:rsid w:val="00360517"/>
    <w:rsid w:val="00360D6C"/>
    <w:rsid w:val="003622FD"/>
    <w:rsid w:val="00362402"/>
    <w:rsid w:val="00362B72"/>
    <w:rsid w:val="00362CB0"/>
    <w:rsid w:val="00362D03"/>
    <w:rsid w:val="00363BDD"/>
    <w:rsid w:val="003642BF"/>
    <w:rsid w:val="003645DC"/>
    <w:rsid w:val="003674B6"/>
    <w:rsid w:val="00367558"/>
    <w:rsid w:val="00367F22"/>
    <w:rsid w:val="0037257E"/>
    <w:rsid w:val="00372F29"/>
    <w:rsid w:val="00372F93"/>
    <w:rsid w:val="003747E8"/>
    <w:rsid w:val="003811BF"/>
    <w:rsid w:val="00384121"/>
    <w:rsid w:val="003856B0"/>
    <w:rsid w:val="003873AB"/>
    <w:rsid w:val="00390BFE"/>
    <w:rsid w:val="003931E7"/>
    <w:rsid w:val="00394C13"/>
    <w:rsid w:val="00394F97"/>
    <w:rsid w:val="00395100"/>
    <w:rsid w:val="0039626A"/>
    <w:rsid w:val="00397708"/>
    <w:rsid w:val="003A012E"/>
    <w:rsid w:val="003A113B"/>
    <w:rsid w:val="003A2683"/>
    <w:rsid w:val="003A4B85"/>
    <w:rsid w:val="003A6CDA"/>
    <w:rsid w:val="003B01A3"/>
    <w:rsid w:val="003B0D43"/>
    <w:rsid w:val="003B1255"/>
    <w:rsid w:val="003B5240"/>
    <w:rsid w:val="003B61CA"/>
    <w:rsid w:val="003B7F8F"/>
    <w:rsid w:val="003C00EF"/>
    <w:rsid w:val="003C0A06"/>
    <w:rsid w:val="003C249F"/>
    <w:rsid w:val="003C4F0D"/>
    <w:rsid w:val="003C7715"/>
    <w:rsid w:val="003D0CEF"/>
    <w:rsid w:val="003D1361"/>
    <w:rsid w:val="003D13F0"/>
    <w:rsid w:val="003D2CF8"/>
    <w:rsid w:val="003D314F"/>
    <w:rsid w:val="003D40B6"/>
    <w:rsid w:val="003D4B98"/>
    <w:rsid w:val="003D574E"/>
    <w:rsid w:val="003E1DD6"/>
    <w:rsid w:val="003E1EBB"/>
    <w:rsid w:val="003E28E7"/>
    <w:rsid w:val="003F066C"/>
    <w:rsid w:val="003F7A29"/>
    <w:rsid w:val="00410595"/>
    <w:rsid w:val="00412BC7"/>
    <w:rsid w:val="00414CC4"/>
    <w:rsid w:val="00416502"/>
    <w:rsid w:val="004178EE"/>
    <w:rsid w:val="00421DBA"/>
    <w:rsid w:val="00425D00"/>
    <w:rsid w:val="004260CF"/>
    <w:rsid w:val="004341BF"/>
    <w:rsid w:val="00434265"/>
    <w:rsid w:val="004355A7"/>
    <w:rsid w:val="0043603F"/>
    <w:rsid w:val="00440727"/>
    <w:rsid w:val="00445043"/>
    <w:rsid w:val="00445BFF"/>
    <w:rsid w:val="0044711A"/>
    <w:rsid w:val="00447F28"/>
    <w:rsid w:val="0045136C"/>
    <w:rsid w:val="00451A55"/>
    <w:rsid w:val="00457851"/>
    <w:rsid w:val="00463DFD"/>
    <w:rsid w:val="00464265"/>
    <w:rsid w:val="00464811"/>
    <w:rsid w:val="00464870"/>
    <w:rsid w:val="00464ACD"/>
    <w:rsid w:val="00465A56"/>
    <w:rsid w:val="0046692F"/>
    <w:rsid w:val="00467047"/>
    <w:rsid w:val="00470F0B"/>
    <w:rsid w:val="00471CBD"/>
    <w:rsid w:val="00473312"/>
    <w:rsid w:val="00473604"/>
    <w:rsid w:val="0047394C"/>
    <w:rsid w:val="004829BD"/>
    <w:rsid w:val="00482E29"/>
    <w:rsid w:val="004878A3"/>
    <w:rsid w:val="00487A7C"/>
    <w:rsid w:val="0049139C"/>
    <w:rsid w:val="0049756A"/>
    <w:rsid w:val="004A0D6D"/>
    <w:rsid w:val="004A21DF"/>
    <w:rsid w:val="004A796F"/>
    <w:rsid w:val="004B7170"/>
    <w:rsid w:val="004C0622"/>
    <w:rsid w:val="004C0FB6"/>
    <w:rsid w:val="004C2583"/>
    <w:rsid w:val="004C34FF"/>
    <w:rsid w:val="004C5315"/>
    <w:rsid w:val="004C59CA"/>
    <w:rsid w:val="004C7B41"/>
    <w:rsid w:val="004D12B6"/>
    <w:rsid w:val="004D585C"/>
    <w:rsid w:val="004D5878"/>
    <w:rsid w:val="004D59A0"/>
    <w:rsid w:val="004D7CEF"/>
    <w:rsid w:val="004E2A76"/>
    <w:rsid w:val="004E331C"/>
    <w:rsid w:val="004E4362"/>
    <w:rsid w:val="004E4CC5"/>
    <w:rsid w:val="004E640C"/>
    <w:rsid w:val="004F0914"/>
    <w:rsid w:val="004F609D"/>
    <w:rsid w:val="004F68F1"/>
    <w:rsid w:val="004F76B5"/>
    <w:rsid w:val="0050083C"/>
    <w:rsid w:val="00502AC7"/>
    <w:rsid w:val="00503D9C"/>
    <w:rsid w:val="00504BF2"/>
    <w:rsid w:val="005114AE"/>
    <w:rsid w:val="00513D05"/>
    <w:rsid w:val="00515BE6"/>
    <w:rsid w:val="00517164"/>
    <w:rsid w:val="00521ACE"/>
    <w:rsid w:val="00533E84"/>
    <w:rsid w:val="00534BD7"/>
    <w:rsid w:val="00536BB3"/>
    <w:rsid w:val="005420C4"/>
    <w:rsid w:val="005423B4"/>
    <w:rsid w:val="00544105"/>
    <w:rsid w:val="00544881"/>
    <w:rsid w:val="005449E6"/>
    <w:rsid w:val="00546FE1"/>
    <w:rsid w:val="0055114E"/>
    <w:rsid w:val="00551430"/>
    <w:rsid w:val="00551654"/>
    <w:rsid w:val="00552DDD"/>
    <w:rsid w:val="00553833"/>
    <w:rsid w:val="00553B3D"/>
    <w:rsid w:val="00553D39"/>
    <w:rsid w:val="005575E8"/>
    <w:rsid w:val="00557A09"/>
    <w:rsid w:val="005607CC"/>
    <w:rsid w:val="00560ED3"/>
    <w:rsid w:val="00561448"/>
    <w:rsid w:val="00564C1C"/>
    <w:rsid w:val="00564CAE"/>
    <w:rsid w:val="00565802"/>
    <w:rsid w:val="00567F47"/>
    <w:rsid w:val="00570056"/>
    <w:rsid w:val="00572A34"/>
    <w:rsid w:val="00572E99"/>
    <w:rsid w:val="00573D4F"/>
    <w:rsid w:val="005754A1"/>
    <w:rsid w:val="005759A8"/>
    <w:rsid w:val="0058393C"/>
    <w:rsid w:val="0058613A"/>
    <w:rsid w:val="00592070"/>
    <w:rsid w:val="00593F91"/>
    <w:rsid w:val="00594072"/>
    <w:rsid w:val="0059745C"/>
    <w:rsid w:val="005A17E0"/>
    <w:rsid w:val="005A1A86"/>
    <w:rsid w:val="005A3748"/>
    <w:rsid w:val="005A47A9"/>
    <w:rsid w:val="005A6282"/>
    <w:rsid w:val="005B5FA1"/>
    <w:rsid w:val="005B6B82"/>
    <w:rsid w:val="005B791E"/>
    <w:rsid w:val="005B7E9D"/>
    <w:rsid w:val="005C1FA5"/>
    <w:rsid w:val="005C21DA"/>
    <w:rsid w:val="005C2A72"/>
    <w:rsid w:val="005C480D"/>
    <w:rsid w:val="005C7B22"/>
    <w:rsid w:val="005D394C"/>
    <w:rsid w:val="005D666D"/>
    <w:rsid w:val="005E1037"/>
    <w:rsid w:val="005E2F00"/>
    <w:rsid w:val="005E538A"/>
    <w:rsid w:val="005E57F5"/>
    <w:rsid w:val="005E6092"/>
    <w:rsid w:val="005F034B"/>
    <w:rsid w:val="005F09CB"/>
    <w:rsid w:val="005F2A9D"/>
    <w:rsid w:val="005F5CFA"/>
    <w:rsid w:val="005F6ED0"/>
    <w:rsid w:val="005F74C9"/>
    <w:rsid w:val="006002F9"/>
    <w:rsid w:val="00602323"/>
    <w:rsid w:val="00604AA6"/>
    <w:rsid w:val="006078BF"/>
    <w:rsid w:val="006129D8"/>
    <w:rsid w:val="00616FAC"/>
    <w:rsid w:val="00617AB9"/>
    <w:rsid w:val="00617DDD"/>
    <w:rsid w:val="00620D69"/>
    <w:rsid w:val="006220BD"/>
    <w:rsid w:val="00622BF2"/>
    <w:rsid w:val="00623D36"/>
    <w:rsid w:val="00623E6C"/>
    <w:rsid w:val="00624555"/>
    <w:rsid w:val="00625ABA"/>
    <w:rsid w:val="00626459"/>
    <w:rsid w:val="00630334"/>
    <w:rsid w:val="00631720"/>
    <w:rsid w:val="006319C6"/>
    <w:rsid w:val="006342B2"/>
    <w:rsid w:val="00634972"/>
    <w:rsid w:val="00635057"/>
    <w:rsid w:val="00636A70"/>
    <w:rsid w:val="00637370"/>
    <w:rsid w:val="00637774"/>
    <w:rsid w:val="006409C0"/>
    <w:rsid w:val="00642B69"/>
    <w:rsid w:val="00642F26"/>
    <w:rsid w:val="00647143"/>
    <w:rsid w:val="006503D9"/>
    <w:rsid w:val="00653E38"/>
    <w:rsid w:val="006545D7"/>
    <w:rsid w:val="006550CF"/>
    <w:rsid w:val="00656813"/>
    <w:rsid w:val="00661FFD"/>
    <w:rsid w:val="00662931"/>
    <w:rsid w:val="00662F9B"/>
    <w:rsid w:val="00663217"/>
    <w:rsid w:val="00665784"/>
    <w:rsid w:val="00665CDD"/>
    <w:rsid w:val="0066742F"/>
    <w:rsid w:val="006677E4"/>
    <w:rsid w:val="00667CCA"/>
    <w:rsid w:val="00670703"/>
    <w:rsid w:val="00671230"/>
    <w:rsid w:val="0067474C"/>
    <w:rsid w:val="00674D5C"/>
    <w:rsid w:val="0067517D"/>
    <w:rsid w:val="00677830"/>
    <w:rsid w:val="00677913"/>
    <w:rsid w:val="00677F82"/>
    <w:rsid w:val="0068041A"/>
    <w:rsid w:val="0068423F"/>
    <w:rsid w:val="006909D0"/>
    <w:rsid w:val="00691825"/>
    <w:rsid w:val="00694187"/>
    <w:rsid w:val="006949E2"/>
    <w:rsid w:val="00697B08"/>
    <w:rsid w:val="006A0343"/>
    <w:rsid w:val="006A1276"/>
    <w:rsid w:val="006A228A"/>
    <w:rsid w:val="006A256A"/>
    <w:rsid w:val="006A3EEA"/>
    <w:rsid w:val="006B0059"/>
    <w:rsid w:val="006B378A"/>
    <w:rsid w:val="006B51E7"/>
    <w:rsid w:val="006B6212"/>
    <w:rsid w:val="006B71D2"/>
    <w:rsid w:val="006C3D5A"/>
    <w:rsid w:val="006C3F78"/>
    <w:rsid w:val="006C4623"/>
    <w:rsid w:val="006C68C1"/>
    <w:rsid w:val="006D25A4"/>
    <w:rsid w:val="006D2B78"/>
    <w:rsid w:val="006D39AC"/>
    <w:rsid w:val="006D4472"/>
    <w:rsid w:val="006D4C4E"/>
    <w:rsid w:val="006D53C0"/>
    <w:rsid w:val="006E4491"/>
    <w:rsid w:val="006F2C08"/>
    <w:rsid w:val="006F3CF5"/>
    <w:rsid w:val="006F5E0A"/>
    <w:rsid w:val="00700D96"/>
    <w:rsid w:val="0070208A"/>
    <w:rsid w:val="007058C1"/>
    <w:rsid w:val="00710D24"/>
    <w:rsid w:val="00711A72"/>
    <w:rsid w:val="00711C0B"/>
    <w:rsid w:val="00712B3E"/>
    <w:rsid w:val="0071348A"/>
    <w:rsid w:val="007173E7"/>
    <w:rsid w:val="00720B17"/>
    <w:rsid w:val="00721922"/>
    <w:rsid w:val="00724E4C"/>
    <w:rsid w:val="007250D8"/>
    <w:rsid w:val="00725395"/>
    <w:rsid w:val="00725B6E"/>
    <w:rsid w:val="007261A0"/>
    <w:rsid w:val="007267B7"/>
    <w:rsid w:val="00727684"/>
    <w:rsid w:val="00730FE1"/>
    <w:rsid w:val="00731F27"/>
    <w:rsid w:val="00733BD5"/>
    <w:rsid w:val="00737B4B"/>
    <w:rsid w:val="007426B3"/>
    <w:rsid w:val="00745270"/>
    <w:rsid w:val="00745A47"/>
    <w:rsid w:val="00750710"/>
    <w:rsid w:val="0075087B"/>
    <w:rsid w:val="00750941"/>
    <w:rsid w:val="007539B0"/>
    <w:rsid w:val="0075427B"/>
    <w:rsid w:val="00757265"/>
    <w:rsid w:val="0075752D"/>
    <w:rsid w:val="00760CBE"/>
    <w:rsid w:val="00762FD9"/>
    <w:rsid w:val="007638F1"/>
    <w:rsid w:val="00763BD8"/>
    <w:rsid w:val="00764887"/>
    <w:rsid w:val="00766B70"/>
    <w:rsid w:val="00766C31"/>
    <w:rsid w:val="00767AF9"/>
    <w:rsid w:val="00770935"/>
    <w:rsid w:val="00776DA3"/>
    <w:rsid w:val="00780999"/>
    <w:rsid w:val="0078484D"/>
    <w:rsid w:val="007853D4"/>
    <w:rsid w:val="007868D7"/>
    <w:rsid w:val="00786CB2"/>
    <w:rsid w:val="00790385"/>
    <w:rsid w:val="007908F3"/>
    <w:rsid w:val="00791AAF"/>
    <w:rsid w:val="007932B5"/>
    <w:rsid w:val="00794ED8"/>
    <w:rsid w:val="00794FD6"/>
    <w:rsid w:val="00795942"/>
    <w:rsid w:val="007969EC"/>
    <w:rsid w:val="007974B3"/>
    <w:rsid w:val="007A1018"/>
    <w:rsid w:val="007A28D6"/>
    <w:rsid w:val="007A368B"/>
    <w:rsid w:val="007A3DA7"/>
    <w:rsid w:val="007A59E1"/>
    <w:rsid w:val="007A68BD"/>
    <w:rsid w:val="007A6CD9"/>
    <w:rsid w:val="007B17B8"/>
    <w:rsid w:val="007B2804"/>
    <w:rsid w:val="007B3DB0"/>
    <w:rsid w:val="007B4A4F"/>
    <w:rsid w:val="007B4B48"/>
    <w:rsid w:val="007B62CC"/>
    <w:rsid w:val="007C2E7C"/>
    <w:rsid w:val="007C329C"/>
    <w:rsid w:val="007C3869"/>
    <w:rsid w:val="007C4CF5"/>
    <w:rsid w:val="007C7EE5"/>
    <w:rsid w:val="007D0CB8"/>
    <w:rsid w:val="007D17A3"/>
    <w:rsid w:val="007D3C27"/>
    <w:rsid w:val="007D531C"/>
    <w:rsid w:val="007E2722"/>
    <w:rsid w:val="007E3D50"/>
    <w:rsid w:val="007E5408"/>
    <w:rsid w:val="007E6698"/>
    <w:rsid w:val="007F1377"/>
    <w:rsid w:val="007F2C8D"/>
    <w:rsid w:val="007F31FE"/>
    <w:rsid w:val="0080080C"/>
    <w:rsid w:val="008054B1"/>
    <w:rsid w:val="00805A76"/>
    <w:rsid w:val="00807E9E"/>
    <w:rsid w:val="00810B0B"/>
    <w:rsid w:val="00812DCC"/>
    <w:rsid w:val="00816EA0"/>
    <w:rsid w:val="008202D6"/>
    <w:rsid w:val="00821C96"/>
    <w:rsid w:val="0082326F"/>
    <w:rsid w:val="00823363"/>
    <w:rsid w:val="00823A0C"/>
    <w:rsid w:val="00830830"/>
    <w:rsid w:val="008311CF"/>
    <w:rsid w:val="00834D3C"/>
    <w:rsid w:val="00835B9C"/>
    <w:rsid w:val="008401CE"/>
    <w:rsid w:val="008406D1"/>
    <w:rsid w:val="008417CA"/>
    <w:rsid w:val="00842A6E"/>
    <w:rsid w:val="00843391"/>
    <w:rsid w:val="00844E7B"/>
    <w:rsid w:val="00847BCD"/>
    <w:rsid w:val="00850879"/>
    <w:rsid w:val="00854445"/>
    <w:rsid w:val="00856060"/>
    <w:rsid w:val="00862CC3"/>
    <w:rsid w:val="00863342"/>
    <w:rsid w:val="008639FA"/>
    <w:rsid w:val="00863BC8"/>
    <w:rsid w:val="0086586A"/>
    <w:rsid w:val="00874529"/>
    <w:rsid w:val="0087511E"/>
    <w:rsid w:val="008757A6"/>
    <w:rsid w:val="00877DE3"/>
    <w:rsid w:val="00881864"/>
    <w:rsid w:val="0088294C"/>
    <w:rsid w:val="00884655"/>
    <w:rsid w:val="00885CF7"/>
    <w:rsid w:val="00887198"/>
    <w:rsid w:val="00892444"/>
    <w:rsid w:val="008942B0"/>
    <w:rsid w:val="0089435C"/>
    <w:rsid w:val="0089459B"/>
    <w:rsid w:val="008A0CA9"/>
    <w:rsid w:val="008A0E83"/>
    <w:rsid w:val="008A1EC4"/>
    <w:rsid w:val="008A2BE4"/>
    <w:rsid w:val="008A592C"/>
    <w:rsid w:val="008A606E"/>
    <w:rsid w:val="008A6EF9"/>
    <w:rsid w:val="008A7460"/>
    <w:rsid w:val="008B316D"/>
    <w:rsid w:val="008B3728"/>
    <w:rsid w:val="008B486B"/>
    <w:rsid w:val="008B6507"/>
    <w:rsid w:val="008B6674"/>
    <w:rsid w:val="008C02FE"/>
    <w:rsid w:val="008C04DB"/>
    <w:rsid w:val="008C3542"/>
    <w:rsid w:val="008C621B"/>
    <w:rsid w:val="008C679E"/>
    <w:rsid w:val="008C7AAF"/>
    <w:rsid w:val="008D4A0E"/>
    <w:rsid w:val="008D5AB6"/>
    <w:rsid w:val="008D5FA7"/>
    <w:rsid w:val="008D60D9"/>
    <w:rsid w:val="008D64C5"/>
    <w:rsid w:val="008E1102"/>
    <w:rsid w:val="008E3678"/>
    <w:rsid w:val="008E39CB"/>
    <w:rsid w:val="008E5F9F"/>
    <w:rsid w:val="008E6A67"/>
    <w:rsid w:val="008F0D92"/>
    <w:rsid w:val="008F35A9"/>
    <w:rsid w:val="008F3856"/>
    <w:rsid w:val="008F54CE"/>
    <w:rsid w:val="008F5ACF"/>
    <w:rsid w:val="008F6D03"/>
    <w:rsid w:val="008F72FE"/>
    <w:rsid w:val="008F74FD"/>
    <w:rsid w:val="00900EDC"/>
    <w:rsid w:val="00900F21"/>
    <w:rsid w:val="00902943"/>
    <w:rsid w:val="009029C0"/>
    <w:rsid w:val="00903D15"/>
    <w:rsid w:val="009042A8"/>
    <w:rsid w:val="00904464"/>
    <w:rsid w:val="00904699"/>
    <w:rsid w:val="00906730"/>
    <w:rsid w:val="009068FC"/>
    <w:rsid w:val="009111C1"/>
    <w:rsid w:val="009157C3"/>
    <w:rsid w:val="00917541"/>
    <w:rsid w:val="0091768F"/>
    <w:rsid w:val="00921C32"/>
    <w:rsid w:val="00921D2D"/>
    <w:rsid w:val="00922D7E"/>
    <w:rsid w:val="00927CE6"/>
    <w:rsid w:val="00933239"/>
    <w:rsid w:val="00933BEF"/>
    <w:rsid w:val="0094247A"/>
    <w:rsid w:val="00942B51"/>
    <w:rsid w:val="00943BA1"/>
    <w:rsid w:val="009457AA"/>
    <w:rsid w:val="00945EB8"/>
    <w:rsid w:val="00945EEF"/>
    <w:rsid w:val="00946215"/>
    <w:rsid w:val="009462C2"/>
    <w:rsid w:val="00947449"/>
    <w:rsid w:val="00947FDD"/>
    <w:rsid w:val="0095038F"/>
    <w:rsid w:val="0095297C"/>
    <w:rsid w:val="00955FB7"/>
    <w:rsid w:val="00956BF1"/>
    <w:rsid w:val="00962FF7"/>
    <w:rsid w:val="009652E4"/>
    <w:rsid w:val="00965ED1"/>
    <w:rsid w:val="009705F4"/>
    <w:rsid w:val="009706FE"/>
    <w:rsid w:val="00971A89"/>
    <w:rsid w:val="0097260F"/>
    <w:rsid w:val="009754C1"/>
    <w:rsid w:val="00980B88"/>
    <w:rsid w:val="00981213"/>
    <w:rsid w:val="00981518"/>
    <w:rsid w:val="009820B4"/>
    <w:rsid w:val="0099039F"/>
    <w:rsid w:val="00993688"/>
    <w:rsid w:val="00993F84"/>
    <w:rsid w:val="00994766"/>
    <w:rsid w:val="009954FC"/>
    <w:rsid w:val="009959D9"/>
    <w:rsid w:val="009968BA"/>
    <w:rsid w:val="00996B47"/>
    <w:rsid w:val="00996EB0"/>
    <w:rsid w:val="009A3E77"/>
    <w:rsid w:val="009B01EB"/>
    <w:rsid w:val="009B0C4F"/>
    <w:rsid w:val="009B1FD7"/>
    <w:rsid w:val="009B386C"/>
    <w:rsid w:val="009B54B2"/>
    <w:rsid w:val="009B61E6"/>
    <w:rsid w:val="009C1D5A"/>
    <w:rsid w:val="009C25FC"/>
    <w:rsid w:val="009C295F"/>
    <w:rsid w:val="009C5A76"/>
    <w:rsid w:val="009C72AF"/>
    <w:rsid w:val="009C7D76"/>
    <w:rsid w:val="009D1295"/>
    <w:rsid w:val="009D28BD"/>
    <w:rsid w:val="009D470F"/>
    <w:rsid w:val="009D752D"/>
    <w:rsid w:val="009D7887"/>
    <w:rsid w:val="009D7F01"/>
    <w:rsid w:val="009E0A71"/>
    <w:rsid w:val="009E3EAA"/>
    <w:rsid w:val="009E4971"/>
    <w:rsid w:val="009E610D"/>
    <w:rsid w:val="009F5BDB"/>
    <w:rsid w:val="009F733A"/>
    <w:rsid w:val="00A0271D"/>
    <w:rsid w:val="00A02C56"/>
    <w:rsid w:val="00A05EEE"/>
    <w:rsid w:val="00A107A7"/>
    <w:rsid w:val="00A1110D"/>
    <w:rsid w:val="00A12CDC"/>
    <w:rsid w:val="00A1417C"/>
    <w:rsid w:val="00A21C17"/>
    <w:rsid w:val="00A2572B"/>
    <w:rsid w:val="00A258EB"/>
    <w:rsid w:val="00A25DAD"/>
    <w:rsid w:val="00A26496"/>
    <w:rsid w:val="00A31433"/>
    <w:rsid w:val="00A31D25"/>
    <w:rsid w:val="00A32407"/>
    <w:rsid w:val="00A32739"/>
    <w:rsid w:val="00A33F6E"/>
    <w:rsid w:val="00A347C6"/>
    <w:rsid w:val="00A36179"/>
    <w:rsid w:val="00A426F5"/>
    <w:rsid w:val="00A42D17"/>
    <w:rsid w:val="00A455E4"/>
    <w:rsid w:val="00A46484"/>
    <w:rsid w:val="00A51212"/>
    <w:rsid w:val="00A517BE"/>
    <w:rsid w:val="00A5243E"/>
    <w:rsid w:val="00A54398"/>
    <w:rsid w:val="00A54F38"/>
    <w:rsid w:val="00A56D55"/>
    <w:rsid w:val="00A61600"/>
    <w:rsid w:val="00A61B04"/>
    <w:rsid w:val="00A62685"/>
    <w:rsid w:val="00A63068"/>
    <w:rsid w:val="00A639B3"/>
    <w:rsid w:val="00A65072"/>
    <w:rsid w:val="00A67746"/>
    <w:rsid w:val="00A70035"/>
    <w:rsid w:val="00A73C06"/>
    <w:rsid w:val="00A7403F"/>
    <w:rsid w:val="00A7461D"/>
    <w:rsid w:val="00A74720"/>
    <w:rsid w:val="00A75037"/>
    <w:rsid w:val="00A75B84"/>
    <w:rsid w:val="00A76722"/>
    <w:rsid w:val="00A76DD3"/>
    <w:rsid w:val="00A83A56"/>
    <w:rsid w:val="00A85823"/>
    <w:rsid w:val="00A8732E"/>
    <w:rsid w:val="00A87C53"/>
    <w:rsid w:val="00A91153"/>
    <w:rsid w:val="00A974C3"/>
    <w:rsid w:val="00AA2F82"/>
    <w:rsid w:val="00AA5429"/>
    <w:rsid w:val="00AA7102"/>
    <w:rsid w:val="00AB1C9F"/>
    <w:rsid w:val="00AB36A2"/>
    <w:rsid w:val="00AB3D2F"/>
    <w:rsid w:val="00AB46CB"/>
    <w:rsid w:val="00AB5675"/>
    <w:rsid w:val="00AB751C"/>
    <w:rsid w:val="00AC0541"/>
    <w:rsid w:val="00AC3265"/>
    <w:rsid w:val="00AC33B8"/>
    <w:rsid w:val="00AC4737"/>
    <w:rsid w:val="00AC4F97"/>
    <w:rsid w:val="00AD031C"/>
    <w:rsid w:val="00AD273E"/>
    <w:rsid w:val="00AD3A32"/>
    <w:rsid w:val="00AD4320"/>
    <w:rsid w:val="00AD7565"/>
    <w:rsid w:val="00AE0EB7"/>
    <w:rsid w:val="00AE2326"/>
    <w:rsid w:val="00AE3754"/>
    <w:rsid w:val="00AE3C66"/>
    <w:rsid w:val="00AE5E58"/>
    <w:rsid w:val="00AE68B3"/>
    <w:rsid w:val="00AE78D2"/>
    <w:rsid w:val="00AF0E78"/>
    <w:rsid w:val="00AF165B"/>
    <w:rsid w:val="00AF5632"/>
    <w:rsid w:val="00B00D2F"/>
    <w:rsid w:val="00B02941"/>
    <w:rsid w:val="00B036CF"/>
    <w:rsid w:val="00B041EF"/>
    <w:rsid w:val="00B06091"/>
    <w:rsid w:val="00B0768F"/>
    <w:rsid w:val="00B07814"/>
    <w:rsid w:val="00B10B39"/>
    <w:rsid w:val="00B1293A"/>
    <w:rsid w:val="00B15085"/>
    <w:rsid w:val="00B23402"/>
    <w:rsid w:val="00B24C1D"/>
    <w:rsid w:val="00B30949"/>
    <w:rsid w:val="00B30E9B"/>
    <w:rsid w:val="00B31350"/>
    <w:rsid w:val="00B329CB"/>
    <w:rsid w:val="00B33E3B"/>
    <w:rsid w:val="00B373E3"/>
    <w:rsid w:val="00B40B23"/>
    <w:rsid w:val="00B40CDF"/>
    <w:rsid w:val="00B4576D"/>
    <w:rsid w:val="00B47F20"/>
    <w:rsid w:val="00B503F9"/>
    <w:rsid w:val="00B51E9A"/>
    <w:rsid w:val="00B53960"/>
    <w:rsid w:val="00B562FC"/>
    <w:rsid w:val="00B60855"/>
    <w:rsid w:val="00B64ACD"/>
    <w:rsid w:val="00B65BE8"/>
    <w:rsid w:val="00B70CFA"/>
    <w:rsid w:val="00B73DDB"/>
    <w:rsid w:val="00B813C7"/>
    <w:rsid w:val="00B85C3E"/>
    <w:rsid w:val="00B8620A"/>
    <w:rsid w:val="00B866C3"/>
    <w:rsid w:val="00B87BBA"/>
    <w:rsid w:val="00B9103C"/>
    <w:rsid w:val="00B91883"/>
    <w:rsid w:val="00B91BC5"/>
    <w:rsid w:val="00B9534B"/>
    <w:rsid w:val="00B9751B"/>
    <w:rsid w:val="00B979CD"/>
    <w:rsid w:val="00BA1605"/>
    <w:rsid w:val="00BA31C3"/>
    <w:rsid w:val="00BA35A4"/>
    <w:rsid w:val="00BA3BFE"/>
    <w:rsid w:val="00BA5C45"/>
    <w:rsid w:val="00BA61A0"/>
    <w:rsid w:val="00BA68BF"/>
    <w:rsid w:val="00BB0046"/>
    <w:rsid w:val="00BB0FA4"/>
    <w:rsid w:val="00BB169A"/>
    <w:rsid w:val="00BB389E"/>
    <w:rsid w:val="00BB5796"/>
    <w:rsid w:val="00BB5FA2"/>
    <w:rsid w:val="00BB6B8C"/>
    <w:rsid w:val="00BC0838"/>
    <w:rsid w:val="00BC1E01"/>
    <w:rsid w:val="00BC22EB"/>
    <w:rsid w:val="00BC4458"/>
    <w:rsid w:val="00BC4A00"/>
    <w:rsid w:val="00BC4F7C"/>
    <w:rsid w:val="00BC52F4"/>
    <w:rsid w:val="00BD0882"/>
    <w:rsid w:val="00BD2562"/>
    <w:rsid w:val="00BD5669"/>
    <w:rsid w:val="00BD7A2E"/>
    <w:rsid w:val="00BE0CFC"/>
    <w:rsid w:val="00BE49F5"/>
    <w:rsid w:val="00BE5F4C"/>
    <w:rsid w:val="00BE6053"/>
    <w:rsid w:val="00BE6902"/>
    <w:rsid w:val="00BE6ECA"/>
    <w:rsid w:val="00BE7695"/>
    <w:rsid w:val="00BF11E0"/>
    <w:rsid w:val="00BF1897"/>
    <w:rsid w:val="00BF1EB5"/>
    <w:rsid w:val="00BF3FA4"/>
    <w:rsid w:val="00BF5C5C"/>
    <w:rsid w:val="00BF5E9C"/>
    <w:rsid w:val="00BF601F"/>
    <w:rsid w:val="00C01085"/>
    <w:rsid w:val="00C0235F"/>
    <w:rsid w:val="00C04157"/>
    <w:rsid w:val="00C04215"/>
    <w:rsid w:val="00C04F99"/>
    <w:rsid w:val="00C053D9"/>
    <w:rsid w:val="00C074C2"/>
    <w:rsid w:val="00C11286"/>
    <w:rsid w:val="00C1149C"/>
    <w:rsid w:val="00C12361"/>
    <w:rsid w:val="00C129CD"/>
    <w:rsid w:val="00C12A03"/>
    <w:rsid w:val="00C13BE7"/>
    <w:rsid w:val="00C155F4"/>
    <w:rsid w:val="00C16738"/>
    <w:rsid w:val="00C17E43"/>
    <w:rsid w:val="00C21116"/>
    <w:rsid w:val="00C21C3D"/>
    <w:rsid w:val="00C23C1C"/>
    <w:rsid w:val="00C24122"/>
    <w:rsid w:val="00C2684E"/>
    <w:rsid w:val="00C30065"/>
    <w:rsid w:val="00C3353B"/>
    <w:rsid w:val="00C34CD1"/>
    <w:rsid w:val="00C359FB"/>
    <w:rsid w:val="00C376AB"/>
    <w:rsid w:val="00C44380"/>
    <w:rsid w:val="00C464B3"/>
    <w:rsid w:val="00C5121C"/>
    <w:rsid w:val="00C5526D"/>
    <w:rsid w:val="00C55C6D"/>
    <w:rsid w:val="00C56F57"/>
    <w:rsid w:val="00C57F78"/>
    <w:rsid w:val="00C632AF"/>
    <w:rsid w:val="00C63AC0"/>
    <w:rsid w:val="00C63E25"/>
    <w:rsid w:val="00C6598F"/>
    <w:rsid w:val="00C6733C"/>
    <w:rsid w:val="00C74F09"/>
    <w:rsid w:val="00C8083A"/>
    <w:rsid w:val="00C81939"/>
    <w:rsid w:val="00C83D12"/>
    <w:rsid w:val="00C84591"/>
    <w:rsid w:val="00C858DE"/>
    <w:rsid w:val="00C87AA6"/>
    <w:rsid w:val="00C912FE"/>
    <w:rsid w:val="00C913D8"/>
    <w:rsid w:val="00C92956"/>
    <w:rsid w:val="00C92BC2"/>
    <w:rsid w:val="00C9325D"/>
    <w:rsid w:val="00C939CA"/>
    <w:rsid w:val="00C964B0"/>
    <w:rsid w:val="00CA076F"/>
    <w:rsid w:val="00CA09FF"/>
    <w:rsid w:val="00CA12CD"/>
    <w:rsid w:val="00CA188B"/>
    <w:rsid w:val="00CA217F"/>
    <w:rsid w:val="00CA2488"/>
    <w:rsid w:val="00CA2502"/>
    <w:rsid w:val="00CA5C6A"/>
    <w:rsid w:val="00CA6774"/>
    <w:rsid w:val="00CB165C"/>
    <w:rsid w:val="00CB24AF"/>
    <w:rsid w:val="00CB3248"/>
    <w:rsid w:val="00CB7792"/>
    <w:rsid w:val="00CC180E"/>
    <w:rsid w:val="00CC1AB0"/>
    <w:rsid w:val="00CC304A"/>
    <w:rsid w:val="00CC532F"/>
    <w:rsid w:val="00CC6A92"/>
    <w:rsid w:val="00CC6F6A"/>
    <w:rsid w:val="00CD06AB"/>
    <w:rsid w:val="00CD17D9"/>
    <w:rsid w:val="00CD2B12"/>
    <w:rsid w:val="00CD3A03"/>
    <w:rsid w:val="00CE325F"/>
    <w:rsid w:val="00CE439A"/>
    <w:rsid w:val="00CE448D"/>
    <w:rsid w:val="00CE51A5"/>
    <w:rsid w:val="00CE72D3"/>
    <w:rsid w:val="00CF0A6A"/>
    <w:rsid w:val="00CF26A9"/>
    <w:rsid w:val="00CF51F3"/>
    <w:rsid w:val="00CF5F9D"/>
    <w:rsid w:val="00CF6060"/>
    <w:rsid w:val="00D00185"/>
    <w:rsid w:val="00D023C1"/>
    <w:rsid w:val="00D0261D"/>
    <w:rsid w:val="00D0380D"/>
    <w:rsid w:val="00D0428D"/>
    <w:rsid w:val="00D058B9"/>
    <w:rsid w:val="00D06507"/>
    <w:rsid w:val="00D15118"/>
    <w:rsid w:val="00D15FB3"/>
    <w:rsid w:val="00D1693E"/>
    <w:rsid w:val="00D21107"/>
    <w:rsid w:val="00D22628"/>
    <w:rsid w:val="00D22845"/>
    <w:rsid w:val="00D22948"/>
    <w:rsid w:val="00D23556"/>
    <w:rsid w:val="00D2398E"/>
    <w:rsid w:val="00D242A7"/>
    <w:rsid w:val="00D27422"/>
    <w:rsid w:val="00D30DA3"/>
    <w:rsid w:val="00D35E1E"/>
    <w:rsid w:val="00D373B9"/>
    <w:rsid w:val="00D43152"/>
    <w:rsid w:val="00D43EB4"/>
    <w:rsid w:val="00D468B5"/>
    <w:rsid w:val="00D539ED"/>
    <w:rsid w:val="00D543CE"/>
    <w:rsid w:val="00D572C2"/>
    <w:rsid w:val="00D577DE"/>
    <w:rsid w:val="00D61B0A"/>
    <w:rsid w:val="00D63D8B"/>
    <w:rsid w:val="00D650C6"/>
    <w:rsid w:val="00D677C5"/>
    <w:rsid w:val="00D67ABC"/>
    <w:rsid w:val="00D70885"/>
    <w:rsid w:val="00D719D9"/>
    <w:rsid w:val="00D7453A"/>
    <w:rsid w:val="00D74D8E"/>
    <w:rsid w:val="00D75400"/>
    <w:rsid w:val="00D75C29"/>
    <w:rsid w:val="00D769F0"/>
    <w:rsid w:val="00D77EFC"/>
    <w:rsid w:val="00D80B60"/>
    <w:rsid w:val="00D830E9"/>
    <w:rsid w:val="00D83617"/>
    <w:rsid w:val="00D85753"/>
    <w:rsid w:val="00D867D3"/>
    <w:rsid w:val="00D86BA3"/>
    <w:rsid w:val="00D871AF"/>
    <w:rsid w:val="00D876ED"/>
    <w:rsid w:val="00D87CB3"/>
    <w:rsid w:val="00D9046B"/>
    <w:rsid w:val="00D94584"/>
    <w:rsid w:val="00D96868"/>
    <w:rsid w:val="00D9709B"/>
    <w:rsid w:val="00DA029E"/>
    <w:rsid w:val="00DA7D8B"/>
    <w:rsid w:val="00DA7ED0"/>
    <w:rsid w:val="00DB01F2"/>
    <w:rsid w:val="00DB18F7"/>
    <w:rsid w:val="00DB2843"/>
    <w:rsid w:val="00DB3517"/>
    <w:rsid w:val="00DB56DC"/>
    <w:rsid w:val="00DB59C0"/>
    <w:rsid w:val="00DB5A7D"/>
    <w:rsid w:val="00DC02FE"/>
    <w:rsid w:val="00DC0BA1"/>
    <w:rsid w:val="00DC2287"/>
    <w:rsid w:val="00DC2929"/>
    <w:rsid w:val="00DC2C78"/>
    <w:rsid w:val="00DD2782"/>
    <w:rsid w:val="00DD500B"/>
    <w:rsid w:val="00DD6234"/>
    <w:rsid w:val="00DD742A"/>
    <w:rsid w:val="00DE0E67"/>
    <w:rsid w:val="00DE16C7"/>
    <w:rsid w:val="00DE20BF"/>
    <w:rsid w:val="00DE26DA"/>
    <w:rsid w:val="00DE460E"/>
    <w:rsid w:val="00DE62EB"/>
    <w:rsid w:val="00DE77BD"/>
    <w:rsid w:val="00DF1CFA"/>
    <w:rsid w:val="00DF3A06"/>
    <w:rsid w:val="00DF450F"/>
    <w:rsid w:val="00DF5EAD"/>
    <w:rsid w:val="00E01740"/>
    <w:rsid w:val="00E01B59"/>
    <w:rsid w:val="00E06031"/>
    <w:rsid w:val="00E06F4E"/>
    <w:rsid w:val="00E118A7"/>
    <w:rsid w:val="00E133AB"/>
    <w:rsid w:val="00E14C64"/>
    <w:rsid w:val="00E21539"/>
    <w:rsid w:val="00E23ABB"/>
    <w:rsid w:val="00E30322"/>
    <w:rsid w:val="00E334EE"/>
    <w:rsid w:val="00E334EF"/>
    <w:rsid w:val="00E33DD6"/>
    <w:rsid w:val="00E34F1B"/>
    <w:rsid w:val="00E35333"/>
    <w:rsid w:val="00E37282"/>
    <w:rsid w:val="00E37596"/>
    <w:rsid w:val="00E4200B"/>
    <w:rsid w:val="00E427BB"/>
    <w:rsid w:val="00E43D4F"/>
    <w:rsid w:val="00E44FD3"/>
    <w:rsid w:val="00E450F0"/>
    <w:rsid w:val="00E45206"/>
    <w:rsid w:val="00E46729"/>
    <w:rsid w:val="00E47E6F"/>
    <w:rsid w:val="00E50349"/>
    <w:rsid w:val="00E54160"/>
    <w:rsid w:val="00E54D98"/>
    <w:rsid w:val="00E55BA0"/>
    <w:rsid w:val="00E5618E"/>
    <w:rsid w:val="00E561F7"/>
    <w:rsid w:val="00E57C40"/>
    <w:rsid w:val="00E65BE3"/>
    <w:rsid w:val="00E66151"/>
    <w:rsid w:val="00E7001C"/>
    <w:rsid w:val="00E71D8E"/>
    <w:rsid w:val="00E73119"/>
    <w:rsid w:val="00E734B2"/>
    <w:rsid w:val="00E77B5F"/>
    <w:rsid w:val="00E80F63"/>
    <w:rsid w:val="00E83A4D"/>
    <w:rsid w:val="00E840E6"/>
    <w:rsid w:val="00E861C4"/>
    <w:rsid w:val="00E87C76"/>
    <w:rsid w:val="00E95DE7"/>
    <w:rsid w:val="00EA455C"/>
    <w:rsid w:val="00EA706C"/>
    <w:rsid w:val="00EB0D5D"/>
    <w:rsid w:val="00EB0F0A"/>
    <w:rsid w:val="00EB209C"/>
    <w:rsid w:val="00EB504E"/>
    <w:rsid w:val="00EB54FF"/>
    <w:rsid w:val="00EB7CB3"/>
    <w:rsid w:val="00EC33AB"/>
    <w:rsid w:val="00ED0C06"/>
    <w:rsid w:val="00ED3896"/>
    <w:rsid w:val="00ED38CE"/>
    <w:rsid w:val="00EE180D"/>
    <w:rsid w:val="00EE6C6F"/>
    <w:rsid w:val="00EE7B67"/>
    <w:rsid w:val="00EF18D3"/>
    <w:rsid w:val="00EF4E01"/>
    <w:rsid w:val="00EF56E5"/>
    <w:rsid w:val="00F010F8"/>
    <w:rsid w:val="00F04E63"/>
    <w:rsid w:val="00F0515C"/>
    <w:rsid w:val="00F064D3"/>
    <w:rsid w:val="00F10544"/>
    <w:rsid w:val="00F12EE0"/>
    <w:rsid w:val="00F13439"/>
    <w:rsid w:val="00F1397C"/>
    <w:rsid w:val="00F1731B"/>
    <w:rsid w:val="00F226C4"/>
    <w:rsid w:val="00F22808"/>
    <w:rsid w:val="00F228AF"/>
    <w:rsid w:val="00F22F0A"/>
    <w:rsid w:val="00F23405"/>
    <w:rsid w:val="00F25149"/>
    <w:rsid w:val="00F25725"/>
    <w:rsid w:val="00F266DA"/>
    <w:rsid w:val="00F2697F"/>
    <w:rsid w:val="00F26C7A"/>
    <w:rsid w:val="00F279C2"/>
    <w:rsid w:val="00F30E7B"/>
    <w:rsid w:val="00F31B66"/>
    <w:rsid w:val="00F34ED7"/>
    <w:rsid w:val="00F41869"/>
    <w:rsid w:val="00F41B3F"/>
    <w:rsid w:val="00F4278B"/>
    <w:rsid w:val="00F454B9"/>
    <w:rsid w:val="00F46DD3"/>
    <w:rsid w:val="00F471E4"/>
    <w:rsid w:val="00F47727"/>
    <w:rsid w:val="00F504A7"/>
    <w:rsid w:val="00F5378C"/>
    <w:rsid w:val="00F53F1C"/>
    <w:rsid w:val="00F548BE"/>
    <w:rsid w:val="00F649A0"/>
    <w:rsid w:val="00F649F4"/>
    <w:rsid w:val="00F64BBC"/>
    <w:rsid w:val="00F6501F"/>
    <w:rsid w:val="00F66C11"/>
    <w:rsid w:val="00F673EB"/>
    <w:rsid w:val="00F72A2D"/>
    <w:rsid w:val="00F73F7D"/>
    <w:rsid w:val="00F80CBC"/>
    <w:rsid w:val="00F81D83"/>
    <w:rsid w:val="00F83EAB"/>
    <w:rsid w:val="00F90BD8"/>
    <w:rsid w:val="00F92F65"/>
    <w:rsid w:val="00F93B35"/>
    <w:rsid w:val="00F93E42"/>
    <w:rsid w:val="00F97FF9"/>
    <w:rsid w:val="00FA1197"/>
    <w:rsid w:val="00FA282F"/>
    <w:rsid w:val="00FA2E34"/>
    <w:rsid w:val="00FA3318"/>
    <w:rsid w:val="00FA3406"/>
    <w:rsid w:val="00FA4868"/>
    <w:rsid w:val="00FA6590"/>
    <w:rsid w:val="00FA7F17"/>
    <w:rsid w:val="00FC29A1"/>
    <w:rsid w:val="00FC2EF0"/>
    <w:rsid w:val="00FC3AF2"/>
    <w:rsid w:val="00FD0A2B"/>
    <w:rsid w:val="00FD3071"/>
    <w:rsid w:val="00FD31E1"/>
    <w:rsid w:val="00FD35A3"/>
    <w:rsid w:val="00FD3ACC"/>
    <w:rsid w:val="00FE0D65"/>
    <w:rsid w:val="00FE4AF6"/>
    <w:rsid w:val="00FE593F"/>
    <w:rsid w:val="00FE7531"/>
    <w:rsid w:val="00FF0793"/>
    <w:rsid w:val="00FF17E1"/>
    <w:rsid w:val="00FF194E"/>
    <w:rsid w:val="00FF21EA"/>
    <w:rsid w:val="00FF37AC"/>
    <w:rsid w:val="00FF3B74"/>
    <w:rsid w:val="00FF775E"/>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9C9DB"/>
  <w15:docId w15:val="{F4978C20-7B6E-4BE7-9293-0E4379EF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470F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B539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 w:type="paragraph" w:styleId="Listeafsnit">
    <w:name w:val="List Paragraph"/>
    <w:basedOn w:val="Normal"/>
    <w:uiPriority w:val="34"/>
    <w:qFormat/>
    <w:rsid w:val="0067474C"/>
    <w:pPr>
      <w:ind w:left="720"/>
      <w:contextualSpacing/>
    </w:pPr>
  </w:style>
  <w:style w:type="character" w:customStyle="1" w:styleId="Overskrift3Tegn">
    <w:name w:val="Overskrift 3 Tegn"/>
    <w:basedOn w:val="Standardskrifttypeiafsnit"/>
    <w:link w:val="Overskrift3"/>
    <w:uiPriority w:val="9"/>
    <w:rsid w:val="00470F0B"/>
    <w:rPr>
      <w:rFonts w:asciiTheme="majorHAnsi" w:eastAsiaTheme="majorEastAsia" w:hAnsiTheme="majorHAnsi" w:cstheme="majorBidi"/>
      <w:color w:val="1F3763" w:themeColor="accent1" w:themeShade="7F"/>
      <w:sz w:val="24"/>
      <w:szCs w:val="24"/>
    </w:rPr>
  </w:style>
  <w:style w:type="character" w:styleId="Pladsholdertekst">
    <w:name w:val="Placeholder Text"/>
    <w:basedOn w:val="Standardskrifttypeiafsnit"/>
    <w:uiPriority w:val="99"/>
    <w:semiHidden/>
    <w:rsid w:val="00117995"/>
    <w:rPr>
      <w:color w:val="808080"/>
    </w:rPr>
  </w:style>
  <w:style w:type="paragraph" w:styleId="Korrektur">
    <w:name w:val="Revision"/>
    <w:hidden/>
    <w:uiPriority w:val="99"/>
    <w:semiHidden/>
    <w:rsid w:val="00416502"/>
    <w:pPr>
      <w:spacing w:after="0" w:line="240" w:lineRule="auto"/>
    </w:pPr>
  </w:style>
  <w:style w:type="character" w:customStyle="1" w:styleId="Overskrift4Tegn">
    <w:name w:val="Overskrift 4 Tegn"/>
    <w:basedOn w:val="Standardskrifttypeiafsnit"/>
    <w:link w:val="Overskrift4"/>
    <w:uiPriority w:val="9"/>
    <w:rsid w:val="00B5396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 w:id="279849242">
      <w:bodyDiv w:val="1"/>
      <w:marLeft w:val="0"/>
      <w:marRight w:val="0"/>
      <w:marTop w:val="0"/>
      <w:marBottom w:val="0"/>
      <w:divBdr>
        <w:top w:val="none" w:sz="0" w:space="0" w:color="auto"/>
        <w:left w:val="none" w:sz="0" w:space="0" w:color="auto"/>
        <w:bottom w:val="none" w:sz="0" w:space="0" w:color="auto"/>
        <w:right w:val="none" w:sz="0" w:space="0" w:color="auto"/>
      </w:divBdr>
      <w:divsChild>
        <w:div w:id="456945973">
          <w:marLeft w:val="0"/>
          <w:marRight w:val="0"/>
          <w:marTop w:val="0"/>
          <w:marBottom w:val="0"/>
          <w:divBdr>
            <w:top w:val="none" w:sz="0" w:space="0" w:color="auto"/>
            <w:left w:val="none" w:sz="0" w:space="0" w:color="auto"/>
            <w:bottom w:val="none" w:sz="0" w:space="0" w:color="auto"/>
            <w:right w:val="none" w:sz="0" w:space="0" w:color="auto"/>
          </w:divBdr>
        </w:div>
        <w:div w:id="583150611">
          <w:marLeft w:val="0"/>
          <w:marRight w:val="0"/>
          <w:marTop w:val="0"/>
          <w:marBottom w:val="0"/>
          <w:divBdr>
            <w:top w:val="none" w:sz="0" w:space="0" w:color="auto"/>
            <w:left w:val="none" w:sz="0" w:space="0" w:color="auto"/>
            <w:bottom w:val="none" w:sz="0" w:space="0" w:color="auto"/>
            <w:right w:val="none" w:sz="0" w:space="0" w:color="auto"/>
          </w:divBdr>
        </w:div>
        <w:div w:id="1836337296">
          <w:marLeft w:val="0"/>
          <w:marRight w:val="0"/>
          <w:marTop w:val="0"/>
          <w:marBottom w:val="0"/>
          <w:divBdr>
            <w:top w:val="none" w:sz="0" w:space="0" w:color="auto"/>
            <w:left w:val="none" w:sz="0" w:space="0" w:color="auto"/>
            <w:bottom w:val="none" w:sz="0" w:space="0" w:color="auto"/>
            <w:right w:val="none" w:sz="0" w:space="0" w:color="auto"/>
          </w:divBdr>
        </w:div>
        <w:div w:id="1213811805">
          <w:marLeft w:val="0"/>
          <w:marRight w:val="0"/>
          <w:marTop w:val="0"/>
          <w:marBottom w:val="0"/>
          <w:divBdr>
            <w:top w:val="none" w:sz="0" w:space="0" w:color="auto"/>
            <w:left w:val="none" w:sz="0" w:space="0" w:color="auto"/>
            <w:bottom w:val="none" w:sz="0" w:space="0" w:color="auto"/>
            <w:right w:val="none" w:sz="0" w:space="0" w:color="auto"/>
          </w:divBdr>
        </w:div>
        <w:div w:id="841509495">
          <w:marLeft w:val="0"/>
          <w:marRight w:val="0"/>
          <w:marTop w:val="0"/>
          <w:marBottom w:val="0"/>
          <w:divBdr>
            <w:top w:val="none" w:sz="0" w:space="0" w:color="auto"/>
            <w:left w:val="none" w:sz="0" w:space="0" w:color="auto"/>
            <w:bottom w:val="none" w:sz="0" w:space="0" w:color="auto"/>
            <w:right w:val="none" w:sz="0" w:space="0" w:color="auto"/>
          </w:divBdr>
        </w:div>
        <w:div w:id="1871608525">
          <w:marLeft w:val="0"/>
          <w:marRight w:val="0"/>
          <w:marTop w:val="0"/>
          <w:marBottom w:val="0"/>
          <w:divBdr>
            <w:top w:val="none" w:sz="0" w:space="0" w:color="auto"/>
            <w:left w:val="none" w:sz="0" w:space="0" w:color="auto"/>
            <w:bottom w:val="none" w:sz="0" w:space="0" w:color="auto"/>
            <w:right w:val="none" w:sz="0" w:space="0" w:color="auto"/>
          </w:divBdr>
        </w:div>
        <w:div w:id="626855900">
          <w:marLeft w:val="0"/>
          <w:marRight w:val="0"/>
          <w:marTop w:val="0"/>
          <w:marBottom w:val="0"/>
          <w:divBdr>
            <w:top w:val="none" w:sz="0" w:space="0" w:color="auto"/>
            <w:left w:val="none" w:sz="0" w:space="0" w:color="auto"/>
            <w:bottom w:val="none" w:sz="0" w:space="0" w:color="auto"/>
            <w:right w:val="none" w:sz="0" w:space="0" w:color="auto"/>
          </w:divBdr>
        </w:div>
        <w:div w:id="86117382">
          <w:marLeft w:val="0"/>
          <w:marRight w:val="0"/>
          <w:marTop w:val="0"/>
          <w:marBottom w:val="0"/>
          <w:divBdr>
            <w:top w:val="none" w:sz="0" w:space="0" w:color="auto"/>
            <w:left w:val="none" w:sz="0" w:space="0" w:color="auto"/>
            <w:bottom w:val="none" w:sz="0" w:space="0" w:color="auto"/>
            <w:right w:val="none" w:sz="0" w:space="0" w:color="auto"/>
          </w:divBdr>
        </w:div>
        <w:div w:id="1553806192">
          <w:marLeft w:val="0"/>
          <w:marRight w:val="0"/>
          <w:marTop w:val="0"/>
          <w:marBottom w:val="0"/>
          <w:divBdr>
            <w:top w:val="none" w:sz="0" w:space="0" w:color="auto"/>
            <w:left w:val="none" w:sz="0" w:space="0" w:color="auto"/>
            <w:bottom w:val="none" w:sz="0" w:space="0" w:color="auto"/>
            <w:right w:val="none" w:sz="0" w:space="0" w:color="auto"/>
          </w:divBdr>
        </w:div>
        <w:div w:id="1800145060">
          <w:marLeft w:val="0"/>
          <w:marRight w:val="0"/>
          <w:marTop w:val="0"/>
          <w:marBottom w:val="0"/>
          <w:divBdr>
            <w:top w:val="none" w:sz="0" w:space="0" w:color="auto"/>
            <w:left w:val="none" w:sz="0" w:space="0" w:color="auto"/>
            <w:bottom w:val="none" w:sz="0" w:space="0" w:color="auto"/>
            <w:right w:val="none" w:sz="0" w:space="0" w:color="auto"/>
          </w:divBdr>
        </w:div>
        <w:div w:id="371153778">
          <w:marLeft w:val="0"/>
          <w:marRight w:val="0"/>
          <w:marTop w:val="0"/>
          <w:marBottom w:val="0"/>
          <w:divBdr>
            <w:top w:val="none" w:sz="0" w:space="0" w:color="auto"/>
            <w:left w:val="none" w:sz="0" w:space="0" w:color="auto"/>
            <w:bottom w:val="none" w:sz="0" w:space="0" w:color="auto"/>
            <w:right w:val="none" w:sz="0" w:space="0" w:color="auto"/>
          </w:divBdr>
        </w:div>
        <w:div w:id="1342464523">
          <w:marLeft w:val="0"/>
          <w:marRight w:val="0"/>
          <w:marTop w:val="0"/>
          <w:marBottom w:val="0"/>
          <w:divBdr>
            <w:top w:val="none" w:sz="0" w:space="0" w:color="auto"/>
            <w:left w:val="none" w:sz="0" w:space="0" w:color="auto"/>
            <w:bottom w:val="none" w:sz="0" w:space="0" w:color="auto"/>
            <w:right w:val="none" w:sz="0" w:space="0" w:color="auto"/>
          </w:divBdr>
        </w:div>
        <w:div w:id="2004775078">
          <w:marLeft w:val="0"/>
          <w:marRight w:val="0"/>
          <w:marTop w:val="0"/>
          <w:marBottom w:val="0"/>
          <w:divBdr>
            <w:top w:val="none" w:sz="0" w:space="0" w:color="auto"/>
            <w:left w:val="none" w:sz="0" w:space="0" w:color="auto"/>
            <w:bottom w:val="none" w:sz="0" w:space="0" w:color="auto"/>
            <w:right w:val="none" w:sz="0" w:space="0" w:color="auto"/>
          </w:divBdr>
        </w:div>
        <w:div w:id="1118841366">
          <w:marLeft w:val="0"/>
          <w:marRight w:val="0"/>
          <w:marTop w:val="0"/>
          <w:marBottom w:val="0"/>
          <w:divBdr>
            <w:top w:val="none" w:sz="0" w:space="0" w:color="auto"/>
            <w:left w:val="none" w:sz="0" w:space="0" w:color="auto"/>
            <w:bottom w:val="none" w:sz="0" w:space="0" w:color="auto"/>
            <w:right w:val="none" w:sz="0" w:space="0" w:color="auto"/>
          </w:divBdr>
        </w:div>
        <w:div w:id="594751678">
          <w:marLeft w:val="0"/>
          <w:marRight w:val="0"/>
          <w:marTop w:val="0"/>
          <w:marBottom w:val="0"/>
          <w:divBdr>
            <w:top w:val="none" w:sz="0" w:space="0" w:color="auto"/>
            <w:left w:val="none" w:sz="0" w:space="0" w:color="auto"/>
            <w:bottom w:val="none" w:sz="0" w:space="0" w:color="auto"/>
            <w:right w:val="none" w:sz="0" w:space="0" w:color="auto"/>
          </w:divBdr>
        </w:div>
        <w:div w:id="2082169798">
          <w:marLeft w:val="0"/>
          <w:marRight w:val="0"/>
          <w:marTop w:val="0"/>
          <w:marBottom w:val="0"/>
          <w:divBdr>
            <w:top w:val="none" w:sz="0" w:space="0" w:color="auto"/>
            <w:left w:val="none" w:sz="0" w:space="0" w:color="auto"/>
            <w:bottom w:val="none" w:sz="0" w:space="0" w:color="auto"/>
            <w:right w:val="none" w:sz="0" w:space="0" w:color="auto"/>
          </w:divBdr>
        </w:div>
        <w:div w:id="1244220960">
          <w:marLeft w:val="0"/>
          <w:marRight w:val="0"/>
          <w:marTop w:val="0"/>
          <w:marBottom w:val="0"/>
          <w:divBdr>
            <w:top w:val="none" w:sz="0" w:space="0" w:color="auto"/>
            <w:left w:val="none" w:sz="0" w:space="0" w:color="auto"/>
            <w:bottom w:val="none" w:sz="0" w:space="0" w:color="auto"/>
            <w:right w:val="none" w:sz="0" w:space="0" w:color="auto"/>
          </w:divBdr>
        </w:div>
        <w:div w:id="1321540041">
          <w:marLeft w:val="0"/>
          <w:marRight w:val="0"/>
          <w:marTop w:val="0"/>
          <w:marBottom w:val="0"/>
          <w:divBdr>
            <w:top w:val="none" w:sz="0" w:space="0" w:color="auto"/>
            <w:left w:val="none" w:sz="0" w:space="0" w:color="auto"/>
            <w:bottom w:val="none" w:sz="0" w:space="0" w:color="auto"/>
            <w:right w:val="none" w:sz="0" w:space="0" w:color="auto"/>
          </w:divBdr>
        </w:div>
        <w:div w:id="985670495">
          <w:marLeft w:val="0"/>
          <w:marRight w:val="0"/>
          <w:marTop w:val="0"/>
          <w:marBottom w:val="0"/>
          <w:divBdr>
            <w:top w:val="none" w:sz="0" w:space="0" w:color="auto"/>
            <w:left w:val="none" w:sz="0" w:space="0" w:color="auto"/>
            <w:bottom w:val="none" w:sz="0" w:space="0" w:color="auto"/>
            <w:right w:val="none" w:sz="0" w:space="0" w:color="auto"/>
          </w:divBdr>
        </w:div>
      </w:divsChild>
    </w:div>
    <w:div w:id="454638120">
      <w:bodyDiv w:val="1"/>
      <w:marLeft w:val="0"/>
      <w:marRight w:val="0"/>
      <w:marTop w:val="0"/>
      <w:marBottom w:val="0"/>
      <w:divBdr>
        <w:top w:val="none" w:sz="0" w:space="0" w:color="auto"/>
        <w:left w:val="none" w:sz="0" w:space="0" w:color="auto"/>
        <w:bottom w:val="none" w:sz="0" w:space="0" w:color="auto"/>
        <w:right w:val="none" w:sz="0" w:space="0" w:color="auto"/>
      </w:divBdr>
    </w:div>
    <w:div w:id="1306618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eader" Target="header1.xml"/><Relationship Id="rId47" Type="http://schemas.openxmlformats.org/officeDocument/2006/relationships/footer" Target="footer3.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comments" Target="comment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7D997-56C0-417D-82E5-FA0276B67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56</Pages>
  <Words>37677</Words>
  <Characters>214761</Characters>
  <Application>Microsoft Office Word</Application>
  <DocSecurity>0</DocSecurity>
  <Lines>1789</Lines>
  <Paragraphs>503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2</cp:revision>
  <dcterms:created xsi:type="dcterms:W3CDTF">2022-11-21T15:22:00Z</dcterms:created>
  <dcterms:modified xsi:type="dcterms:W3CDTF">2022-11-21T15:22:00Z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23b7814a-8377-3a47-9c2b-4f5f0f11e6f2</vt:lpwstr>
  </property>
  <property fmtid="{D5CDD505-2E9C-101B-9397-08002B2CF9AE}" pid="24" name="Mendeley Citation Style_1">
    <vt:lpwstr>http://www.zotero.org/styles/apa</vt:lpwstr>
  </property>
</Properties>
</file>