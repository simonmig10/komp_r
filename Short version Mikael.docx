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ED11D" w14:textId="0B84780D" w:rsidR="00C90730" w:rsidRDefault="00C90730" w:rsidP="00897F9F">
      <w:pPr>
        <w:pStyle w:val="Overskrift1"/>
        <w:rPr>
          <w:ins w:id="0" w:author="Mikael Randrup Byrialsen" w:date="2022-11-28T09:26:00Z"/>
          <w:sz w:val="28"/>
          <w:szCs w:val="28"/>
        </w:rPr>
      </w:pPr>
      <w:ins w:id="1" w:author="Mikael Randrup Byrialsen" w:date="2022-11-28T09:26:00Z">
        <w:r>
          <w:rPr>
            <w:sz w:val="28"/>
            <w:szCs w:val="28"/>
          </w:rPr>
          <w:t>TITEL</w:t>
        </w:r>
      </w:ins>
    </w:p>
    <w:p w14:paraId="01B50EB9" w14:textId="0CA02AEC" w:rsidR="00A34CCC" w:rsidRDefault="00A34CCC" w:rsidP="00897F9F">
      <w:pPr>
        <w:pStyle w:val="Overskrift1"/>
        <w:rPr>
          <w:ins w:id="2" w:author="Mikael Randrup Byrialsen" w:date="2022-11-28T15:53:00Z"/>
          <w:sz w:val="28"/>
          <w:szCs w:val="28"/>
        </w:rPr>
      </w:pPr>
      <w:r w:rsidRPr="00897F9F">
        <w:rPr>
          <w:sz w:val="28"/>
          <w:szCs w:val="28"/>
        </w:rPr>
        <w:t xml:space="preserve">Introduction </w:t>
      </w:r>
    </w:p>
    <w:p w14:paraId="1D39084F" w14:textId="5FAC4CB4" w:rsidR="00E21C04" w:rsidRDefault="00E21C04">
      <w:pPr>
        <w:spacing w:line="360" w:lineRule="auto"/>
        <w:rPr>
          <w:ins w:id="3" w:author="Mikael Randrup Byrialsen" w:date="2022-11-28T15:53:00Z"/>
        </w:rPr>
        <w:pPrChange w:id="4" w:author="Mikael Randrup Byrialsen" w:date="2022-11-28T16:04:00Z">
          <w:pPr>
            <w:pStyle w:val="NormalWeb"/>
            <w:spacing w:before="0" w:beforeAutospacing="0"/>
          </w:pPr>
        </w:pPrChange>
      </w:pPr>
      <w:ins w:id="5" w:author="Mikael Randrup Byrialsen" w:date="2022-11-28T15:57:00Z">
        <w:r>
          <w:t>T</w:t>
        </w:r>
      </w:ins>
      <w:ins w:id="6" w:author="Mikael Randrup Byrialsen" w:date="2022-11-28T15:53:00Z">
        <w:r>
          <w:t>he economic effects of unemployment benefits are poorly understood</w:t>
        </w:r>
      </w:ins>
      <w:ins w:id="7" w:author="Mikael Randrup Byrialsen" w:date="2022-11-28T16:04:00Z">
        <w:r w:rsidR="0092519B">
          <w:t>,</w:t>
        </w:r>
      </w:ins>
      <w:ins w:id="8" w:author="Mikael Randrup Byrialsen" w:date="2022-11-28T15:57:00Z">
        <w:r>
          <w:t xml:space="preserve"> as stated by </w:t>
        </w:r>
        <w:proofErr w:type="spellStart"/>
        <w:r>
          <w:t>Karabarbounis</w:t>
        </w:r>
      </w:ins>
      <w:proofErr w:type="spellEnd"/>
      <w:ins w:id="9" w:author="Mikael Randrup Byrialsen" w:date="2022-11-28T15:58:00Z">
        <w:r>
          <w:t xml:space="preserve"> and Chodorow-Reich (2016). On the one hand, </w:t>
        </w:r>
      </w:ins>
      <w:ins w:id="10" w:author="Mikael Randrup Byrialsen" w:date="2022-11-28T16:02:00Z">
        <w:r>
          <w:t>it is</w:t>
        </w:r>
      </w:ins>
      <w:ins w:id="11" w:author="Mikael Randrup Byrialsen" w:date="2022-11-28T15:53:00Z">
        <w:r>
          <w:t xml:space="preserve"> argued that by making unemployment more generous job search efforts </w:t>
        </w:r>
      </w:ins>
      <w:ins w:id="12" w:author="Mikael Randrup Byrialsen" w:date="2022-11-28T16:02:00Z">
        <w:r>
          <w:t xml:space="preserve">would be lowered </w:t>
        </w:r>
      </w:ins>
      <w:ins w:id="13" w:author="Mikael Randrup Byrialsen" w:date="2022-11-28T15:53:00Z">
        <w:del w:id="14" w:author="Simon Fløj Thomsen" w:date="2022-11-29T06:52:00Z">
          <w:r w:rsidRPr="00402F6F" w:rsidDel="00402F6F">
            <w:rPr>
              <w:highlight w:val="yellow"/>
              <w:rPrChange w:id="15" w:author="Simon Fløj Thomsen" w:date="2022-11-29T06:49:00Z">
                <w:rPr/>
              </w:rPrChange>
            </w:rPr>
            <w:delText>and had</w:delText>
          </w:r>
        </w:del>
      </w:ins>
      <w:ins w:id="16" w:author="Simon Fløj Thomsen" w:date="2022-11-29T06:52:00Z">
        <w:r w:rsidR="00402F6F">
          <w:t>having</w:t>
        </w:r>
      </w:ins>
      <w:ins w:id="17" w:author="Mikael Randrup Byrialsen" w:date="2022-11-28T15:53:00Z">
        <w:r>
          <w:t xml:space="preserve"> a negative impact on the</w:t>
        </w:r>
      </w:ins>
      <w:ins w:id="18" w:author="Mikael Randrup Byrialsen" w:date="2022-11-28T16:12:00Z">
        <w:r w:rsidR="007401E9">
          <w:t xml:space="preserve"> economic activity</w:t>
        </w:r>
      </w:ins>
      <w:ins w:id="19" w:author="Mikael Randrup Byrialsen" w:date="2022-11-28T15:53:00Z">
        <w:r>
          <w:t xml:space="preserve">. </w:t>
        </w:r>
      </w:ins>
      <w:ins w:id="20" w:author="Mikael Randrup Byrialsen" w:date="2022-11-28T16:03:00Z">
        <w:r>
          <w:t>On the other hand, it is argued, that higher</w:t>
        </w:r>
      </w:ins>
      <w:ins w:id="21" w:author="Mikael Randrup Byrialsen" w:date="2022-11-28T15:53:00Z">
        <w:r>
          <w:t xml:space="preserve"> benefits would provide a significant economic stimulus by increasing incomes and spending.</w:t>
        </w:r>
      </w:ins>
    </w:p>
    <w:p w14:paraId="779B54DB" w14:textId="573B3E72" w:rsidR="00E21C04" w:rsidRPr="00E21C04" w:rsidDel="0092519B" w:rsidRDefault="007401E9">
      <w:pPr>
        <w:rPr>
          <w:del w:id="22" w:author="Mikael Randrup Byrialsen" w:date="2022-11-28T16:04:00Z"/>
          <w:lang/>
          <w:rPrChange w:id="23" w:author="Mikael Randrup Byrialsen" w:date="2022-11-28T15:53:00Z">
            <w:rPr>
              <w:del w:id="24" w:author="Mikael Randrup Byrialsen" w:date="2022-11-28T16:04:00Z"/>
              <w:sz w:val="28"/>
              <w:szCs w:val="28"/>
            </w:rPr>
          </w:rPrChange>
        </w:rPr>
        <w:pPrChange w:id="25" w:author="Mikael Randrup Byrialsen" w:date="2022-11-28T15:53:00Z">
          <w:pPr>
            <w:pStyle w:val="Overskrift1"/>
          </w:pPr>
        </w:pPrChange>
      </w:pPr>
      <w:ins w:id="26" w:author="Mikael Randrup Byrialsen" w:date="2022-11-28T16:10:00Z">
        <w:r>
          <w:t>Given</w:t>
        </w:r>
      </w:ins>
      <w:ins w:id="27" w:author="Mikael Randrup Byrialsen" w:date="2022-11-28T16:04:00Z">
        <w:r w:rsidR="0092519B">
          <w:t xml:space="preserve"> this </w:t>
        </w:r>
      </w:ins>
      <w:ins w:id="28" w:author="Mikael Randrup Byrialsen" w:date="2022-11-28T16:27:00Z">
        <w:r w:rsidR="00663F25">
          <w:t xml:space="preserve">uncertainty </w:t>
        </w:r>
      </w:ins>
      <w:ins w:id="29" w:author="Mikael Randrup Byrialsen" w:date="2022-11-28T16:28:00Z">
        <w:r w:rsidR="00663F25">
          <w:t>related to</w:t>
        </w:r>
      </w:ins>
      <w:ins w:id="30" w:author="Mikael Randrup Byrialsen" w:date="2022-11-28T16:06:00Z">
        <w:r w:rsidR="0092519B">
          <w:t xml:space="preserve"> the effects of changes in the level of unemployment benefits</w:t>
        </w:r>
      </w:ins>
      <w:ins w:id="31" w:author="Mikael Randrup Byrialsen" w:date="2022-11-28T16:10:00Z">
        <w:r>
          <w:t xml:space="preserve"> it might come as a surprise</w:t>
        </w:r>
      </w:ins>
      <w:ins w:id="32" w:author="Mikael Randrup Byrialsen" w:date="2022-11-28T16:04:00Z">
        <w:r w:rsidR="0092519B">
          <w:t>,</w:t>
        </w:r>
      </w:ins>
      <w:ins w:id="33" w:author="Mikael Randrup Byrialsen" w:date="2022-11-28T16:10:00Z">
        <w:r>
          <w:t xml:space="preserve"> that</w:t>
        </w:r>
      </w:ins>
      <w:ins w:id="34" w:author="Mikael Randrup Byrialsen" w:date="2022-11-28T16:04:00Z">
        <w:r w:rsidR="0092519B">
          <w:t xml:space="preserve"> the </w:t>
        </w:r>
      </w:ins>
    </w:p>
    <w:p w14:paraId="370E9EEC" w14:textId="5779894B" w:rsidR="003350DF" w:rsidRPr="00274099" w:rsidRDefault="0092519B" w:rsidP="00A34CCC">
      <w:pPr>
        <w:spacing w:line="360" w:lineRule="auto"/>
      </w:pPr>
      <w:ins w:id="35" w:author="Mikael Randrup Byrialsen" w:date="2022-11-28T16:06:00Z">
        <w:r>
          <w:t>p</w:t>
        </w:r>
      </w:ins>
      <w:del w:id="36" w:author="Mikael Randrup Byrialsen" w:date="2022-11-28T16:06:00Z">
        <w:r w:rsidR="00897F9F" w:rsidDel="0092519B">
          <w:delText>P</w:delText>
        </w:r>
      </w:del>
      <w:r w:rsidR="00897F9F">
        <w:t>olitical</w:t>
      </w:r>
      <w:r w:rsidR="0004525B" w:rsidRPr="00274099">
        <w:t xml:space="preserve"> regulations</w:t>
      </w:r>
      <w:ins w:id="37" w:author="Mikael Randrup Byrialsen" w:date="2022-11-28T16:15:00Z">
        <w:r w:rsidR="0022357C">
          <w:t xml:space="preserve"> </w:t>
        </w:r>
      </w:ins>
      <w:ins w:id="38" w:author="Mikael Randrup Byrialsen" w:date="2022-11-28T16:16:00Z">
        <w:r w:rsidR="0022357C">
          <w:t>imposed</w:t>
        </w:r>
      </w:ins>
      <w:r w:rsidR="0004525B" w:rsidRPr="00274099">
        <w:t xml:space="preserve"> </w:t>
      </w:r>
      <w:ins w:id="39" w:author="Mikael Randrup Byrialsen" w:date="2022-11-28T16:06:00Z">
        <w:r>
          <w:t>in Denmark the l</w:t>
        </w:r>
      </w:ins>
      <w:ins w:id="40" w:author="Mikael Randrup Byrialsen" w:date="2022-11-28T16:07:00Z">
        <w:r>
          <w:t>ast decades has resulted in a signifi</w:t>
        </w:r>
      </w:ins>
      <w:ins w:id="41" w:author="Mikael Randrup Byrialsen" w:date="2022-11-28T16:08:00Z">
        <w:r>
          <w:t xml:space="preserve">cant </w:t>
        </w:r>
      </w:ins>
      <w:del w:id="42" w:author="Mikael Randrup Byrialsen" w:date="2022-11-28T16:08:00Z">
        <w:r w:rsidR="00897F9F" w:rsidDel="0092519B">
          <w:delText>seem</w:delText>
        </w:r>
      </w:del>
      <w:del w:id="43" w:author="Mikael Randrup Byrialsen" w:date="2022-11-28T16:05:00Z">
        <w:r w:rsidR="00897F9F" w:rsidDel="0092519B">
          <w:delText>s</w:delText>
        </w:r>
      </w:del>
      <w:del w:id="44" w:author="Mikael Randrup Byrialsen" w:date="2022-11-28T16:08:00Z">
        <w:r w:rsidR="00897F9F" w:rsidDel="0092519B">
          <w:delText xml:space="preserve"> to be </w:delText>
        </w:r>
        <w:r w:rsidR="0004525B" w:rsidRPr="00274099" w:rsidDel="0092519B">
          <w:delText>deteriorating the</w:delText>
        </w:r>
        <w:r w:rsidR="00897F9F" w:rsidDel="0092519B">
          <w:delText xml:space="preserve"> Danish</w:delText>
        </w:r>
        <w:r w:rsidR="0004525B" w:rsidRPr="00274099" w:rsidDel="0092519B">
          <w:delText xml:space="preserve"> income insurance program</w:delText>
        </w:r>
        <w:r w:rsidR="00897F9F" w:rsidDel="0092519B">
          <w:delText xml:space="preserve"> over time, as</w:delText>
        </w:r>
        <w:r w:rsidR="00A34CCC" w:rsidRPr="00274099" w:rsidDel="0092519B">
          <w:delText xml:space="preserve"> data </w:delText>
        </w:r>
        <w:r w:rsidR="00897F9F" w:rsidDel="0092519B">
          <w:delText>shows</w:delText>
        </w:r>
        <w:r w:rsidR="003350DF" w:rsidRPr="00274099" w:rsidDel="0092519B">
          <w:delText xml:space="preserve"> a </w:delText>
        </w:r>
      </w:del>
      <w:r w:rsidR="003350DF" w:rsidRPr="00274099">
        <w:t>fall</w:t>
      </w:r>
      <w:r w:rsidR="00897F9F">
        <w:t xml:space="preserve"> in the</w:t>
      </w:r>
      <w:r w:rsidR="00A34CCC" w:rsidRPr="00274099">
        <w:t xml:space="preserve"> compensation rate</w:t>
      </w:r>
      <w:r w:rsidR="003350DF" w:rsidRPr="00274099">
        <w:t xml:space="preserve"> </w:t>
      </w:r>
      <w:ins w:id="45" w:author="Mikael Randrup Byrialsen" w:date="2022-11-28T16:10:00Z">
        <w:r w:rsidR="007401E9">
          <w:t>over</w:t>
        </w:r>
      </w:ins>
      <w:del w:id="46" w:author="Mikael Randrup Byrialsen" w:date="2022-11-28T16:10:00Z">
        <w:r w:rsidR="003350DF" w:rsidRPr="00274099" w:rsidDel="007401E9">
          <w:delText>in</w:delText>
        </w:r>
      </w:del>
      <w:r w:rsidR="003350DF" w:rsidRPr="00274099">
        <w:t xml:space="preserve"> the period of 1990-2018</w:t>
      </w:r>
      <w:ins w:id="47" w:author="Mikael Randrup Byrialsen" w:date="2022-11-28T16:08:00Z">
        <w:r>
          <w:t xml:space="preserve">, as pointed out by DORS 2016, </w:t>
        </w:r>
        <w:proofErr w:type="spellStart"/>
        <w:r>
          <w:t>Byrialsen</w:t>
        </w:r>
        <w:proofErr w:type="spellEnd"/>
        <w:r>
          <w:t xml:space="preserve"> &amp; Raza 2018</w:t>
        </w:r>
      </w:ins>
      <w:r w:rsidR="00A34CCC" w:rsidRPr="00274099">
        <w:t xml:space="preserve">. </w:t>
      </w:r>
      <w:r w:rsidR="003350DF" w:rsidRPr="00274099">
        <w:t xml:space="preserve">One of the </w:t>
      </w:r>
      <w:del w:id="48" w:author="Mikael Randrup Byrialsen" w:date="2022-11-28T16:09:00Z">
        <w:r w:rsidR="003350DF" w:rsidRPr="00274099" w:rsidDel="007401E9">
          <w:delText xml:space="preserve">most </w:delText>
        </w:r>
        <w:r w:rsidR="0004525B" w:rsidRPr="00274099" w:rsidDel="007401E9">
          <w:delText>recent</w:delText>
        </w:r>
      </w:del>
      <w:ins w:id="49" w:author="Mikael Randrup Byrialsen" w:date="2022-11-28T16:09:00Z">
        <w:r w:rsidR="007401E9">
          <w:t>best</w:t>
        </w:r>
      </w:ins>
      <w:r w:rsidR="00A34CCC" w:rsidRPr="00274099">
        <w:t xml:space="preserve"> </w:t>
      </w:r>
      <w:del w:id="50" w:author="Mikael Randrup Byrialsen" w:date="2022-11-28T14:48:00Z">
        <w:r w:rsidR="00897F9F" w:rsidDel="0022396D">
          <w:delText>adjustments</w:delText>
        </w:r>
        <w:r w:rsidR="00A34CCC" w:rsidRPr="00274099" w:rsidDel="0022396D">
          <w:delText xml:space="preserve"> </w:delText>
        </w:r>
      </w:del>
      <w:ins w:id="51" w:author="Mikael Randrup Byrialsen" w:date="2022-11-28T14:48:00Z">
        <w:r w:rsidR="0022396D">
          <w:t xml:space="preserve">examples of this </w:t>
        </w:r>
      </w:ins>
      <w:ins w:id="52" w:author="Mikael Randrup Byrialsen" w:date="2022-11-28T20:03:00Z">
        <w:r w:rsidR="00F53941">
          <w:t>kind</w:t>
        </w:r>
      </w:ins>
      <w:ins w:id="53" w:author="Mikael Randrup Byrialsen" w:date="2022-11-28T14:48:00Z">
        <w:r w:rsidR="0022396D">
          <w:t xml:space="preserve"> of</w:t>
        </w:r>
      </w:ins>
      <w:del w:id="54" w:author="Mikael Randrup Byrialsen" w:date="2022-11-28T14:48:00Z">
        <w:r w:rsidR="00A34CCC" w:rsidRPr="00274099" w:rsidDel="0022396D">
          <w:delText>is the</w:delText>
        </w:r>
      </w:del>
      <w:r w:rsidR="00A34CCC" w:rsidRPr="00274099">
        <w:t xml:space="preserve"> political </w:t>
      </w:r>
      <w:del w:id="55" w:author="Mikael Randrup Byrialsen" w:date="2022-11-28T16:08:00Z">
        <w:r w:rsidR="00A34CCC" w:rsidRPr="00274099" w:rsidDel="007401E9">
          <w:delText xml:space="preserve">decision </w:delText>
        </w:r>
      </w:del>
      <w:ins w:id="56" w:author="Mikael Randrup Byrialsen" w:date="2022-11-28T16:08:00Z">
        <w:r w:rsidR="007401E9">
          <w:t>regu</w:t>
        </w:r>
      </w:ins>
      <w:ins w:id="57" w:author="Mikael Randrup Byrialsen" w:date="2022-11-28T16:09:00Z">
        <w:r w:rsidR="007401E9">
          <w:t>lations</w:t>
        </w:r>
      </w:ins>
      <w:ins w:id="58" w:author="Mikael Randrup Byrialsen" w:date="2022-11-28T16:08:00Z">
        <w:r w:rsidR="007401E9" w:rsidRPr="00274099">
          <w:t xml:space="preserve"> </w:t>
        </w:r>
      </w:ins>
      <w:ins w:id="59" w:author="Mikael Randrup Byrialsen" w:date="2022-11-28T14:48:00Z">
        <w:r w:rsidR="0022396D">
          <w:t xml:space="preserve">is </w:t>
        </w:r>
      </w:ins>
      <w:ins w:id="60" w:author="Mikael Randrup Byrialsen" w:date="2022-11-28T14:49:00Z">
        <w:r w:rsidR="0022396D">
          <w:t>the</w:t>
        </w:r>
      </w:ins>
      <w:ins w:id="61" w:author="Mikael Randrup Byrialsen" w:date="2022-11-28T16:26:00Z">
        <w:r w:rsidR="00663F25">
          <w:t xml:space="preserve"> </w:t>
        </w:r>
      </w:ins>
      <w:ins w:id="62" w:author="Mikael Randrup Byrialsen" w:date="2022-11-28T20:03:00Z">
        <w:r w:rsidR="00F53941">
          <w:t>tax reform</w:t>
        </w:r>
      </w:ins>
      <w:ins w:id="63" w:author="Mikael Randrup Byrialsen" w:date="2022-11-28T16:26:00Z">
        <w:r w:rsidR="00663F25">
          <w:t xml:space="preserve"> from 2012</w:t>
        </w:r>
      </w:ins>
      <w:ins w:id="64" w:author="Mikael Randrup Byrialsen" w:date="2022-11-28T20:31:00Z">
        <w:r w:rsidR="00616864">
          <w:t>.</w:t>
        </w:r>
      </w:ins>
      <w:ins w:id="65" w:author="Mikael Randrup Byrialsen" w:date="2022-11-28T14:49:00Z">
        <w:r w:rsidR="0022396D">
          <w:t xml:space="preserve"> </w:t>
        </w:r>
      </w:ins>
      <w:ins w:id="66" w:author="Mikael Randrup Byrialsen" w:date="2022-11-28T20:31:00Z">
        <w:r w:rsidR="00616864">
          <w:t>Combined with a reduction in the tax</w:t>
        </w:r>
      </w:ins>
      <w:ins w:id="67" w:author="Mikael Randrup Byrialsen" w:date="2022-11-28T20:32:00Z">
        <w:r w:rsidR="00616864">
          <w:t xml:space="preserve">es </w:t>
        </w:r>
      </w:ins>
      <w:ins w:id="68" w:author="Mikael Randrup Byrialsen" w:date="2022-11-28T20:31:00Z">
        <w:r w:rsidR="00616864">
          <w:t>on income,</w:t>
        </w:r>
      </w:ins>
      <w:ins w:id="69" w:author="Mikael Randrup Byrialsen" w:date="2022-11-28T20:32:00Z">
        <w:r w:rsidR="00616864">
          <w:t xml:space="preserve"> </w:t>
        </w:r>
      </w:ins>
      <w:ins w:id="70" w:author="Mikael Randrup Byrialsen" w:date="2022-11-28T16:26:00Z">
        <w:r w:rsidR="00663F25">
          <w:t>a</w:t>
        </w:r>
      </w:ins>
      <w:del w:id="71" w:author="Mikael Randrup Byrialsen" w:date="2022-11-28T16:26:00Z">
        <w:r w:rsidR="00A34CCC" w:rsidRPr="00274099" w:rsidDel="00663F25">
          <w:delText>to</w:delText>
        </w:r>
      </w:del>
      <w:r w:rsidR="00A34CCC" w:rsidRPr="00274099">
        <w:t xml:space="preserve"> suppress</w:t>
      </w:r>
      <w:ins w:id="72" w:author="Mikael Randrup Byrialsen" w:date="2022-11-28T16:26:00Z">
        <w:r w:rsidR="00663F25">
          <w:t>ion of</w:t>
        </w:r>
      </w:ins>
      <w:r w:rsidR="00A34CCC" w:rsidRPr="00274099">
        <w:t xml:space="preserve"> the regulation of </w:t>
      </w:r>
      <w:r w:rsidR="00535643" w:rsidRPr="00274099">
        <w:t>un</w:t>
      </w:r>
      <w:r w:rsidR="00A34CCC" w:rsidRPr="00274099">
        <w:t>employment benefits in the period of 2016-2023</w:t>
      </w:r>
      <w:ins w:id="73" w:author="Mikael Randrup Byrialsen" w:date="2022-11-28T16:26:00Z">
        <w:r w:rsidR="00663F25">
          <w:t xml:space="preserve"> is </w:t>
        </w:r>
      </w:ins>
      <w:ins w:id="74" w:author="Mikael Randrup Byrialsen" w:date="2022-11-28T20:32:00Z">
        <w:r w:rsidR="00616864">
          <w:t>expected to increase the level of employment with more than 10.00</w:t>
        </w:r>
      </w:ins>
      <w:ins w:id="75" w:author="Mikael Randrup Byrialsen" w:date="2022-11-28T20:33:00Z">
        <w:r w:rsidR="00616864">
          <w:t>0 people, due to increased eco</w:t>
        </w:r>
      </w:ins>
      <w:ins w:id="76" w:author="Mikael Randrup Byrialsen" w:date="2022-11-28T20:34:00Z">
        <w:r w:rsidR="00616864">
          <w:t xml:space="preserve">nomic incentive to participate actively in the </w:t>
        </w:r>
        <w:proofErr w:type="spellStart"/>
        <w:r w:rsidR="00616864">
          <w:t>labour</w:t>
        </w:r>
        <w:proofErr w:type="spellEnd"/>
        <w:r w:rsidR="00616864">
          <w:t xml:space="preserve"> market</w:t>
        </w:r>
      </w:ins>
      <w:ins w:id="77" w:author="Mikael Randrup Byrialsen" w:date="2022-11-28T16:11:00Z">
        <w:r w:rsidR="007401E9">
          <w:t>.</w:t>
        </w:r>
      </w:ins>
      <w:ins w:id="78" w:author="Mikael Randrup Byrialsen" w:date="2022-11-28T20:33:00Z">
        <w:r w:rsidR="00616864">
          <w:t xml:space="preserve"> </w:t>
        </w:r>
      </w:ins>
      <w:del w:id="79" w:author="Mikael Randrup Byrialsen" w:date="2022-11-28T16:11:00Z">
        <w:r w:rsidR="00A34CCC" w:rsidRPr="00274099" w:rsidDel="007401E9">
          <w:delText>.</w:delText>
        </w:r>
      </w:del>
      <w:ins w:id="80" w:author="Mikael Randrup Byrialsen" w:date="2022-11-28T14:50:00Z">
        <w:r w:rsidR="0022396D">
          <w:t xml:space="preserve">In order to discuss </w:t>
        </w:r>
      </w:ins>
      <w:ins w:id="81" w:author="Mikael Randrup Byrialsen" w:date="2022-11-28T20:36:00Z">
        <w:r w:rsidR="00616864">
          <w:t>the validity of this</w:t>
        </w:r>
      </w:ins>
      <w:ins w:id="82" w:author="Mikael Randrup Byrialsen" w:date="2022-11-28T14:50:00Z">
        <w:r w:rsidR="0022396D">
          <w:t xml:space="preserve"> </w:t>
        </w:r>
      </w:ins>
      <w:ins w:id="83" w:author="Mikael Randrup Byrialsen" w:date="2022-11-28T20:36:00Z">
        <w:r w:rsidR="00616864">
          <w:t>expected increase in the level of employment</w:t>
        </w:r>
      </w:ins>
      <w:ins w:id="84" w:author="Mikael Randrup Byrialsen" w:date="2022-11-28T14:50:00Z">
        <w:r w:rsidR="0022396D">
          <w:t xml:space="preserve"> </w:t>
        </w:r>
      </w:ins>
      <w:ins w:id="85" w:author="Mikael Randrup Byrialsen" w:date="2022-11-28T20:37:00Z">
        <w:r w:rsidR="00616864">
          <w:t>as a result of</w:t>
        </w:r>
      </w:ins>
      <w:ins w:id="86" w:author="Mikael Randrup Byrialsen" w:date="2022-11-28T14:50:00Z">
        <w:r w:rsidR="0022396D">
          <w:t xml:space="preserve"> th</w:t>
        </w:r>
      </w:ins>
      <w:ins w:id="87" w:author="Mikael Randrup Byrialsen" w:date="2022-11-28T20:35:00Z">
        <w:r w:rsidR="00616864">
          <w:t>e suppression of regulation of unemployment benefits</w:t>
        </w:r>
      </w:ins>
      <w:ins w:id="88" w:author="Mikael Randrup Byrialsen" w:date="2022-11-28T14:50:00Z">
        <w:r w:rsidR="0022396D">
          <w:t xml:space="preserve">, </w:t>
        </w:r>
      </w:ins>
      <w:del w:id="89" w:author="Mikael Randrup Byrialsen" w:date="2022-11-28T16:31:00Z">
        <w:r w:rsidR="00A34CCC" w:rsidRPr="00274099" w:rsidDel="00663F25">
          <w:delText xml:space="preserve"> </w:delText>
        </w:r>
      </w:del>
      <w:ins w:id="90" w:author="Mikael Randrup Byrialsen" w:date="2022-11-28T14:50:00Z">
        <w:r w:rsidR="0022396D">
          <w:t>w</w:t>
        </w:r>
      </w:ins>
      <w:del w:id="91" w:author="Mikael Randrup Byrialsen" w:date="2022-11-28T14:50:00Z">
        <w:r w:rsidR="00A34CCC" w:rsidRPr="00274099" w:rsidDel="0022396D">
          <w:delText>W</w:delText>
        </w:r>
      </w:del>
      <w:r w:rsidR="00A34CCC" w:rsidRPr="00274099">
        <w:t>e</w:t>
      </w:r>
      <w:ins w:id="92" w:author="Mikael Randrup Byrialsen" w:date="2022-11-28T14:50:00Z">
        <w:r w:rsidR="0022396D">
          <w:t xml:space="preserve"> build </w:t>
        </w:r>
      </w:ins>
      <w:ins w:id="93" w:author="Simon Fløj Thomsen" w:date="2022-11-29T06:52:00Z">
        <w:r w:rsidR="00402F6F">
          <w:t xml:space="preserve">a </w:t>
        </w:r>
      </w:ins>
      <w:ins w:id="94" w:author="Mikael Randrup Byrialsen" w:date="2022-11-28T14:50:00Z">
        <w:r w:rsidR="0022396D">
          <w:t>macroeconomic model for the Danish economy, following the tra</w:t>
        </w:r>
      </w:ins>
      <w:ins w:id="95" w:author="Mikael Randrup Byrialsen" w:date="2022-11-28T14:51:00Z">
        <w:r w:rsidR="0022396D">
          <w:t xml:space="preserve">dition of </w:t>
        </w:r>
      </w:ins>
      <w:del w:id="96" w:author="Mikael Randrup Byrialsen" w:date="2022-11-28T14:50:00Z">
        <w:r w:rsidR="00A34CCC" w:rsidRPr="00274099" w:rsidDel="0022396D">
          <w:delText xml:space="preserve"> use</w:delText>
        </w:r>
      </w:del>
      <w:ins w:id="97" w:author="Mikael Randrup Byrialsen" w:date="2022-11-28T14:51:00Z">
        <w:r w:rsidR="0022396D">
          <w:t>the</w:t>
        </w:r>
      </w:ins>
      <w:del w:id="98" w:author="Mikael Randrup Byrialsen" w:date="2022-11-28T14:51:00Z">
        <w:r w:rsidR="00A34CCC" w:rsidRPr="00274099" w:rsidDel="0022396D">
          <w:delText xml:space="preserve"> a</w:delText>
        </w:r>
      </w:del>
      <w:r w:rsidR="00A34CCC" w:rsidRPr="00274099">
        <w:t xml:space="preserve"> stock-flow-consistent </w:t>
      </w:r>
      <w:r w:rsidR="0006019D" w:rsidRPr="00274099">
        <w:t>(SFC) approach</w:t>
      </w:r>
      <w:ins w:id="99" w:author="Mikael Randrup Byrialsen" w:date="2022-11-28T14:51:00Z">
        <w:r w:rsidR="0022396D">
          <w:t xml:space="preserve"> in order</w:t>
        </w:r>
      </w:ins>
      <w:r w:rsidR="003350DF" w:rsidRPr="00274099">
        <w:t xml:space="preserve"> to </w:t>
      </w:r>
      <w:del w:id="100" w:author="Mikael Randrup Byrialsen" w:date="2022-11-28T14:51:00Z">
        <w:r w:rsidR="0004525B" w:rsidRPr="00274099" w:rsidDel="0022396D">
          <w:delText>set up</w:delText>
        </w:r>
      </w:del>
      <w:ins w:id="101" w:author="Mikael Randrup Byrialsen" w:date="2022-11-28T14:51:00Z">
        <w:r w:rsidR="0022396D">
          <w:t>perform</w:t>
        </w:r>
      </w:ins>
      <w:r w:rsidR="0004525B" w:rsidRPr="00274099">
        <w:t xml:space="preserve"> a counter-factual </w:t>
      </w:r>
      <w:r w:rsidR="003350DF" w:rsidRPr="00274099">
        <w:t>analy</w:t>
      </w:r>
      <w:r w:rsidR="0004525B" w:rsidRPr="00274099">
        <w:t>sis</w:t>
      </w:r>
      <w:del w:id="102" w:author="Mikael Randrup Byrialsen" w:date="2022-11-28T14:51:00Z">
        <w:r w:rsidR="0004525B" w:rsidRPr="00274099" w:rsidDel="0022396D">
          <w:delText xml:space="preserve"> looking at</w:delText>
        </w:r>
        <w:r w:rsidR="003350DF" w:rsidRPr="00274099" w:rsidDel="0022396D">
          <w:delText xml:space="preserve"> the effects of this decision</w:delText>
        </w:r>
      </w:del>
      <w:r w:rsidR="0004525B" w:rsidRPr="00274099">
        <w:t xml:space="preserve">. </w:t>
      </w:r>
      <w:ins w:id="103" w:author="Mikael Randrup Byrialsen" w:date="2022-11-28T14:51:00Z">
        <w:r w:rsidR="00406430">
          <w:t>The model</w:t>
        </w:r>
      </w:ins>
      <w:ins w:id="104" w:author="Mikael Randrup Byrialsen" w:date="2022-11-28T16:29:00Z">
        <w:r w:rsidR="00663F25">
          <w:t xml:space="preserve"> used </w:t>
        </w:r>
      </w:ins>
      <w:ins w:id="105" w:author="Mikael Randrup Byrialsen" w:date="2022-11-28T16:30:00Z">
        <w:r w:rsidR="00663F25">
          <w:t>in</w:t>
        </w:r>
      </w:ins>
      <w:ins w:id="106" w:author="Mikael Randrup Byrialsen" w:date="2022-11-28T16:29:00Z">
        <w:r w:rsidR="00663F25">
          <w:t xml:space="preserve"> this analysis</w:t>
        </w:r>
      </w:ins>
      <w:del w:id="107" w:author="Mikael Randrup Byrialsen" w:date="2022-11-28T14:51:00Z">
        <w:r w:rsidR="0004525B" w:rsidRPr="00274099" w:rsidDel="00406430">
          <w:delText>We</w:delText>
        </w:r>
      </w:del>
      <w:r w:rsidR="0006019D" w:rsidRPr="00274099">
        <w:t xml:space="preserve"> </w:t>
      </w:r>
      <w:del w:id="108" w:author="Mikael Randrup Byrialsen" w:date="2022-11-28T16:29:00Z">
        <w:r w:rsidR="0006019D" w:rsidRPr="00274099" w:rsidDel="00663F25">
          <w:delText xml:space="preserve">build </w:delText>
        </w:r>
      </w:del>
      <w:ins w:id="109" w:author="Mikael Randrup Byrialsen" w:date="2022-11-28T16:29:00Z">
        <w:r w:rsidR="00663F25">
          <w:t>is an extended version of</w:t>
        </w:r>
        <w:r w:rsidR="00663F25" w:rsidRPr="00274099">
          <w:t xml:space="preserve"> </w:t>
        </w:r>
      </w:ins>
      <w:del w:id="110" w:author="Mikael Randrup Byrialsen" w:date="2022-11-28T16:29:00Z">
        <w:r w:rsidR="0006019D" w:rsidRPr="00274099" w:rsidDel="00663F25">
          <w:delText xml:space="preserve">upon the </w:delText>
        </w:r>
        <w:r w:rsidR="0004525B" w:rsidRPr="00274099" w:rsidDel="00663F25">
          <w:delText>SFC-</w:delText>
        </w:r>
      </w:del>
      <w:ins w:id="111" w:author="Mikael Randrup Byrialsen" w:date="2022-11-28T16:29:00Z">
        <w:r w:rsidR="00663F25">
          <w:t xml:space="preserve">the </w:t>
        </w:r>
      </w:ins>
      <w:r w:rsidR="0004525B" w:rsidRPr="00274099">
        <w:t xml:space="preserve">model </w:t>
      </w:r>
      <w:del w:id="112" w:author="Mikael Randrup Byrialsen" w:date="2022-11-28T16:29:00Z">
        <w:r w:rsidR="0004525B" w:rsidRPr="00274099" w:rsidDel="00663F25">
          <w:delText>build</w:delText>
        </w:r>
        <w:r w:rsidR="0006019D" w:rsidRPr="00274099" w:rsidDel="00663F25">
          <w:delText xml:space="preserve"> </w:delText>
        </w:r>
        <w:r w:rsidR="0004525B" w:rsidRPr="00274099" w:rsidDel="00663F25">
          <w:delText>by</w:delText>
        </w:r>
      </w:del>
      <w:ins w:id="113" w:author="Mikael Randrup Byrialsen" w:date="2022-11-28T16:29:00Z">
        <w:r w:rsidR="00663F25">
          <w:t>presented in</w:t>
        </w:r>
      </w:ins>
      <w:r w:rsidR="0006019D" w:rsidRPr="00274099">
        <w:t xml:space="preserve"> </w:t>
      </w:r>
      <w:r w:rsidR="0016177D" w:rsidRPr="0016177D">
        <w:rPr>
          <w:noProof/>
        </w:rPr>
        <w:t>Byrialsen et al.</w:t>
      </w:r>
      <w:r w:rsidR="0016177D">
        <w:rPr>
          <w:noProof/>
        </w:rPr>
        <w:t xml:space="preserve"> </w:t>
      </w:r>
      <w:r w:rsidR="0016177D">
        <w:fldChar w:fldCharType="begin" w:fldLock="1"/>
      </w:r>
      <w:r w:rsidR="0016177D">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APPROACH","type":"article-journal"},"suppress-author":1,"uris":["http://www.mendeley.com/documents/?uuid=c8b1835d-6140-4f1b-a0ff-d24958095dbd"]}],"mendeley":{"formattedCitation":"(2022)","plainTextFormattedCitation":"(2022)","previouslyFormattedCitation":"(Byrialsen et al., 2022)"},"properties":{"noteIndex":0},"schema":"https://github.com/citation-style-language/schema/raw/master/csl-citation.json"}</w:instrText>
      </w:r>
      <w:r w:rsidR="0016177D">
        <w:fldChar w:fldCharType="separate"/>
      </w:r>
      <w:r w:rsidR="0016177D" w:rsidRPr="0016177D">
        <w:rPr>
          <w:noProof/>
        </w:rPr>
        <w:t>(2022)</w:t>
      </w:r>
      <w:r w:rsidR="0016177D">
        <w:fldChar w:fldCharType="end"/>
      </w:r>
      <w:ins w:id="114" w:author="Mikael Randrup Byrialsen" w:date="2022-11-28T16:30:00Z">
        <w:r w:rsidR="00663F25">
          <w:t>, where</w:t>
        </w:r>
      </w:ins>
      <w:r w:rsidR="0016177D">
        <w:t xml:space="preserve"> </w:t>
      </w:r>
      <w:ins w:id="115" w:author="Mikael Randrup Byrialsen" w:date="2022-11-28T16:30:00Z">
        <w:r w:rsidR="00663F25">
          <w:t>the</w:t>
        </w:r>
      </w:ins>
      <w:del w:id="116" w:author="Mikael Randrup Byrialsen" w:date="2022-11-28T16:30:00Z">
        <w:r w:rsidR="0004525B" w:rsidRPr="00274099" w:rsidDel="00663F25">
          <w:delText>as we</w:delText>
        </w:r>
      </w:del>
      <w:r w:rsidR="0006019D" w:rsidRPr="00274099">
        <w:t xml:space="preserve"> </w:t>
      </w:r>
      <w:del w:id="117" w:author="Mikael Randrup Byrialsen" w:date="2022-11-28T16:30:00Z">
        <w:r w:rsidR="0006019D" w:rsidRPr="00274099" w:rsidDel="00663F25">
          <w:delText>integrat</w:delText>
        </w:r>
        <w:r w:rsidR="0004525B" w:rsidRPr="00274099" w:rsidDel="00663F25">
          <w:delText>e</w:delText>
        </w:r>
        <w:r w:rsidR="0006019D" w:rsidRPr="00274099" w:rsidDel="00663F25">
          <w:delText xml:space="preserve"> the </w:delText>
        </w:r>
      </w:del>
      <w:r w:rsidR="0006019D" w:rsidRPr="00274099">
        <w:t>Danish income insurance program</w:t>
      </w:r>
      <w:ins w:id="118" w:author="Mikael Randrup Byrialsen" w:date="2022-11-28T16:31:00Z">
        <w:r w:rsidR="00663F25">
          <w:t xml:space="preserve"> as well</w:t>
        </w:r>
      </w:ins>
      <w:ins w:id="119" w:author="Mikael Randrup Byrialsen" w:date="2022-11-28T16:30:00Z">
        <w:r w:rsidR="00663F25">
          <w:t xml:space="preserve"> </w:t>
        </w:r>
      </w:ins>
      <w:ins w:id="120" w:author="Mikael Randrup Byrialsen" w:date="2022-11-28T16:31:00Z">
        <w:r w:rsidR="00663F25" w:rsidRPr="00274099">
          <w:t xml:space="preserve">as </w:t>
        </w:r>
        <w:r w:rsidR="00663F25">
          <w:t>the relevant</w:t>
        </w:r>
        <w:r w:rsidR="00663F25" w:rsidRPr="00274099">
          <w:t xml:space="preserve"> macroeconomic channels for the program</w:t>
        </w:r>
        <w:r w:rsidR="00663F25">
          <w:t xml:space="preserve"> </w:t>
        </w:r>
      </w:ins>
      <w:ins w:id="121" w:author="Mikael Randrup Byrialsen" w:date="2022-11-28T16:30:00Z">
        <w:r w:rsidR="00663F25">
          <w:t xml:space="preserve">is integrated into the </w:t>
        </w:r>
      </w:ins>
      <w:ins w:id="122" w:author="Mikael Randrup Byrialsen" w:date="2022-11-28T16:31:00Z">
        <w:r w:rsidR="00663F25">
          <w:t>model</w:t>
        </w:r>
      </w:ins>
      <w:del w:id="123" w:author="Mikael Randrup Byrialsen" w:date="2022-11-28T16:31:00Z">
        <w:r w:rsidR="0006019D" w:rsidRPr="00274099" w:rsidDel="00663F25">
          <w:delText xml:space="preserve">, as well as </w:delText>
        </w:r>
      </w:del>
      <w:del w:id="124" w:author="Mikael Randrup Byrialsen" w:date="2022-11-28T16:30:00Z">
        <w:r w:rsidR="0006019D" w:rsidRPr="00274099" w:rsidDel="00663F25">
          <w:delText>important</w:delText>
        </w:r>
      </w:del>
      <w:del w:id="125" w:author="Mikael Randrup Byrialsen" w:date="2022-11-28T16:31:00Z">
        <w:r w:rsidR="0006019D" w:rsidRPr="00274099" w:rsidDel="00663F25">
          <w:delText xml:space="preserve"> macroeconomic channels for the program</w:delText>
        </w:r>
      </w:del>
      <w:r w:rsidR="0006019D" w:rsidRPr="00274099">
        <w:t xml:space="preserve">. Using these </w:t>
      </w:r>
      <w:r w:rsidR="00E07F15" w:rsidRPr="00274099">
        <w:t>channels,</w:t>
      </w:r>
      <w:r w:rsidR="0006019D" w:rsidRPr="00274099">
        <w:t xml:space="preserve"> we obtain an estimate of the macro elasticity of income insurance on unemployment </w:t>
      </w:r>
      <w:r w:rsidR="00535643" w:rsidRPr="00274099">
        <w:t xml:space="preserve">making it possible to </w:t>
      </w:r>
      <w:r w:rsidR="00897F9F">
        <w:t>evaluate</w:t>
      </w:r>
      <w:r w:rsidR="00535643" w:rsidRPr="00274099">
        <w:t xml:space="preserve"> the </w:t>
      </w:r>
      <w:ins w:id="126" w:author="Mikael Randrup Byrialsen" w:date="2022-11-28T20:37:00Z">
        <w:r w:rsidR="00616864">
          <w:t xml:space="preserve">validity of the </w:t>
        </w:r>
      </w:ins>
      <w:r w:rsidR="00535643" w:rsidRPr="00274099">
        <w:t>decision to suppress the regulation of unemployment benefits.</w:t>
      </w:r>
    </w:p>
    <w:p w14:paraId="36560FB4" w14:textId="3E223F00" w:rsidR="00A103BE" w:rsidRPr="00897F9F" w:rsidRDefault="00A103BE" w:rsidP="00897F9F">
      <w:pPr>
        <w:pStyle w:val="Overskrift1"/>
        <w:rPr>
          <w:sz w:val="28"/>
          <w:szCs w:val="28"/>
        </w:rPr>
      </w:pPr>
      <w:r w:rsidRPr="00897F9F">
        <w:rPr>
          <w:sz w:val="28"/>
          <w:szCs w:val="28"/>
        </w:rPr>
        <w:t>Evaluating changes in the Danish income insurance program</w:t>
      </w:r>
    </w:p>
    <w:p w14:paraId="6F1905AB" w14:textId="2582AEB3" w:rsidR="00A103BE" w:rsidRPr="00274099" w:rsidRDefault="003350DF" w:rsidP="00A103BE">
      <w:pPr>
        <w:spacing w:line="360" w:lineRule="auto"/>
      </w:pPr>
      <w:r w:rsidRPr="00274099">
        <w:t>In 2015 a commission</w:t>
      </w:r>
      <w:r w:rsidR="0004525B" w:rsidRPr="00274099">
        <w:t xml:space="preserve"> was</w:t>
      </w:r>
      <w:r w:rsidRPr="00274099">
        <w:t xml:space="preserve"> set down by the Danish Ministry of employment (</w:t>
      </w:r>
      <w:r w:rsidR="00897F9F">
        <w:t xml:space="preserve">the </w:t>
      </w:r>
      <w:r w:rsidRPr="00274099">
        <w:t>IS-commission)</w:t>
      </w:r>
      <w:r w:rsidR="007A2995" w:rsidRPr="00274099">
        <w:t xml:space="preserve"> with t</w:t>
      </w:r>
      <w:r w:rsidRPr="00274099">
        <w:t xml:space="preserve">he </w:t>
      </w:r>
      <w:del w:id="127" w:author="Mikael Randrup Byrialsen" w:date="2022-11-28T09:27:00Z">
        <w:r w:rsidRPr="00274099" w:rsidDel="00C90730">
          <w:delText xml:space="preserve">goal </w:delText>
        </w:r>
      </w:del>
      <w:ins w:id="128" w:author="Mikael Randrup Byrialsen" w:date="2022-11-28T09:27:00Z">
        <w:r w:rsidR="00C90730">
          <w:t>aim</w:t>
        </w:r>
        <w:r w:rsidR="00C90730" w:rsidRPr="00274099">
          <w:t xml:space="preserve"> </w:t>
        </w:r>
      </w:ins>
      <w:r w:rsidR="007A2995" w:rsidRPr="00274099">
        <w:t>of</w:t>
      </w:r>
      <w:r w:rsidRPr="00274099">
        <w:t xml:space="preserve"> analyz</w:t>
      </w:r>
      <w:r w:rsidR="007A2995" w:rsidRPr="00274099">
        <w:t>ing</w:t>
      </w:r>
      <w:r w:rsidRPr="00274099">
        <w:t xml:space="preserve"> changes to the income insurance program</w:t>
      </w:r>
      <w:r w:rsidR="00897F9F">
        <w:t xml:space="preserve"> (IS-program)</w:t>
      </w:r>
      <w:r w:rsidRPr="00274099">
        <w:t xml:space="preserve"> in Denmark</w:t>
      </w:r>
      <w:r w:rsidR="0004525B" w:rsidRPr="00274099">
        <w:t>. The work of the IS-commission</w:t>
      </w:r>
      <w:r w:rsidRPr="00274099">
        <w:t xml:space="preserve"> led to the income insurance model</w:t>
      </w:r>
      <w:r w:rsidR="00897F9F">
        <w:t xml:space="preserve"> (IS-model)</w:t>
      </w:r>
      <w:r w:rsidR="0004525B" w:rsidRPr="00274099">
        <w:t xml:space="preserve">, today used by the government to analyze </w:t>
      </w:r>
      <w:ins w:id="129" w:author="Mikael Randrup Byrialsen" w:date="2022-11-28T14:44:00Z">
        <w:r w:rsidR="0022396D">
          <w:t xml:space="preserve">the effects of </w:t>
        </w:r>
      </w:ins>
      <w:r w:rsidR="0004525B" w:rsidRPr="00274099">
        <w:t xml:space="preserve">political regulations </w:t>
      </w:r>
      <w:del w:id="130" w:author="Mikael Randrup Byrialsen" w:date="2022-11-28T14:44:00Z">
        <w:r w:rsidR="0004525B" w:rsidRPr="00274099" w:rsidDel="0022396D">
          <w:delText xml:space="preserve">towards </w:delText>
        </w:r>
      </w:del>
      <w:ins w:id="131" w:author="Mikael Randrup Byrialsen" w:date="2022-11-28T14:44:00Z">
        <w:r w:rsidR="0022396D">
          <w:t>affecting</w:t>
        </w:r>
        <w:r w:rsidR="0022396D" w:rsidRPr="00274099">
          <w:t xml:space="preserve"> </w:t>
        </w:r>
      </w:ins>
      <w:r w:rsidR="0004525B" w:rsidRPr="00274099">
        <w:t>the Danish IS-program</w:t>
      </w:r>
      <w:r w:rsidR="007A2995" w:rsidRPr="00274099">
        <w:t>.</w:t>
      </w:r>
      <w:r w:rsidRPr="00274099">
        <w:t xml:space="preserve"> </w:t>
      </w:r>
      <w:ins w:id="132" w:author="Mikael Randrup Byrialsen" w:date="2022-11-28T14:45:00Z">
        <w:r w:rsidR="0022396D">
          <w:t>T</w:t>
        </w:r>
      </w:ins>
      <w:del w:id="133" w:author="Mikael Randrup Byrialsen" w:date="2022-11-28T14:45:00Z">
        <w:r w:rsidR="007A2995" w:rsidRPr="00274099" w:rsidDel="0022396D">
          <w:delText>t</w:delText>
        </w:r>
      </w:del>
      <w:r w:rsidRPr="00274099">
        <w:t xml:space="preserve">he </w:t>
      </w:r>
      <w:del w:id="134" w:author="Mikael Randrup Byrialsen" w:date="2022-11-28T14:45:00Z">
        <w:r w:rsidRPr="00274099" w:rsidDel="0022396D">
          <w:delText xml:space="preserve">dynamics of this </w:delText>
        </w:r>
      </w:del>
      <w:r w:rsidRPr="00274099">
        <w:t xml:space="preserve">model was </w:t>
      </w:r>
      <w:r w:rsidRPr="00274099">
        <w:lastRenderedPageBreak/>
        <w:t>built using aggregated micro effects estimating the change in the exit</w:t>
      </w:r>
      <w:r w:rsidR="0004525B" w:rsidRPr="00274099">
        <w:t>- and approach</w:t>
      </w:r>
      <w:r w:rsidRPr="00274099">
        <w:t>-rate</w:t>
      </w:r>
      <w:r w:rsidR="007A2995" w:rsidRPr="00274099">
        <w:t xml:space="preserve"> </w:t>
      </w:r>
      <w:r w:rsidRPr="00274099">
        <w:t>as a result of changes in the level of income insurance</w:t>
      </w:r>
      <w:r w:rsidR="007A2995" w:rsidRPr="00274099">
        <w:t>.</w:t>
      </w:r>
      <w:r w:rsidRPr="00274099">
        <w:t xml:space="preserve"> </w:t>
      </w:r>
      <w:r w:rsidR="00897F9F">
        <w:t>Only l</w:t>
      </w:r>
      <w:r w:rsidR="0004525B" w:rsidRPr="00274099">
        <w:t>ooking at unemployment</w:t>
      </w:r>
      <w:ins w:id="135" w:author="Mikael Randrup Byrialsen" w:date="2022-11-28T20:39:00Z">
        <w:r w:rsidR="00616864">
          <w:t>,</w:t>
        </w:r>
      </w:ins>
      <w:r w:rsidRPr="00274099">
        <w:t xml:space="preserve"> this model favored the lower level of income insurance</w:t>
      </w:r>
      <w:r w:rsidR="007A2995" w:rsidRPr="00274099">
        <w:t xml:space="preserve"> </w:t>
      </w:r>
      <w:r w:rsidR="00535643" w:rsidRPr="00274099">
        <w:t>as a result of</w:t>
      </w:r>
      <w:r w:rsidR="007A2995" w:rsidRPr="00274099">
        <w:t xml:space="preserve"> suppressing the regulation of the </w:t>
      </w:r>
      <w:r w:rsidR="00535643" w:rsidRPr="00274099">
        <w:t>unemployment benefits</w:t>
      </w:r>
      <w:r w:rsidRPr="00274099">
        <w:t xml:space="preserve">. </w:t>
      </w:r>
      <w:r w:rsidR="007A2995" w:rsidRPr="00274099">
        <w:t>In a response to th</w:t>
      </w:r>
      <w:r w:rsidR="00733461">
        <w:t>is</w:t>
      </w:r>
      <w:r w:rsidR="007A2995" w:rsidRPr="00274099">
        <w:t>,</w:t>
      </w:r>
      <w:r w:rsidRPr="00274099">
        <w:t xml:space="preserve"> worker unions and unemployment insurance companies </w:t>
      </w:r>
      <w:r w:rsidR="007A2995" w:rsidRPr="00274099">
        <w:t xml:space="preserve">claimed </w:t>
      </w:r>
      <w:r w:rsidRPr="00274099">
        <w:t>that the estimates of the micro effects were not correctly estimated</w:t>
      </w:r>
      <w:r w:rsidR="007A2995" w:rsidRPr="00274099">
        <w:t xml:space="preserve"> and</w:t>
      </w:r>
      <w:r w:rsidRPr="00274099">
        <w:t xml:space="preserve"> most importantly that the important macroeconomic effects</w:t>
      </w:r>
      <w:r w:rsidR="00733461">
        <w:t>,</w:t>
      </w:r>
      <w:r w:rsidR="009A276C" w:rsidRPr="00274099">
        <w:t xml:space="preserve"> of changes to the level of income insurance</w:t>
      </w:r>
      <w:r w:rsidR="00733461">
        <w:t>,</w:t>
      </w:r>
      <w:r w:rsidRPr="00274099">
        <w:t xml:space="preserve"> were missing in the model.</w:t>
      </w:r>
      <w:r w:rsidR="0004525B" w:rsidRPr="00274099">
        <w:t xml:space="preserve"> </w:t>
      </w:r>
      <w:r w:rsidR="0004525B" w:rsidRPr="00274099">
        <w:fldChar w:fldCharType="begin" w:fldLock="1"/>
      </w:r>
      <w:r w:rsidR="00733461">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id":"ITEM-2","itemData":{"author":[{"dropping-particle":"","family":"Risgaard","given":"Lizette","non-dropping-particle":"","parse-names":false,"suffix":""}],"id":"ITEM-2","issued":{"date-parts":[["2021"]]},"title":"Mere tryghed til lønmodtagerne","type":"article-journal"},"uris":["http://www.mendeley.com/documents/?uuid=ce253304-2c7c-476c-a58c-023352fcd508"]},{"id":"ITEM-3","itemData":{"author":[{"dropping-particle":"","family":"Aastrup","given":"Morten","non-dropping-particle":"","parse-names":false,"suffix":""}],"id":"ITEM-3","issue":"September 2018","issued":{"date-parts":[["2018"]]},"title":"30 Års dagpengeforringelser","type":"article-journal"},"uris":["http://www.mendeley.com/documents/?uuid=f6713169-51f1-434f-9976-a6f0d8693e60"]}],"mendeley":{"formattedCitation":"(Aastrup, 2018; Jensen, 2021; Risgaard, 2021)","plainTextFormattedCitation":"(Aastrup, 2018; Jensen, 2021; Risgaard, 2021)","previouslyFormattedCitation":"(Aastrup, 2018; Jensen, 2021; Risgaard, 2021)"},"properties":{"noteIndex":0},"schema":"https://github.com/citation-style-language/schema/raw/master/csl-citation.json"}</w:instrText>
      </w:r>
      <w:r w:rsidR="0004525B" w:rsidRPr="00274099">
        <w:fldChar w:fldCharType="separate"/>
      </w:r>
      <w:r w:rsidR="00733461" w:rsidRPr="00733461">
        <w:rPr>
          <w:noProof/>
        </w:rPr>
        <w:t>(Aastrup, 2018; Jensen, 2021; Risgaard, 2021)</w:t>
      </w:r>
      <w:r w:rsidR="0004525B" w:rsidRPr="00274099">
        <w:fldChar w:fldCharType="end"/>
      </w:r>
    </w:p>
    <w:p w14:paraId="22BDCB5B" w14:textId="77777777" w:rsidR="00D30B53" w:rsidRDefault="008D1C46" w:rsidP="00A34CCC">
      <w:pPr>
        <w:spacing w:line="360" w:lineRule="auto"/>
        <w:rPr>
          <w:ins w:id="136" w:author="Mikael Randrup Byrialsen" w:date="2022-11-28T20:49:00Z"/>
        </w:rPr>
      </w:pPr>
      <w:del w:id="137" w:author="Mikael Randrup Byrialsen" w:date="2022-11-28T20:41:00Z">
        <w:r w:rsidRPr="00274099" w:rsidDel="00FC2D0D">
          <w:delText xml:space="preserve">The popular </w:delText>
        </w:r>
      </w:del>
      <w:ins w:id="138" w:author="Mikael Randrup Byrialsen" w:date="2022-11-28T20:41:00Z">
        <w:r w:rsidR="00FC2D0D">
          <w:t>M</w:t>
        </w:r>
      </w:ins>
      <w:del w:id="139" w:author="Mikael Randrup Byrialsen" w:date="2022-11-28T20:41:00Z">
        <w:r w:rsidRPr="00274099" w:rsidDel="00FC2D0D">
          <w:delText>m</w:delText>
        </w:r>
      </w:del>
      <w:r w:rsidRPr="00274099">
        <w:t>icro</w:t>
      </w:r>
      <w:ins w:id="140" w:author="Mikael Randrup Byrialsen" w:date="2022-11-28T20:41:00Z">
        <w:r w:rsidR="00FC2D0D">
          <w:t>-</w:t>
        </w:r>
      </w:ins>
      <w:del w:id="141" w:author="Mikael Randrup Byrialsen" w:date="2022-11-28T20:41:00Z">
        <w:r w:rsidRPr="00274099" w:rsidDel="00FC2D0D">
          <w:delText xml:space="preserve"> </w:delText>
        </w:r>
      </w:del>
      <w:r w:rsidRPr="00274099">
        <w:t>founded models</w:t>
      </w:r>
      <w:ins w:id="142" w:author="Mikael Randrup Byrialsen" w:date="2022-11-28T20:41:00Z">
        <w:r w:rsidR="00FC2D0D">
          <w:t xml:space="preserve"> like the IS-model</w:t>
        </w:r>
      </w:ins>
      <w:r w:rsidRPr="00274099">
        <w:t xml:space="preserve"> make</w:t>
      </w:r>
      <w:del w:id="143" w:author="Mikael Randrup Byrialsen" w:date="2022-11-28T20:41:00Z">
        <w:r w:rsidRPr="00274099" w:rsidDel="00FC2D0D">
          <w:delText>s</w:delText>
        </w:r>
      </w:del>
      <w:r w:rsidRPr="00274099">
        <w:t xml:space="preserve"> it hard to analyze these macroeconomic effects</w:t>
      </w:r>
      <w:del w:id="144" w:author="Mikael Randrup Byrialsen" w:date="2022-11-28T20:41:00Z">
        <w:r w:rsidRPr="00274099" w:rsidDel="00FC2D0D">
          <w:delText>, as the models are usually build using aggregated micro effects as the total macroeconomic effect. Also</w:delText>
        </w:r>
      </w:del>
      <w:ins w:id="145" w:author="Mikael Randrup Byrialsen" w:date="2022-11-28T20:41:00Z">
        <w:r w:rsidR="00FC2D0D">
          <w:t>, just like</w:t>
        </w:r>
      </w:ins>
      <w:del w:id="146" w:author="Mikael Randrup Byrialsen" w:date="2022-11-28T20:41:00Z">
        <w:r w:rsidRPr="00274099" w:rsidDel="00FC2D0D">
          <w:delText>,</w:delText>
        </w:r>
      </w:del>
      <w:r w:rsidRPr="00274099">
        <w:t xml:space="preserve"> these models imply a large focus on the supply side of the economy, thereby tending to ignore the </w:t>
      </w:r>
      <w:del w:id="147" w:author="Mikael Randrup Byrialsen" w:date="2022-11-28T20:40:00Z">
        <w:r w:rsidRPr="00274099" w:rsidDel="00FC2D0D">
          <w:delText>effects of the</w:delText>
        </w:r>
      </w:del>
      <w:ins w:id="148" w:author="Mikael Randrup Byrialsen" w:date="2022-11-28T20:40:00Z">
        <w:r w:rsidR="00FC2D0D">
          <w:t>principle of effective</w:t>
        </w:r>
      </w:ins>
      <w:r w:rsidRPr="00274099">
        <w:t xml:space="preserve"> demand</w:t>
      </w:r>
      <w:del w:id="149" w:author="Mikael Randrup Byrialsen" w:date="2022-11-28T20:40:00Z">
        <w:r w:rsidRPr="00274099" w:rsidDel="00FC2D0D">
          <w:delText xml:space="preserve"> site</w:delText>
        </w:r>
      </w:del>
      <w:r w:rsidRPr="00274099">
        <w:t xml:space="preserve">. Post-Keynesian theory seems to </w:t>
      </w:r>
      <w:del w:id="150" w:author="Mikael Randrup Byrialsen" w:date="2022-11-28T20:42:00Z">
        <w:r w:rsidRPr="00274099" w:rsidDel="00FC2D0D">
          <w:delText>overcome these short comings making</w:delText>
        </w:r>
        <w:r w:rsidRPr="00AB3D2F" w:rsidDel="00FC2D0D">
          <w:rPr>
            <w:sz w:val="24"/>
            <w:szCs w:val="24"/>
          </w:rPr>
          <w:delText xml:space="preserve"> </w:delText>
        </w:r>
        <w:r w:rsidRPr="00274099" w:rsidDel="00FC2D0D">
          <w:delText>it</w:delText>
        </w:r>
      </w:del>
      <w:ins w:id="151" w:author="Mikael Randrup Byrialsen" w:date="2022-11-28T20:42:00Z">
        <w:r w:rsidR="00FC2D0D">
          <w:t>be</w:t>
        </w:r>
      </w:ins>
      <w:r w:rsidRPr="00274099">
        <w:t xml:space="preserve"> more suitable for this type of </w:t>
      </w:r>
      <w:ins w:id="152" w:author="Mikael Randrup Byrialsen" w:date="2022-11-28T20:42:00Z">
        <w:r w:rsidR="00FC2D0D">
          <w:t>macro-</w:t>
        </w:r>
      </w:ins>
      <w:r w:rsidRPr="00274099">
        <w:t xml:space="preserve">analysis, by </w:t>
      </w:r>
      <w:del w:id="153" w:author="Mikael Randrup Byrialsen" w:date="2022-11-28T20:42:00Z">
        <w:r w:rsidRPr="00274099" w:rsidDel="00FC2D0D">
          <w:delText>not building on the narrow micro founded effects</w:delText>
        </w:r>
      </w:del>
      <w:ins w:id="154" w:author="Mikael Randrup Byrialsen" w:date="2022-11-28T20:42:00Z">
        <w:r w:rsidR="00FC2D0D">
          <w:t xml:space="preserve">being </w:t>
        </w:r>
      </w:ins>
      <w:ins w:id="155" w:author="Mikael Randrup Byrialsen" w:date="2022-11-28T20:44:00Z">
        <w:r w:rsidR="00E541BD">
          <w:t>built</w:t>
        </w:r>
      </w:ins>
      <w:ins w:id="156" w:author="Mikael Randrup Byrialsen" w:date="2022-11-28T20:43:00Z">
        <w:r w:rsidR="00FC2D0D">
          <w:t xml:space="preserve"> on a </w:t>
        </w:r>
        <w:proofErr w:type="spellStart"/>
        <w:r w:rsidR="00FC2D0D">
          <w:t>macrofoundation</w:t>
        </w:r>
      </w:ins>
      <w:proofErr w:type="spellEnd"/>
      <w:r w:rsidRPr="00274099">
        <w:t xml:space="preserve">. </w:t>
      </w:r>
      <w:del w:id="157" w:author="Mikael Randrup Byrialsen" w:date="2022-11-28T20:44:00Z">
        <w:r w:rsidR="007E2156" w:rsidRPr="00274099" w:rsidDel="00E541BD">
          <w:delText xml:space="preserve">For this reason, </w:delText>
        </w:r>
      </w:del>
      <w:ins w:id="158" w:author="Mikael Randrup Byrialsen" w:date="2022-11-28T20:44:00Z">
        <w:r w:rsidR="00E541BD">
          <w:t>W</w:t>
        </w:r>
      </w:ins>
      <w:del w:id="159" w:author="Mikael Randrup Byrialsen" w:date="2022-11-28T20:44:00Z">
        <w:r w:rsidR="007E2156" w:rsidRPr="00274099" w:rsidDel="00E541BD">
          <w:delText>w</w:delText>
        </w:r>
      </w:del>
      <w:r w:rsidR="007E2156" w:rsidRPr="00274099">
        <w:t xml:space="preserve">e </w:t>
      </w:r>
      <w:proofErr w:type="gramStart"/>
      <w:r w:rsidR="007E2156" w:rsidRPr="00274099">
        <w:t>use</w:t>
      </w:r>
      <w:proofErr w:type="gramEnd"/>
      <w:r w:rsidR="007E2156" w:rsidRPr="00274099">
        <w:t xml:space="preserve"> the </w:t>
      </w:r>
      <w:ins w:id="160" w:author="Mikael Randrup Byrialsen" w:date="2022-11-28T20:45:00Z">
        <w:r w:rsidR="00E541BD">
          <w:t xml:space="preserve">accounting </w:t>
        </w:r>
      </w:ins>
      <w:r w:rsidR="007E2156" w:rsidRPr="00274099">
        <w:t xml:space="preserve">framework </w:t>
      </w:r>
      <w:del w:id="161" w:author="Mikael Randrup Byrialsen" w:date="2022-11-28T20:45:00Z">
        <w:r w:rsidR="007E2156" w:rsidRPr="00274099" w:rsidDel="00E541BD">
          <w:delText xml:space="preserve">of </w:delText>
        </w:r>
      </w:del>
      <w:ins w:id="162" w:author="Mikael Randrup Byrialsen" w:date="2022-11-28T20:45:00Z">
        <w:r w:rsidR="00E541BD">
          <w:t>provided in the</w:t>
        </w:r>
      </w:ins>
      <w:del w:id="163" w:author="Mikael Randrup Byrialsen" w:date="2022-11-28T20:45:00Z">
        <w:r w:rsidR="007E2156" w:rsidRPr="00274099" w:rsidDel="00E541BD">
          <w:delText>a</w:delText>
        </w:r>
      </w:del>
      <w:r w:rsidR="007E2156" w:rsidRPr="00274099">
        <w:t xml:space="preserve"> </w:t>
      </w:r>
      <w:del w:id="164" w:author="Mikael Randrup Byrialsen" w:date="2022-11-28T20:44:00Z">
        <w:r w:rsidR="007E2156" w:rsidRPr="00274099" w:rsidDel="00E541BD">
          <w:delText>PK</w:delText>
        </w:r>
      </w:del>
      <w:r w:rsidR="007E2156" w:rsidRPr="00274099">
        <w:t>SFC- model</w:t>
      </w:r>
      <w:ins w:id="165" w:author="Mikael Randrup Byrialsen" w:date="2022-11-28T20:45:00Z">
        <w:r w:rsidR="00E541BD">
          <w:t xml:space="preserve"> approach adding</w:t>
        </w:r>
      </w:ins>
      <w:r w:rsidR="007E2156" w:rsidRPr="00274099">
        <w:t xml:space="preserve"> </w:t>
      </w:r>
      <w:del w:id="166" w:author="Mikael Randrup Byrialsen" w:date="2022-11-28T20:45:00Z">
        <w:r w:rsidR="007E2156" w:rsidRPr="00274099" w:rsidDel="00E541BD">
          <w:delText>building on standard accounting principles and explaining the data through</w:delText>
        </w:r>
      </w:del>
      <w:proofErr w:type="spellStart"/>
      <w:ins w:id="167" w:author="Mikael Randrup Byrialsen" w:date="2022-11-28T20:45:00Z">
        <w:r w:rsidR="00E541BD">
          <w:t>behavioral</w:t>
        </w:r>
      </w:ins>
      <w:del w:id="168" w:author="Mikael Randrup Byrialsen" w:date="2022-11-28T20:45:00Z">
        <w:r w:rsidR="007E2156" w:rsidRPr="00274099" w:rsidDel="00E541BD">
          <w:delText xml:space="preserve"> </w:delText>
        </w:r>
      </w:del>
      <w:r w:rsidR="007E2156" w:rsidRPr="00274099">
        <w:t>equations</w:t>
      </w:r>
      <w:proofErr w:type="spellEnd"/>
      <w:r w:rsidR="007E2156" w:rsidRPr="00274099">
        <w:t xml:space="preserve"> inspired by post-Keynesian theory. To </w:t>
      </w:r>
      <w:r w:rsidR="00291651" w:rsidRPr="00274099">
        <w:t>obtain</w:t>
      </w:r>
      <w:r w:rsidR="007E2156" w:rsidRPr="00274099">
        <w:t xml:space="preserve"> the macro elasticity of the level of income insurance on unemployment we introduce three macroeconomic channels </w:t>
      </w:r>
      <w:r w:rsidR="00291651" w:rsidRPr="00274099">
        <w:t>not considered by</w:t>
      </w:r>
      <w:r w:rsidR="007E2156" w:rsidRPr="00274099">
        <w:t xml:space="preserve"> the income insurance </w:t>
      </w:r>
      <w:r w:rsidR="00291651" w:rsidRPr="00274099">
        <w:t>model</w:t>
      </w:r>
      <w:r w:rsidR="007E2156" w:rsidRPr="00274099">
        <w:t>.</w:t>
      </w:r>
      <w:r w:rsidR="00291651" w:rsidRPr="00274099">
        <w:t xml:space="preserve"> </w:t>
      </w:r>
      <w:r w:rsidR="007E2156" w:rsidRPr="00274099">
        <w:t>The first channel goes</w:t>
      </w:r>
      <w:r w:rsidRPr="00274099">
        <w:t xml:space="preserve"> through the demand created when raising the income insurance</w:t>
      </w:r>
      <w:ins w:id="169" w:author="Mikael Randrup Byrialsen" w:date="2022-11-28T20:46:00Z">
        <w:r w:rsidR="00E541BD">
          <w:t xml:space="preserve"> as discussed by </w:t>
        </w:r>
        <w:proofErr w:type="spellStart"/>
        <w:r w:rsidR="00E541BD">
          <w:t>Karabarbounis</w:t>
        </w:r>
        <w:proofErr w:type="spellEnd"/>
        <w:r w:rsidR="00E541BD">
          <w:t xml:space="preserve"> and Chodorow-Reich (2016)</w:t>
        </w:r>
      </w:ins>
      <w:r w:rsidRPr="00274099">
        <w:t>. Th</w:t>
      </w:r>
      <w:r w:rsidR="00291651" w:rsidRPr="00274099">
        <w:t>is</w:t>
      </w:r>
      <w:r w:rsidRPr="00274099">
        <w:t xml:space="preserve"> demand channel suggests that changes in </w:t>
      </w:r>
      <w:ins w:id="170" w:author="Mikael Randrup Byrialsen" w:date="2022-11-28T20:47:00Z">
        <w:r w:rsidR="00E541BD">
          <w:t xml:space="preserve">the </w:t>
        </w:r>
      </w:ins>
      <w:r w:rsidRPr="00274099">
        <w:t xml:space="preserve">level of income insurance affect the level of aggregated demand </w:t>
      </w:r>
      <w:r w:rsidR="00291651" w:rsidRPr="00274099">
        <w:t>through</w:t>
      </w:r>
      <w:del w:id="171" w:author="Simon Fløj Thomsen" w:date="2022-11-29T06:57:00Z">
        <w:r w:rsidR="00291651" w:rsidRPr="00274099" w:rsidDel="00C40DF2">
          <w:delText xml:space="preserve"> a</w:delText>
        </w:r>
      </w:del>
      <w:ins w:id="172" w:author="Mikael Randrup Byrialsen" w:date="2022-11-28T20:47:00Z">
        <w:r w:rsidR="00E541BD">
          <w:t xml:space="preserve"> changes in disposable income and thereby</w:t>
        </w:r>
      </w:ins>
      <w:del w:id="173" w:author="Mikael Randrup Byrialsen" w:date="2022-11-28T20:47:00Z">
        <w:r w:rsidR="00291651" w:rsidRPr="00274099" w:rsidDel="00E541BD">
          <w:delText xml:space="preserve"> higher</w:delText>
        </w:r>
      </w:del>
      <w:r w:rsidR="00291651" w:rsidRPr="00274099">
        <w:t xml:space="preserve"> consumption, </w:t>
      </w:r>
      <w:del w:id="174" w:author="Mikael Randrup Byrialsen" w:date="2022-11-28T20:47:00Z">
        <w:r w:rsidRPr="00274099" w:rsidDel="00E541BD">
          <w:delText>thereby</w:delText>
        </w:r>
        <w:r w:rsidR="00291651" w:rsidRPr="00274099" w:rsidDel="00E541BD">
          <w:delText xml:space="preserve"> </w:delText>
        </w:r>
      </w:del>
      <w:ins w:id="175" w:author="Mikael Randrup Byrialsen" w:date="2022-11-28T20:47:00Z">
        <w:r w:rsidR="00E541BD">
          <w:t>which leads to changes in economic act</w:t>
        </w:r>
      </w:ins>
      <w:ins w:id="176" w:author="Mikael Randrup Byrialsen" w:date="2022-11-28T20:48:00Z">
        <w:r w:rsidR="00E541BD">
          <w:t xml:space="preserve">ivity and the </w:t>
        </w:r>
      </w:ins>
      <w:del w:id="177" w:author="Mikael Randrup Byrialsen" w:date="2022-11-28T20:47:00Z">
        <w:r w:rsidR="00291651" w:rsidRPr="00274099" w:rsidDel="00E541BD">
          <w:delText xml:space="preserve">increasing GDP </w:delText>
        </w:r>
      </w:del>
      <w:del w:id="178" w:author="Mikael Randrup Byrialsen" w:date="2022-11-28T20:48:00Z">
        <w:r w:rsidR="00291651" w:rsidRPr="00274099" w:rsidDel="00E541BD">
          <w:delText>leaving a higher</w:delText>
        </w:r>
        <w:r w:rsidRPr="00274099" w:rsidDel="00E541BD">
          <w:delText xml:space="preserve"> </w:delText>
        </w:r>
      </w:del>
      <w:r w:rsidRPr="00274099">
        <w:t xml:space="preserve">demand for </w:t>
      </w:r>
      <w:r w:rsidR="00291651" w:rsidRPr="00274099">
        <w:t>workers</w:t>
      </w:r>
      <w:r w:rsidRPr="00274099">
        <w:t>.</w:t>
      </w:r>
    </w:p>
    <w:p w14:paraId="42E11175" w14:textId="6CBD7C13" w:rsidR="00D30B53" w:rsidRDefault="00D30B53" w:rsidP="00A34CCC">
      <w:pPr>
        <w:spacing w:line="360" w:lineRule="auto"/>
        <w:rPr>
          <w:ins w:id="179" w:author="Mikael Randrup Byrialsen" w:date="2022-11-28T20:49:00Z"/>
        </w:rPr>
      </w:pPr>
      <w:ins w:id="180" w:author="Mikael Randrup Byrialsen" w:date="2022-11-28T20:49:00Z">
        <w:r w:rsidRPr="00274099">
          <w:t>The second channel goes through the insurance rate</w:t>
        </w:r>
        <w:r w:rsidRPr="00274099">
          <w:rPr>
            <w:rStyle w:val="Fodnotehenvisning"/>
          </w:rPr>
          <w:footnoteReference w:id="1"/>
        </w:r>
        <w:r w:rsidRPr="00274099">
          <w:t>, as the income insurance program is not mandatory in Denmark, one should expect a lower compensation rate to also lower the insurance rate</w:t>
        </w:r>
        <w:r>
          <w:t xml:space="preserve"> </w:t>
        </w:r>
        <w:r>
          <w:fldChar w:fldCharType="begin" w:fldLock="1"/>
        </w:r>
        <w: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Risgaard","given":"Lizette","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Jensen, 2021; Risgaard, 2021)","plainTextFormattedCitation":"(Aastrup, 2018; Jensen, 2021; Risgaard, 2021)","previouslyFormattedCitation":"(Aastrup, 2018; Jensen, 2021; Risgaard, 2021)"},"properties":{"noteIndex":0},"schema":"https://github.com/citation-style-language/schema/raw/master/csl-citation.json"}</w:instrText>
        </w:r>
        <w:r>
          <w:fldChar w:fldCharType="separate"/>
        </w:r>
        <w:r w:rsidRPr="00733461">
          <w:rPr>
            <w:noProof/>
          </w:rPr>
          <w:t>(Aastrup, 2018; Jensen, 2021; Risgaard, 2021)</w:t>
        </w:r>
        <w:r>
          <w:fldChar w:fldCharType="end"/>
        </w:r>
      </w:ins>
      <w:r w:rsidR="00C84119" w:rsidRPr="00274099">
        <w:t xml:space="preserve"> </w:t>
      </w:r>
    </w:p>
    <w:p w14:paraId="07582CA3" w14:textId="61896119" w:rsidR="00D30B53" w:rsidRDefault="00D30B53" w:rsidP="00A34CCC">
      <w:pPr>
        <w:spacing w:line="360" w:lineRule="auto"/>
        <w:rPr>
          <w:ins w:id="183" w:author="Mikael Randrup Byrialsen" w:date="2022-11-28T20:49:00Z"/>
        </w:rPr>
      </w:pPr>
      <w:moveToRangeStart w:id="184" w:author="Mikael Randrup Byrialsen" w:date="2022-11-28T20:50:00Z" w:name="move120561022"/>
      <w:moveTo w:id="185" w:author="Mikael Randrup Byrialsen" w:date="2022-11-28T20:50:00Z">
        <w:r w:rsidRPr="00274099">
          <w:t xml:space="preserve">Lastly, </w:t>
        </w:r>
        <w:r>
          <w:t xml:space="preserve">we find that </w:t>
        </w:r>
        <w:r w:rsidRPr="00274099">
          <w:t xml:space="preserve">incorporating the </w:t>
        </w:r>
        <w:r>
          <w:t>level of income insurance</w:t>
        </w:r>
        <w:r w:rsidRPr="00274099">
          <w:t xml:space="preserve"> is in line with standard models of wage setting, which plays an important role in the determination of the targeted wage </w:t>
        </w:r>
        <w:r w:rsidRPr="00274099">
          <w:fldChar w:fldCharType="begin" w:fldLock="1"/>
        </w:r>
        <w:r w:rsidRPr="00274099">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Pr="00274099">
          <w:fldChar w:fldCharType="separate"/>
        </w:r>
        <w:r w:rsidRPr="00274099">
          <w:rPr>
            <w:noProof/>
          </w:rPr>
          <w:t>(Mcdonald &amp; Solow, 1981; Shapiro &amp; Stiglitz, 1984)</w:t>
        </w:r>
        <w:r w:rsidRPr="00274099">
          <w:fldChar w:fldCharType="end"/>
        </w:r>
        <w:r w:rsidRPr="00274099">
          <w:t>.</w:t>
        </w:r>
      </w:moveTo>
      <w:moveToRangeEnd w:id="184"/>
    </w:p>
    <w:p w14:paraId="4291E6E0" w14:textId="4257995A" w:rsidR="008D1C46" w:rsidRPr="00274099" w:rsidRDefault="00D30B53" w:rsidP="00A34CCC">
      <w:pPr>
        <w:spacing w:line="360" w:lineRule="auto"/>
      </w:pPr>
      <w:proofErr w:type="spellStart"/>
      <w:ins w:id="186" w:author="Mikael Randrup Byrialsen" w:date="2022-11-28T20:49:00Z">
        <w:r>
          <w:lastRenderedPageBreak/>
          <w:t>Hører</w:t>
        </w:r>
        <w:proofErr w:type="spellEnd"/>
        <w:r>
          <w:t xml:space="preserve"> </w:t>
        </w:r>
        <w:proofErr w:type="spellStart"/>
        <w:r>
          <w:t>til</w:t>
        </w:r>
        <w:proofErr w:type="spellEnd"/>
        <w:r>
          <w:t xml:space="preserve"> 1. </w:t>
        </w:r>
      </w:ins>
      <w:r w:rsidR="00291651" w:rsidRPr="00274099">
        <w:t>We find this channel alone to decrease unemployment by 250 people</w:t>
      </w:r>
      <w:r w:rsidR="002A5F62" w:rsidRPr="00274099">
        <w:rPr>
          <w:rStyle w:val="Fodnotehenvisning"/>
        </w:rPr>
        <w:footnoteReference w:id="2"/>
      </w:r>
      <w:r w:rsidR="0016177D">
        <w:t xml:space="preserve"> when removing the suppressing of the state regulations percentage in a counterfactual scenario</w:t>
      </w:r>
      <w:r w:rsidR="00291651" w:rsidRPr="00274099">
        <w:t xml:space="preserve">. </w:t>
      </w:r>
    </w:p>
    <w:p w14:paraId="70C0337E" w14:textId="0C378C26" w:rsidR="008D1C46" w:rsidRPr="00274099" w:rsidRDefault="007E2156" w:rsidP="00A34CCC">
      <w:pPr>
        <w:spacing w:line="360" w:lineRule="auto"/>
      </w:pPr>
      <w:del w:id="187" w:author="Mikael Randrup Byrialsen" w:date="2022-11-28T20:49:00Z">
        <w:r w:rsidRPr="00274099" w:rsidDel="00D30B53">
          <w:delText>The second channel goes through the insurance rate</w:delText>
        </w:r>
        <w:r w:rsidR="00291651" w:rsidRPr="00274099" w:rsidDel="00D30B53">
          <w:rPr>
            <w:rStyle w:val="Fodnotehenvisning"/>
          </w:rPr>
          <w:footnoteReference w:id="3"/>
        </w:r>
        <w:r w:rsidR="008D1C46" w:rsidRPr="00274099" w:rsidDel="00D30B53">
          <w:delText xml:space="preserve">, as the income insurance program is not mandatory in Denmark, one should expect a lower compensation rate to </w:delText>
        </w:r>
        <w:r w:rsidR="000F75CE" w:rsidRPr="00274099" w:rsidDel="00D30B53">
          <w:delText>also lower</w:delText>
        </w:r>
        <w:r w:rsidR="008D1C46" w:rsidRPr="00274099" w:rsidDel="00D30B53">
          <w:delText xml:space="preserve"> the insurance rate</w:delText>
        </w:r>
        <w:r w:rsidR="00733461" w:rsidDel="00D30B53">
          <w:delText xml:space="preserve"> </w:delText>
        </w:r>
        <w:r w:rsidR="00733461" w:rsidDel="00D30B53">
          <w:fldChar w:fldCharType="begin" w:fldLock="1"/>
        </w:r>
        <w:r w:rsidR="00733461" w:rsidDel="00D30B53">
          <w:del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Risgaard","given":"Lizette","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Jensen, 2021; Risgaard, 2021)","plainTextFormattedCitation":"(Aastrup, 2018; Jensen, 2021; Risgaard, 2021)","previouslyFormattedCitation":"(Aastrup, 2018; Jensen, 2021; Risgaard, 2021)"},"properties":{"noteIndex":0},"schema":"https://github.com/citation-style-language/schema/raw/master/csl-citation.json"}</w:delInstrText>
        </w:r>
        <w:r w:rsidR="00733461" w:rsidDel="00D30B53">
          <w:fldChar w:fldCharType="separate"/>
        </w:r>
        <w:r w:rsidR="00733461" w:rsidRPr="00733461" w:rsidDel="00D30B53">
          <w:rPr>
            <w:noProof/>
          </w:rPr>
          <w:delText>(Aastrup, 2018; Jensen, 2021; Risgaard, 2021)</w:delText>
        </w:r>
        <w:r w:rsidR="00733461" w:rsidDel="00D30B53">
          <w:fldChar w:fldCharType="end"/>
        </w:r>
      </w:del>
      <w:ins w:id="190" w:author="Mikael Randrup Byrialsen" w:date="2022-11-28T20:49:00Z">
        <w:r w:rsidR="00D30B53">
          <w:t xml:space="preserve">HØRER TIL 2. </w:t>
        </w:r>
      </w:ins>
      <w:del w:id="191" w:author="Mikael Randrup Byrialsen" w:date="2022-11-28T20:49:00Z">
        <w:r w:rsidR="00291651" w:rsidRPr="00274099" w:rsidDel="00D30B53">
          <w:delText xml:space="preserve">. </w:delText>
        </w:r>
      </w:del>
      <w:r w:rsidR="00C84119" w:rsidRPr="00274099">
        <w:t xml:space="preserve">We find a significant </w:t>
      </w:r>
      <w:r w:rsidR="000F75CE" w:rsidRPr="00274099">
        <w:t>positive</w:t>
      </w:r>
      <w:r w:rsidR="00C84119" w:rsidRPr="00274099">
        <w:t xml:space="preserve"> relationship</w:t>
      </w:r>
      <w:r w:rsidR="00733461">
        <w:t xml:space="preserve"> in the long run</w:t>
      </w:r>
      <w:r w:rsidR="00C84119" w:rsidRPr="00274099">
        <w:t xml:space="preserve"> between the insurance rate and compensation rate</w:t>
      </w:r>
      <w:r w:rsidR="00733461">
        <w:t xml:space="preserve">. </w:t>
      </w:r>
      <w:r w:rsidR="0016177D">
        <w:t>Introducing this relationship, again removing the suppressing of the state regulation rate</w:t>
      </w:r>
      <w:r w:rsidR="00733461">
        <w:t>, w</w:t>
      </w:r>
      <w:r w:rsidR="00291651" w:rsidRPr="00274099">
        <w:t xml:space="preserve">e </w:t>
      </w:r>
      <w:r w:rsidR="00733461">
        <w:t xml:space="preserve">further </w:t>
      </w:r>
      <w:r w:rsidR="002A5F62" w:rsidRPr="00274099">
        <w:t>decreases</w:t>
      </w:r>
      <w:r w:rsidR="00291651" w:rsidRPr="00274099">
        <w:t xml:space="preserve"> unemployment by 50 people. </w:t>
      </w:r>
    </w:p>
    <w:p w14:paraId="1B6F9901" w14:textId="42742E36" w:rsidR="00004BF6" w:rsidRPr="00274099" w:rsidRDefault="000F75CE" w:rsidP="008D1C46">
      <w:pPr>
        <w:spacing w:line="360" w:lineRule="auto"/>
      </w:pPr>
      <w:moveFromRangeStart w:id="192" w:author="Mikael Randrup Byrialsen" w:date="2022-11-28T20:50:00Z" w:name="move120561022"/>
      <w:moveFrom w:id="193" w:author="Mikael Randrup Byrialsen" w:date="2022-11-28T20:50:00Z">
        <w:r w:rsidRPr="00274099" w:rsidDel="00D30B53">
          <w:t>Lastly,</w:t>
        </w:r>
        <w:r w:rsidR="008D1C46" w:rsidRPr="00274099" w:rsidDel="00D30B53">
          <w:t xml:space="preserve"> </w:t>
        </w:r>
        <w:r w:rsidR="00390417" w:rsidDel="00D30B53">
          <w:t xml:space="preserve">we find that </w:t>
        </w:r>
        <w:r w:rsidR="00390417" w:rsidRPr="00274099" w:rsidDel="00D30B53">
          <w:t xml:space="preserve">incorporating the </w:t>
        </w:r>
        <w:r w:rsidR="00390417" w:rsidDel="00D30B53">
          <w:t>level of income insurance</w:t>
        </w:r>
        <w:r w:rsidR="00390417" w:rsidRPr="00274099" w:rsidDel="00D30B53">
          <w:t xml:space="preserve"> is in line with standard models of wage setting, which plays an important role in the determination of the targeted wage </w:t>
        </w:r>
        <w:r w:rsidR="00390417" w:rsidRPr="00274099" w:rsidDel="00D30B53">
          <w:fldChar w:fldCharType="begin" w:fldLock="1"/>
        </w:r>
        <w:r w:rsidR="00390417" w:rsidRPr="00274099" w:rsidDel="00D30B53">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00390417" w:rsidRPr="00274099" w:rsidDel="00D30B53">
          <w:fldChar w:fldCharType="separate"/>
        </w:r>
        <w:r w:rsidR="00390417" w:rsidRPr="00274099" w:rsidDel="00D30B53">
          <w:rPr>
            <w:noProof/>
          </w:rPr>
          <w:t>(Mcdonald &amp; Solow, 1981; Shapiro &amp; Stiglitz, 1984)</w:t>
        </w:r>
        <w:r w:rsidR="00390417" w:rsidRPr="00274099" w:rsidDel="00D30B53">
          <w:fldChar w:fldCharType="end"/>
        </w:r>
        <w:r w:rsidR="00390417" w:rsidRPr="00274099" w:rsidDel="00D30B53">
          <w:t xml:space="preserve">. </w:t>
        </w:r>
      </w:moveFrom>
      <w:moveFromRangeEnd w:id="192"/>
      <w:r w:rsidR="00390417">
        <w:br/>
      </w:r>
      <w:r w:rsidR="00390417">
        <w:rPr>
          <w:rFonts w:cstheme="minorHAnsi"/>
        </w:rPr>
        <w:t>W</w:t>
      </w:r>
      <w:r w:rsidR="002A5F62" w:rsidRPr="00274099">
        <w:rPr>
          <w:rFonts w:cstheme="minorHAnsi"/>
        </w:rPr>
        <w:t>e</w:t>
      </w:r>
      <w:r w:rsidR="00390417">
        <w:rPr>
          <w:rFonts w:cstheme="minorHAnsi"/>
        </w:rPr>
        <w:t xml:space="preserve"> </w:t>
      </w:r>
      <w:r w:rsidR="002A5F62" w:rsidRPr="00274099">
        <w:rPr>
          <w:rFonts w:cstheme="minorHAnsi"/>
        </w:rPr>
        <w:t>assume that</w:t>
      </w:r>
      <w:r w:rsidR="00B508C6" w:rsidRPr="00274099">
        <w:rPr>
          <w:rFonts w:cstheme="minorHAnsi"/>
        </w:rPr>
        <w:t xml:space="preserve"> </w:t>
      </w:r>
      <w:r w:rsidR="00390417">
        <w:rPr>
          <w:rFonts w:cstheme="minorHAnsi"/>
        </w:rPr>
        <w:t>the worker unions got two agendas</w:t>
      </w:r>
      <w:r w:rsidR="0016177D">
        <w:rPr>
          <w:rFonts w:cstheme="minorHAnsi"/>
        </w:rPr>
        <w:t xml:space="preserve"> when entering the wage negotiations</w:t>
      </w:r>
      <w:r w:rsidR="00390417">
        <w:rPr>
          <w:rFonts w:cstheme="minorHAnsi"/>
        </w:rPr>
        <w:t>, first, they</w:t>
      </w:r>
      <w:r w:rsidR="00B508C6" w:rsidRPr="00274099">
        <w:rPr>
          <w:rFonts w:cstheme="minorHAnsi"/>
        </w:rPr>
        <w:t xml:space="preserve"> want wages to follow inflation so</w:t>
      </w:r>
      <w:r w:rsidR="00390417">
        <w:rPr>
          <w:rFonts w:cstheme="minorHAnsi"/>
        </w:rPr>
        <w:t xml:space="preserve"> that</w:t>
      </w:r>
      <w:r w:rsidR="00B508C6" w:rsidRPr="00274099">
        <w:rPr>
          <w:rFonts w:cstheme="minorHAnsi"/>
        </w:rPr>
        <w:t xml:space="preserve"> workers keep their purchasing power over time</w:t>
      </w:r>
      <w:r w:rsidR="00390417">
        <w:rPr>
          <w:rFonts w:cstheme="minorHAnsi"/>
        </w:rPr>
        <w:t>,</w:t>
      </w:r>
      <w:r w:rsidR="00B508C6" w:rsidRPr="00274099">
        <w:rPr>
          <w:rFonts w:cstheme="minorHAnsi"/>
        </w:rPr>
        <w:t xml:space="preserve"> </w:t>
      </w:r>
      <w:r w:rsidR="00390417">
        <w:rPr>
          <w:rFonts w:cstheme="minorHAnsi"/>
        </w:rPr>
        <w:t>s</w:t>
      </w:r>
      <w:r w:rsidR="00B508C6" w:rsidRPr="00274099">
        <w:rPr>
          <w:rFonts w:cstheme="minorHAnsi"/>
        </w:rPr>
        <w:t>econd, they set a threshold for the minimum wage gap</w:t>
      </w:r>
      <w:r w:rsidR="00390417">
        <w:rPr>
          <w:rFonts w:cstheme="minorHAnsi"/>
        </w:rPr>
        <w:t xml:space="preserve"> between wages and the level of income insurance, </w:t>
      </w:r>
      <w:r w:rsidR="00B508C6" w:rsidRPr="00274099">
        <w:rPr>
          <w:rFonts w:cstheme="minorHAnsi"/>
        </w:rPr>
        <w:t>to maintain a certain incentive to stay employed. In the model the minimum wage gap is set to 42% of the wage</w:t>
      </w:r>
      <w:r w:rsidR="00B508C6" w:rsidRPr="00274099">
        <w:rPr>
          <w:rStyle w:val="Fodnotehenvisning"/>
          <w:rFonts w:cstheme="minorHAnsi"/>
        </w:rPr>
        <w:footnoteReference w:id="4"/>
      </w:r>
      <w:r w:rsidR="0016177D">
        <w:rPr>
          <w:rFonts w:cstheme="minorHAnsi"/>
        </w:rPr>
        <w:t xml:space="preserve">, if </w:t>
      </w:r>
      <w:r w:rsidR="00B508C6" w:rsidRPr="00274099">
        <w:rPr>
          <w:rFonts w:cstheme="minorHAnsi"/>
        </w:rPr>
        <w:t>inflation is not able to close the minimum wage-gap alone (thereby leaving the gap to be below 42% of the wage), the labor unions would set the target wage so that the wage gap is exactly 42% of the wage.</w:t>
      </w:r>
      <w:r w:rsidR="00004BF6" w:rsidRPr="00274099">
        <w:rPr>
          <w:rFonts w:cstheme="minorHAnsi"/>
        </w:rPr>
        <w:t xml:space="preserve"> </w:t>
      </w:r>
      <w:r w:rsidR="002A5F62" w:rsidRPr="00274099">
        <w:rPr>
          <w:rFonts w:cstheme="minorHAnsi"/>
        </w:rPr>
        <w:t>We find the wage-channel alone to increase unemployment by 1750 people compared to the baseline only including the demand channel</w:t>
      </w:r>
      <w:r w:rsidR="0016177D">
        <w:rPr>
          <w:rFonts w:cstheme="minorHAnsi"/>
        </w:rPr>
        <w:t>, performing the same counterfactual scenarios as for the other channel</w:t>
      </w:r>
      <w:r w:rsidR="002A5F62" w:rsidRPr="00274099">
        <w:rPr>
          <w:rFonts w:cstheme="minorHAnsi"/>
        </w:rPr>
        <w:t xml:space="preserve">. </w:t>
      </w:r>
    </w:p>
    <w:p w14:paraId="48FD7D6C" w14:textId="794E134F" w:rsidR="00B508C6" w:rsidRPr="00274099" w:rsidRDefault="002A5F62" w:rsidP="008D1C46">
      <w:pPr>
        <w:spacing w:line="360" w:lineRule="auto"/>
        <w:rPr>
          <w:rFonts w:cstheme="minorHAnsi"/>
        </w:rPr>
      </w:pPr>
      <w:r w:rsidRPr="00274099">
        <w:rPr>
          <w:rFonts w:cstheme="minorHAnsi"/>
        </w:rPr>
        <w:t xml:space="preserve">In the graph below, we </w:t>
      </w:r>
      <w:r w:rsidR="00A7281E">
        <w:rPr>
          <w:rFonts w:cstheme="minorHAnsi"/>
        </w:rPr>
        <w:t>show the</w:t>
      </w:r>
      <w:r w:rsidRPr="00274099">
        <w:rPr>
          <w:rFonts w:cstheme="minorHAnsi"/>
        </w:rPr>
        <w:t xml:space="preserve"> </w:t>
      </w:r>
      <w:r w:rsidR="00A7281E">
        <w:rPr>
          <w:rFonts w:cstheme="minorHAnsi"/>
        </w:rPr>
        <w:t>change in unemployment</w:t>
      </w:r>
      <w:r w:rsidRPr="00274099">
        <w:rPr>
          <w:rFonts w:cstheme="minorHAnsi"/>
        </w:rPr>
        <w:t xml:space="preserve"> </w:t>
      </w:r>
      <w:r w:rsidR="00A7281E">
        <w:rPr>
          <w:rFonts w:cstheme="minorHAnsi"/>
        </w:rPr>
        <w:t>associated with</w:t>
      </w:r>
      <w:r w:rsidRPr="00274099">
        <w:rPr>
          <w:rFonts w:cstheme="minorHAnsi"/>
        </w:rPr>
        <w:t xml:space="preserve"> each channel independently</w:t>
      </w:r>
      <w:r w:rsidR="00A7281E">
        <w:rPr>
          <w:rFonts w:cstheme="minorHAnsi"/>
        </w:rPr>
        <w:t xml:space="preserve"> also including a</w:t>
      </w:r>
      <w:r w:rsidRPr="00274099">
        <w:rPr>
          <w:rFonts w:cstheme="minorHAnsi"/>
        </w:rPr>
        <w:t xml:space="preserve"> scenario where all the channels are interacting together. We find the total effect of all channels to increase unemployment by approximately </w:t>
      </w:r>
      <w:r w:rsidR="00C0622F" w:rsidRPr="00274099">
        <w:rPr>
          <w:rFonts w:cstheme="minorHAnsi"/>
        </w:rPr>
        <w:t xml:space="preserve">1500 people. </w:t>
      </w:r>
      <w:r w:rsidR="00A7281E">
        <w:rPr>
          <w:rFonts w:cstheme="minorHAnsi"/>
        </w:rPr>
        <w:t xml:space="preserve">Using this total effect on unemployment </w:t>
      </w:r>
      <w:r w:rsidR="00A7281E">
        <w:t>w</w:t>
      </w:r>
      <w:r w:rsidR="006B58BF" w:rsidRPr="00274099">
        <w:t xml:space="preserve">e estimate the elasticity </w:t>
      </w:r>
      <w:r w:rsidR="00454710" w:rsidRPr="00274099">
        <w:t xml:space="preserve">of the macroeconomic effects </w:t>
      </w:r>
      <w:r w:rsidR="006B58BF" w:rsidRPr="00274099">
        <w:t xml:space="preserve">to be </w:t>
      </w:r>
      <w:r w:rsidR="00454710" w:rsidRPr="00274099">
        <w:t>in the range of</w:t>
      </w:r>
      <w:r w:rsidR="006B58BF" w:rsidRPr="00274099">
        <w:t xml:space="preserve"> 0.35-0.4</w:t>
      </w:r>
      <w:r w:rsidR="00454710" w:rsidRPr="00274099">
        <w:rPr>
          <w:rStyle w:val="Fodnotehenvisning"/>
        </w:rPr>
        <w:footnoteReference w:id="5"/>
      </w:r>
      <w:r w:rsidR="00454710" w:rsidRPr="00274099">
        <w:t xml:space="preserve">. </w:t>
      </w:r>
    </w:p>
    <w:p w14:paraId="5BF29899" w14:textId="3AF14959" w:rsidR="0016177D" w:rsidRDefault="0016177D" w:rsidP="0016177D">
      <w:pPr>
        <w:pStyle w:val="Billedtekst"/>
        <w:keepNext/>
        <w:jc w:val="center"/>
      </w:pPr>
      <w:r>
        <w:lastRenderedPageBreak/>
        <w:t xml:space="preserve">Figure </w:t>
      </w:r>
      <w:fldSimple w:instr=" SEQ Figure \* ARABIC ">
        <w:r>
          <w:rPr>
            <w:noProof/>
          </w:rPr>
          <w:t>1</w:t>
        </w:r>
      </w:fldSimple>
      <w:r>
        <w:t>: The change in unemployment when removing the suppressing of the state regulation percentage</w:t>
      </w:r>
    </w:p>
    <w:p w14:paraId="0EE4F977" w14:textId="77777777" w:rsidR="00C27CC4" w:rsidRPr="00454710" w:rsidRDefault="00885FD3" w:rsidP="00A7281E">
      <w:pPr>
        <w:spacing w:line="360" w:lineRule="auto"/>
        <w:jc w:val="center"/>
        <w:rPr>
          <w:rFonts w:cstheme="minorHAnsi"/>
          <w:sz w:val="24"/>
          <w:szCs w:val="24"/>
        </w:rPr>
      </w:pPr>
      <w:r w:rsidRPr="00885FD3">
        <w:rPr>
          <w:noProof/>
        </w:rPr>
        <w:drawing>
          <wp:inline distT="0" distB="0" distL="0" distR="0" wp14:anchorId="0EC4487B" wp14:editId="79642338">
            <wp:extent cx="4524292" cy="2792124"/>
            <wp:effectExtent l="0" t="0" r="0" b="825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6855" cy="2812220"/>
                    </a:xfrm>
                    <a:prstGeom prst="rect">
                      <a:avLst/>
                    </a:prstGeom>
                  </pic:spPr>
                </pic:pic>
              </a:graphicData>
            </a:graphic>
          </wp:inline>
        </w:drawing>
      </w:r>
    </w:p>
    <w:p w14:paraId="5753D735" w14:textId="372E6E38" w:rsidR="006B58BF" w:rsidRPr="00A7281E" w:rsidRDefault="006B58BF" w:rsidP="00A7281E">
      <w:pPr>
        <w:pStyle w:val="Overskrift1"/>
        <w:rPr>
          <w:sz w:val="28"/>
          <w:szCs w:val="28"/>
        </w:rPr>
      </w:pPr>
      <w:r w:rsidRPr="00897F9F">
        <w:rPr>
          <w:sz w:val="28"/>
          <w:szCs w:val="28"/>
        </w:rPr>
        <w:t xml:space="preserve">Estimating the macro elasticity of Denmark </w:t>
      </w:r>
    </w:p>
    <w:p w14:paraId="1A19C4A6" w14:textId="17F20379" w:rsidR="006B58BF" w:rsidRPr="000F4817" w:rsidRDefault="006B58BF" w:rsidP="00454710">
      <w:pPr>
        <w:spacing w:line="360" w:lineRule="auto"/>
        <w:rPr>
          <w:rFonts w:cstheme="minorHAnsi"/>
        </w:rPr>
      </w:pPr>
      <w:r w:rsidRPr="000F4817">
        <w:t xml:space="preserve">When discussing a political decision like suppressing the rate regulation percentage, it is crucial to know the relationship between the macro elasticity and micro elasticity for the Danish economy. To the best of our knowledge, no previous study has compared these for the Danish economy. For the general case </w:t>
      </w:r>
      <w:r w:rsidRPr="000F4817">
        <w:rPr>
          <w:noProof/>
        </w:rPr>
        <w:t>Fredriksson &amp; Söderström</w:t>
      </w:r>
      <w:r w:rsidRPr="000F4817">
        <w:t xml:space="preserve"> </w:t>
      </w:r>
      <w:r w:rsidRPr="000F4817">
        <w:fldChar w:fldCharType="begin" w:fldLock="1"/>
      </w:r>
      <w:r w:rsidRPr="000F4817">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suppress-author":1,"uris":["http://www.mendeley.com/documents/?uuid=466476a4-df1e-4664-b5a7-a32153a79912"]}],"mendeley":{"formattedCitation":"(2020)","plainTextFormattedCitation":"(2020)","previouslyFormattedCitation":"(2020)"},"properties":{"noteIndex":0},"schema":"https://github.com/citation-style-language/schema/raw/master/csl-citation.json"}</w:instrText>
      </w:r>
      <w:r w:rsidRPr="000F4817">
        <w:fldChar w:fldCharType="separate"/>
      </w:r>
      <w:r w:rsidRPr="000F4817">
        <w:rPr>
          <w:noProof/>
        </w:rPr>
        <w:t>(2020)</w:t>
      </w:r>
      <w:r w:rsidRPr="000F4817">
        <w:fldChar w:fldCharType="end"/>
      </w:r>
      <w:r w:rsidRPr="000F4817">
        <w:t xml:space="preserve"> concludes that when not knowing the macro elasticity relative to the micro elasticity of income insurance it is not possible to make the right political decisions. If the macro elasticity equals the micro elasticity, then the Baily-Chetty formula applies directly (Baily, 1978; Chetty, 2006). If the macro elasticity is greater than the micro elasticity, and there are aggregate inefficiencies,</w:t>
      </w:r>
      <w:r w:rsidRPr="00847BCD">
        <w:rPr>
          <w:sz w:val="24"/>
          <w:szCs w:val="24"/>
        </w:rPr>
        <w:t xml:space="preserve"> </w:t>
      </w:r>
      <w:r w:rsidRPr="000F4817">
        <w:rPr>
          <w:rFonts w:cstheme="minorHAnsi"/>
        </w:rPr>
        <w:t xml:space="preserve">then income insurance should be set lower than the level dictated by the Baily-Chetty formula. A key question is thus whether the macro elasticity is greater/lower or equal to the micro elasticity. </w:t>
      </w:r>
      <w:r w:rsidRPr="000F4817">
        <w:rPr>
          <w:rFonts w:cstheme="minorHAnsi"/>
        </w:rPr>
        <w:fldChar w:fldCharType="begin" w:fldLock="1"/>
      </w:r>
      <w:r w:rsidRPr="000F4817">
        <w:rPr>
          <w:rFonts w:cstheme="minorHAnsi"/>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Pr="000F4817">
        <w:rPr>
          <w:rFonts w:cstheme="minorHAnsi"/>
        </w:rPr>
        <w:fldChar w:fldCharType="separate"/>
      </w:r>
      <w:r w:rsidRPr="000F4817">
        <w:rPr>
          <w:rFonts w:cstheme="minorHAnsi"/>
          <w:noProof/>
        </w:rPr>
        <w:t>(Fredriksson &amp; Söderström, 2020)</w:t>
      </w:r>
      <w:r w:rsidRPr="000F4817">
        <w:rPr>
          <w:rFonts w:cstheme="minorHAnsi"/>
        </w:rPr>
        <w:fldChar w:fldCharType="end"/>
      </w:r>
      <w:r w:rsidR="0076507F" w:rsidRPr="000F4817">
        <w:rPr>
          <w:rFonts w:cstheme="minorHAnsi"/>
        </w:rPr>
        <w:t>.</w:t>
      </w:r>
    </w:p>
    <w:p w14:paraId="3A7BFA38" w14:textId="14307E43" w:rsidR="0076507F" w:rsidRPr="000F4817" w:rsidRDefault="0076507F" w:rsidP="00454710">
      <w:pPr>
        <w:spacing w:line="360" w:lineRule="auto"/>
        <w:rPr>
          <w:rFonts w:cstheme="minorHAnsi"/>
        </w:rPr>
      </w:pPr>
      <w:r w:rsidRPr="000F4817">
        <w:rPr>
          <w:rFonts w:cstheme="minorHAnsi"/>
        </w:rPr>
        <w:t xml:space="preserve">To obtain an estimate of the macro elasticity for Denmark, we use the same idea as </w:t>
      </w:r>
      <w:r w:rsidRPr="000F4817">
        <w:rPr>
          <w:rFonts w:cstheme="minorHAnsi"/>
          <w:noProof/>
        </w:rPr>
        <w:t>Lalive et al.</w:t>
      </w:r>
      <w:r w:rsidRPr="000F4817">
        <w:rPr>
          <w:rFonts w:cstheme="minorHAnsi"/>
        </w:rPr>
        <w:t xml:space="preserve"> </w:t>
      </w:r>
      <w:r w:rsidRPr="000F4817">
        <w:rPr>
          <w:rFonts w:cstheme="minorHAnsi"/>
        </w:rPr>
        <w:fldChar w:fldCharType="begin" w:fldLock="1"/>
      </w:r>
      <w:r w:rsidRPr="000F4817">
        <w:rPr>
          <w:rFonts w:cstheme="minorHAnsi"/>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suppress-author":1,"uris":["http://www.mendeley.com/documents/?uuid=2de29c30-50a6-47a1-b587-e9aac3633f90"]}],"mendeley":{"formattedCitation":"(2015)","plainTextFormattedCitation":"(2015)","previouslyFormattedCitation":"(2015)"},"properties":{"noteIndex":0},"schema":"https://github.com/citation-style-language/schema/raw/master/csl-citation.json"}</w:instrText>
      </w:r>
      <w:r w:rsidRPr="000F4817">
        <w:rPr>
          <w:rFonts w:cstheme="minorHAnsi"/>
        </w:rPr>
        <w:fldChar w:fldCharType="separate"/>
      </w:r>
      <w:r w:rsidRPr="000F4817">
        <w:rPr>
          <w:rFonts w:cstheme="minorHAnsi"/>
          <w:noProof/>
        </w:rPr>
        <w:t>(2015)</w:t>
      </w:r>
      <w:r w:rsidRPr="000F4817">
        <w:rPr>
          <w:rFonts w:cstheme="minorHAnsi"/>
        </w:rPr>
        <w:fldChar w:fldCharType="end"/>
      </w:r>
      <w:r w:rsidRPr="000F4817">
        <w:rPr>
          <w:rFonts w:cstheme="minorHAnsi"/>
        </w:rPr>
        <w:t xml:space="preserve"> taking the sum of the micro effect and </w:t>
      </w:r>
      <w:r w:rsidR="008B3A72">
        <w:rPr>
          <w:rFonts w:cstheme="minorHAnsi"/>
        </w:rPr>
        <w:t>macro effects</w:t>
      </w:r>
      <w:r w:rsidRPr="000F4817">
        <w:rPr>
          <w:rFonts w:cstheme="minorHAnsi"/>
        </w:rPr>
        <w:t xml:space="preserve">. So, if finding significant </w:t>
      </w:r>
      <w:r w:rsidR="008B3A72">
        <w:rPr>
          <w:rFonts w:cstheme="minorHAnsi"/>
        </w:rPr>
        <w:t>macro effects</w:t>
      </w:r>
      <w:r w:rsidRPr="000F4817">
        <w:rPr>
          <w:rFonts w:cstheme="minorHAnsi"/>
        </w:rPr>
        <w:t xml:space="preserve"> as we </w:t>
      </w:r>
      <w:r w:rsidR="00547D83">
        <w:rPr>
          <w:rFonts w:cstheme="minorHAnsi"/>
        </w:rPr>
        <w:t>show for the Danish economy</w:t>
      </w:r>
      <w:r w:rsidRPr="000F4817">
        <w:rPr>
          <w:rFonts w:cstheme="minorHAnsi"/>
        </w:rPr>
        <w:t xml:space="preserve">, we can use those together with the micro effects of the </w:t>
      </w:r>
      <w:r w:rsidR="008B3A72">
        <w:rPr>
          <w:rFonts w:cstheme="minorHAnsi"/>
        </w:rPr>
        <w:t>IS-</w:t>
      </w:r>
      <w:r w:rsidRPr="000F4817">
        <w:rPr>
          <w:rFonts w:cstheme="minorHAnsi"/>
        </w:rPr>
        <w:t>model to get an idea of the relationship between then macro and micro elasticity</w:t>
      </w:r>
      <w:r w:rsidRPr="000F4817">
        <w:rPr>
          <w:rStyle w:val="Fodnotehenvisning"/>
          <w:rFonts w:cstheme="minorHAnsi"/>
        </w:rPr>
        <w:footnoteReference w:id="6"/>
      </w:r>
      <w:r w:rsidRPr="000F4817">
        <w:rPr>
          <w:rFonts w:cstheme="minorHAnsi"/>
        </w:rPr>
        <w:t xml:space="preserve">. In the section above we found the elasticity of the macroeconomic effects to be in the range of 0.35-0.4, whereas we only need an estimate of the micro elasticity. </w:t>
      </w:r>
    </w:p>
    <w:p w14:paraId="03EB3F85" w14:textId="383F3323" w:rsidR="006B58BF" w:rsidRPr="000F4817" w:rsidRDefault="0076507F" w:rsidP="00454710">
      <w:pPr>
        <w:spacing w:line="360" w:lineRule="auto"/>
        <w:rPr>
          <w:rFonts w:cstheme="minorHAnsi"/>
        </w:rPr>
      </w:pPr>
      <w:r w:rsidRPr="000F4817">
        <w:rPr>
          <w:rFonts w:cstheme="minorHAnsi"/>
        </w:rPr>
        <w:lastRenderedPageBreak/>
        <w:t>Estimating the</w:t>
      </w:r>
      <w:r w:rsidR="006B58BF" w:rsidRPr="000F4817">
        <w:rPr>
          <w:rFonts w:cstheme="minorHAnsi"/>
        </w:rPr>
        <w:t xml:space="preserve"> micro elasticity for Denmark </w:t>
      </w:r>
      <w:r w:rsidRPr="000F4817">
        <w:rPr>
          <w:rFonts w:cstheme="minorHAnsi"/>
        </w:rPr>
        <w:t>we use</w:t>
      </w:r>
      <w:r w:rsidR="006B58BF" w:rsidRPr="000F4817">
        <w:rPr>
          <w:rFonts w:cstheme="minorHAnsi"/>
        </w:rPr>
        <w:t xml:space="preserve"> calculations</w:t>
      </w:r>
      <w:r w:rsidRPr="000F4817">
        <w:rPr>
          <w:rFonts w:cstheme="minorHAnsi"/>
        </w:rPr>
        <w:t xml:space="preserve"> carried out</w:t>
      </w:r>
      <w:r w:rsidR="006B58BF" w:rsidRPr="000F4817">
        <w:rPr>
          <w:rFonts w:cstheme="minorHAnsi"/>
        </w:rPr>
        <w:t xml:space="preserve"> by the ministry of employment </w:t>
      </w:r>
      <w:r w:rsidRPr="000F4817">
        <w:rPr>
          <w:rFonts w:cstheme="minorHAnsi"/>
        </w:rPr>
        <w:t>using</w:t>
      </w:r>
      <w:r w:rsidR="006B58BF" w:rsidRPr="000F4817">
        <w:rPr>
          <w:rFonts w:cstheme="minorHAnsi"/>
        </w:rPr>
        <w:t xml:space="preserve"> the income insurance model. In 2020 the ministry received a question for calculating the effects of removing the suppressing of the rate regulation rate in the period of 2021-2023</w:t>
      </w:r>
      <w:r w:rsidR="006B58BF" w:rsidRPr="000F4817">
        <w:rPr>
          <w:rStyle w:val="Fodnotehenvisning"/>
          <w:rFonts w:cstheme="minorHAnsi"/>
        </w:rPr>
        <w:footnoteReference w:id="7"/>
      </w:r>
      <w:r w:rsidR="006B58BF" w:rsidRPr="000F4817">
        <w:rPr>
          <w:rFonts w:cstheme="minorHAnsi"/>
        </w:rPr>
        <w:t>. In the response it is estimated that the removing of the suppressing will result in an increase of 2.25% in the level of income insurance. In total this increase will lower employment by 2900 people</w:t>
      </w:r>
      <w:r w:rsidR="006B58BF" w:rsidRPr="000F4817">
        <w:rPr>
          <w:rStyle w:val="Fodnotehenvisning"/>
          <w:rFonts w:cstheme="minorHAnsi"/>
        </w:rPr>
        <w:footnoteReference w:id="8"/>
      </w:r>
      <w:r w:rsidR="006B58BF" w:rsidRPr="000F4817">
        <w:rPr>
          <w:rFonts w:cstheme="minorHAnsi"/>
        </w:rPr>
        <w:t>. Th</w:t>
      </w:r>
      <w:r w:rsidR="008B3A72">
        <w:rPr>
          <w:rFonts w:cstheme="minorHAnsi"/>
        </w:rPr>
        <w:t>is is</w:t>
      </w:r>
      <w:r w:rsidR="006B58BF" w:rsidRPr="000F4817">
        <w:rPr>
          <w:rFonts w:cstheme="minorHAnsi"/>
        </w:rPr>
        <w:t xml:space="preserve"> further split</w:t>
      </w:r>
      <w:r w:rsidR="00627C01">
        <w:rPr>
          <w:rFonts w:cstheme="minorHAnsi"/>
        </w:rPr>
        <w:t xml:space="preserve"> up</w:t>
      </w:r>
      <w:r w:rsidR="006B58BF" w:rsidRPr="000F4817">
        <w:rPr>
          <w:rFonts w:cstheme="minorHAnsi"/>
        </w:rPr>
        <w:t xml:space="preserve"> </w:t>
      </w:r>
      <w:r w:rsidR="008B3A72">
        <w:rPr>
          <w:rFonts w:cstheme="minorHAnsi"/>
        </w:rPr>
        <w:t>showing the effect associated with</w:t>
      </w:r>
      <w:r w:rsidR="006B58BF" w:rsidRPr="000F4817">
        <w:rPr>
          <w:rFonts w:cstheme="minorHAnsi"/>
        </w:rPr>
        <w:t xml:space="preserve"> the exit-rate (1600 people) and the approach-rate (1300 people)</w:t>
      </w:r>
      <w:r w:rsidR="00627C01">
        <w:rPr>
          <w:rFonts w:cstheme="minorHAnsi"/>
        </w:rPr>
        <w:t xml:space="preserve"> independently</w:t>
      </w:r>
      <w:r w:rsidR="008B3A72">
        <w:rPr>
          <w:rFonts w:cstheme="minorHAnsi"/>
        </w:rPr>
        <w:t xml:space="preserve"> </w:t>
      </w:r>
      <w:r w:rsidR="008B3A72" w:rsidRPr="000F4817">
        <w:rPr>
          <w:rFonts w:cstheme="minorHAnsi"/>
        </w:rPr>
        <w:fldChar w:fldCharType="begin" w:fldLock="1"/>
      </w:r>
      <w:r w:rsidR="008B3A72" w:rsidRPr="000F4817">
        <w:rPr>
          <w:rFonts w:cstheme="minorHAnsi"/>
        </w:rPr>
        <w:instrText>ADDIN CSL_CITATION {"citationItems":[{"id":"ITEM-1","itemData":{"URL":"https://www.ft.dk/samling/20201/almdel/beu/spm/270/svar/1776624/2384360/index.htm","abstract":"Seiring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Kata","author":[{"dropping-particle":"","family":"Hummelgaard","given":"Peter","non-dropping-particle":"","parse-names":false,"suffix":""}],"container-title":"Beskæftigelses ministeriet","id":"ITEM-1","issued":{"date-parts":[["2021"]]},"title":"Spørgsmål nr:270","type":"webpage"},"uris":["http://www.mendeley.com/documents/?uuid=67eb6f06-b7e3-4135-8b94-bfdf0796c5ea"]}],"mendeley":{"formattedCitation":"(Hummelgaard, 2021)","plainTextFormattedCitation":"(Hummelgaard, 2021)","previouslyFormattedCitation":"(Hummelgaard, 2021)"},"properties":{"noteIndex":0},"schema":"https://github.com/citation-style-language/schema/raw/master/csl-citation.json"}</w:instrText>
      </w:r>
      <w:r w:rsidR="008B3A72" w:rsidRPr="000F4817">
        <w:rPr>
          <w:rFonts w:cstheme="minorHAnsi"/>
        </w:rPr>
        <w:fldChar w:fldCharType="separate"/>
      </w:r>
      <w:r w:rsidR="008B3A72" w:rsidRPr="000F4817">
        <w:rPr>
          <w:rFonts w:cstheme="minorHAnsi"/>
          <w:noProof/>
        </w:rPr>
        <w:t>(Hummelgaard, 2021)</w:t>
      </w:r>
      <w:r w:rsidR="008B3A72" w:rsidRPr="000F4817">
        <w:rPr>
          <w:rFonts w:cstheme="minorHAnsi"/>
        </w:rPr>
        <w:fldChar w:fldCharType="end"/>
      </w:r>
      <w:r w:rsidR="006B58BF" w:rsidRPr="000F4817">
        <w:rPr>
          <w:rFonts w:cstheme="minorHAnsi"/>
        </w:rPr>
        <w:t xml:space="preserve">. As mentioned by </w:t>
      </w:r>
      <w:r w:rsidR="006B58BF" w:rsidRPr="000F4817">
        <w:rPr>
          <w:rFonts w:cstheme="minorHAnsi"/>
          <w:noProof/>
        </w:rPr>
        <w:t>Jensen</w:t>
      </w:r>
      <w:r w:rsidR="006B58BF" w:rsidRPr="000F4817">
        <w:rPr>
          <w:rFonts w:cstheme="minorHAnsi"/>
        </w:rPr>
        <w:t xml:space="preserve"> </w:t>
      </w:r>
      <w:r w:rsidR="006B58BF" w:rsidRPr="000F4817">
        <w:rPr>
          <w:rFonts w:cstheme="minorHAnsi"/>
        </w:rPr>
        <w:fldChar w:fldCharType="begin" w:fldLock="1"/>
      </w:r>
      <w:r w:rsidR="006B58BF" w:rsidRPr="000F4817">
        <w:rPr>
          <w:rFonts w:cstheme="minorHAnsi"/>
        </w:rPr>
        <w:instrText>ADDIN CSL_CITATION {"citationItems":[{"id":"ITEM-1","itemData":{"author":[{"dropping-particle":"","family":"Jensen","given":"Magnus Thorn","non-dropping-particle":"","parse-names":false,"suffix":""}],"id":"ITEM-1","issued":{"date-parts":[["2021"]]},"page":"1-10","title":"Prisen for at løfte dagpengene overdrives","type":"article-journal"},"suppress-author":1,"uris":["http://www.mendeley.com/documents/?uuid=83d149f1-bd4c-4cf1-b3eb-17c3b8880bb2"]}],"mendeley":{"formattedCitation":"(2021)","plainTextFormattedCitation":"(2021)","previouslyFormattedCitation":"(2021)"},"properties":{"noteIndex":0},"schema":"https://github.com/citation-style-language/schema/raw/master/csl-citation.json"}</w:instrText>
      </w:r>
      <w:r w:rsidR="006B58BF" w:rsidRPr="000F4817">
        <w:rPr>
          <w:rFonts w:cstheme="minorHAnsi"/>
        </w:rPr>
        <w:fldChar w:fldCharType="separate"/>
      </w:r>
      <w:r w:rsidR="006B58BF" w:rsidRPr="000F4817">
        <w:rPr>
          <w:rFonts w:cstheme="minorHAnsi"/>
          <w:noProof/>
        </w:rPr>
        <w:t>(2021)</w:t>
      </w:r>
      <w:r w:rsidR="006B58BF" w:rsidRPr="000F4817">
        <w:rPr>
          <w:rFonts w:cstheme="minorHAnsi"/>
        </w:rPr>
        <w:fldChar w:fldCharType="end"/>
      </w:r>
      <w:r w:rsidR="006B58BF" w:rsidRPr="000F4817">
        <w:rPr>
          <w:rFonts w:cstheme="minorHAnsi"/>
        </w:rPr>
        <w:t xml:space="preserve"> </w:t>
      </w:r>
      <w:r w:rsidR="008B3A72">
        <w:rPr>
          <w:rFonts w:cstheme="minorHAnsi"/>
        </w:rPr>
        <w:t>it is</w:t>
      </w:r>
      <w:r w:rsidR="006B58BF" w:rsidRPr="000F4817">
        <w:rPr>
          <w:rFonts w:cstheme="minorHAnsi"/>
        </w:rPr>
        <w:t xml:space="preserve"> controversial</w:t>
      </w:r>
      <w:r w:rsidR="008B3A72">
        <w:rPr>
          <w:rFonts w:cstheme="minorHAnsi"/>
        </w:rPr>
        <w:t xml:space="preserve"> that</w:t>
      </w:r>
      <w:r w:rsidR="006B58BF" w:rsidRPr="000F4817">
        <w:rPr>
          <w:rFonts w:cstheme="minorHAnsi"/>
        </w:rPr>
        <w:t xml:space="preserve"> </w:t>
      </w:r>
      <w:r w:rsidR="008B3A72">
        <w:rPr>
          <w:rFonts w:cstheme="minorHAnsi"/>
        </w:rPr>
        <w:t>the effect on the</w:t>
      </w:r>
      <w:r w:rsidR="006B58BF" w:rsidRPr="000F4817">
        <w:rPr>
          <w:rFonts w:cstheme="minorHAnsi"/>
        </w:rPr>
        <w:t xml:space="preserve"> approach</w:t>
      </w:r>
      <w:r w:rsidR="008B3A72">
        <w:rPr>
          <w:rFonts w:cstheme="minorHAnsi"/>
        </w:rPr>
        <w:t>-rate</w:t>
      </w:r>
      <w:r w:rsidR="006B58BF" w:rsidRPr="000F4817">
        <w:rPr>
          <w:rFonts w:cstheme="minorHAnsi"/>
        </w:rPr>
        <w:t xml:space="preserve"> is </w:t>
      </w:r>
      <w:r w:rsidR="008B3A72">
        <w:rPr>
          <w:rFonts w:cstheme="minorHAnsi"/>
        </w:rPr>
        <w:t>contributing with</w:t>
      </w:r>
      <w:r w:rsidR="006B58BF" w:rsidRPr="000F4817">
        <w:rPr>
          <w:rFonts w:cstheme="minorHAnsi"/>
        </w:rPr>
        <w:t xml:space="preserve"> 45% of the total effect</w:t>
      </w:r>
      <w:r w:rsidR="008B3A72">
        <w:rPr>
          <w:rFonts w:cstheme="minorHAnsi"/>
        </w:rPr>
        <w:t xml:space="preserve"> found</w:t>
      </w:r>
      <w:r w:rsidR="006B58BF" w:rsidRPr="000F4817">
        <w:rPr>
          <w:rFonts w:cstheme="minorHAnsi"/>
        </w:rPr>
        <w:t xml:space="preserve">. </w:t>
      </w:r>
    </w:p>
    <w:p w14:paraId="18AAECEA" w14:textId="7049FA4D" w:rsidR="00C27CC4" w:rsidRDefault="000F4817" w:rsidP="00F0296F">
      <w:pPr>
        <w:spacing w:line="360" w:lineRule="auto"/>
      </w:pPr>
      <w:r w:rsidRPr="000F4817">
        <w:rPr>
          <w:rFonts w:cstheme="minorHAnsi"/>
        </w:rPr>
        <w:t xml:space="preserve">As a large majority of the literature has questioned the estimate of the approach effect </w:t>
      </w:r>
      <w:r w:rsidR="006B58BF" w:rsidRPr="000F4817">
        <w:rPr>
          <w:rStyle w:val="cf01"/>
          <w:rFonts w:asciiTheme="minorHAnsi" w:hAnsiTheme="minorHAnsi" w:cstheme="minorHAnsi"/>
          <w:sz w:val="22"/>
          <w:szCs w:val="22"/>
        </w:rPr>
        <w:t xml:space="preserve">we use the argumentation from </w:t>
      </w:r>
      <w:r w:rsidR="006B58BF" w:rsidRPr="000F4817">
        <w:rPr>
          <w:rStyle w:val="cf01"/>
          <w:rFonts w:asciiTheme="minorHAnsi" w:hAnsiTheme="minorHAnsi" w:cstheme="minorHAnsi"/>
          <w:noProof/>
          <w:sz w:val="22"/>
          <w:szCs w:val="22"/>
        </w:rPr>
        <w:t>DØRS</w:t>
      </w:r>
      <w:r w:rsidR="006B58BF" w:rsidRPr="000F4817">
        <w:rPr>
          <w:rStyle w:val="cf01"/>
          <w:rFonts w:asciiTheme="minorHAnsi" w:hAnsiTheme="minorHAnsi" w:cstheme="minorHAnsi"/>
          <w:sz w:val="22"/>
          <w:szCs w:val="22"/>
        </w:rPr>
        <w:t xml:space="preserve"> </w:t>
      </w:r>
      <w:r w:rsidR="006B58BF" w:rsidRPr="000F4817">
        <w:rPr>
          <w:rStyle w:val="cf01"/>
          <w:rFonts w:asciiTheme="minorHAnsi" w:hAnsiTheme="minorHAnsi" w:cstheme="minorHAnsi"/>
          <w:sz w:val="22"/>
          <w:szCs w:val="22"/>
        </w:rPr>
        <w:fldChar w:fldCharType="begin" w:fldLock="1"/>
      </w:r>
      <w:r w:rsidR="00733461">
        <w:rPr>
          <w:rStyle w:val="cf01"/>
          <w:rFonts w:asciiTheme="minorHAnsi" w:hAnsiTheme="minorHAnsi" w:cstheme="minorHAnsi"/>
          <w:sz w:val="22"/>
          <w:szCs w:val="22"/>
        </w:rPr>
        <w:instrText>ADDIN CSL_CITATION {"citationItems":[{"id":"ITEM-1","itemData":{"author":[{"dropping-particle":"","family":"DØRS","given":"","non-dropping-particle":"","parse-names":false,"suffix":""}],"id":"ITEM-1","issued":{"date-parts":[["2022"]]},"title":"RAPPORT FRA FORMANDSKABET DANSK ØKONOMI FORÅR 2022","type":"report"},"suppress-author":1,"uris":["http://www.mendeley.com/documents/?uuid=ba41821c-8687-3dd4-967a-44acd8f66336"]}],"mendeley":{"formattedCitation":"(2022)","plainTextFormattedCitation":"(2022)","previouslyFormattedCitation":"(2022)"},"properties":{"noteIndex":0},"schema":"https://github.com/citation-style-language/schema/raw/master/csl-citation.json"}</w:instrText>
      </w:r>
      <w:r w:rsidR="006B58BF" w:rsidRPr="000F4817">
        <w:rPr>
          <w:rStyle w:val="cf01"/>
          <w:rFonts w:asciiTheme="minorHAnsi" w:hAnsiTheme="minorHAnsi" w:cstheme="minorHAnsi"/>
          <w:sz w:val="22"/>
          <w:szCs w:val="22"/>
        </w:rPr>
        <w:fldChar w:fldCharType="separate"/>
      </w:r>
      <w:r w:rsidR="006B58BF" w:rsidRPr="000F4817">
        <w:rPr>
          <w:rStyle w:val="cf01"/>
          <w:rFonts w:asciiTheme="minorHAnsi" w:hAnsiTheme="minorHAnsi" w:cstheme="minorHAnsi"/>
          <w:noProof/>
          <w:sz w:val="22"/>
          <w:szCs w:val="22"/>
        </w:rPr>
        <w:t>(2022)</w:t>
      </w:r>
      <w:r w:rsidR="006B58BF" w:rsidRPr="000F4817">
        <w:rPr>
          <w:rStyle w:val="cf01"/>
          <w:rFonts w:asciiTheme="minorHAnsi" w:hAnsiTheme="minorHAnsi" w:cstheme="minorHAnsi"/>
          <w:sz w:val="22"/>
          <w:szCs w:val="22"/>
        </w:rPr>
        <w:fldChar w:fldCharType="end"/>
      </w:r>
      <w:r w:rsidR="006B58BF" w:rsidRPr="000F4817">
        <w:rPr>
          <w:rStyle w:val="cf01"/>
          <w:rFonts w:asciiTheme="minorHAnsi" w:hAnsiTheme="minorHAnsi" w:cstheme="minorHAnsi"/>
          <w:sz w:val="22"/>
          <w:szCs w:val="22"/>
        </w:rPr>
        <w:t xml:space="preserve"> of lowering the effect on the approach rate to half the size</w:t>
      </w:r>
      <w:r w:rsidRPr="000F4817">
        <w:rPr>
          <w:rStyle w:val="cf01"/>
          <w:rFonts w:asciiTheme="minorHAnsi" w:hAnsiTheme="minorHAnsi" w:cstheme="minorHAnsi"/>
          <w:sz w:val="22"/>
          <w:szCs w:val="22"/>
        </w:rPr>
        <w:t xml:space="preserve">, </w:t>
      </w:r>
      <w:r w:rsidRPr="000F4817">
        <w:rPr>
          <w:rFonts w:cstheme="minorHAnsi"/>
        </w:rPr>
        <w:t>when estimating the micro elasticity</w:t>
      </w:r>
      <w:r w:rsidRPr="000F4817">
        <w:rPr>
          <w:rStyle w:val="cf01"/>
          <w:rFonts w:asciiTheme="minorHAnsi" w:hAnsiTheme="minorHAnsi" w:cstheme="minorHAnsi"/>
          <w:sz w:val="22"/>
          <w:szCs w:val="22"/>
        </w:rPr>
        <w:t>. Therefore, we will be using an increasement of 2250 people in</w:t>
      </w:r>
      <w:r w:rsidR="006B58BF" w:rsidRPr="000F4817">
        <w:rPr>
          <w:rStyle w:val="cf01"/>
          <w:rFonts w:asciiTheme="minorHAnsi" w:hAnsiTheme="minorHAnsi" w:cstheme="minorHAnsi"/>
          <w:sz w:val="22"/>
          <w:szCs w:val="22"/>
        </w:rPr>
        <w:t xml:space="preserve"> unemployment</w:t>
      </w:r>
      <w:r w:rsidRPr="000F4817">
        <w:rPr>
          <w:rStyle w:val="cf01"/>
          <w:rFonts w:asciiTheme="minorHAnsi" w:hAnsiTheme="minorHAnsi" w:cstheme="minorHAnsi"/>
          <w:sz w:val="22"/>
          <w:szCs w:val="22"/>
        </w:rPr>
        <w:t xml:space="preserve"> instead of</w:t>
      </w:r>
      <w:r w:rsidR="006B58BF" w:rsidRPr="000F4817">
        <w:rPr>
          <w:rStyle w:val="cf01"/>
          <w:rFonts w:asciiTheme="minorHAnsi" w:hAnsiTheme="minorHAnsi" w:cstheme="minorHAnsi"/>
          <w:sz w:val="22"/>
          <w:szCs w:val="22"/>
        </w:rPr>
        <w:t xml:space="preserve"> by 2</w:t>
      </w:r>
      <w:r w:rsidRPr="000F4817">
        <w:rPr>
          <w:rStyle w:val="cf01"/>
          <w:rFonts w:asciiTheme="minorHAnsi" w:hAnsiTheme="minorHAnsi" w:cstheme="minorHAnsi"/>
          <w:sz w:val="22"/>
          <w:szCs w:val="22"/>
        </w:rPr>
        <w:t>900 as estimated by the income insurance model.</w:t>
      </w:r>
      <w:r w:rsidR="006B58BF" w:rsidRPr="000F4817">
        <w:rPr>
          <w:rStyle w:val="cf01"/>
          <w:rFonts w:asciiTheme="minorHAnsi" w:hAnsiTheme="minorHAnsi" w:cstheme="minorHAnsi"/>
          <w:sz w:val="22"/>
          <w:szCs w:val="22"/>
        </w:rPr>
        <w:t xml:space="preserve"> </w:t>
      </w:r>
      <w:r>
        <w:rPr>
          <w:rStyle w:val="cf01"/>
          <w:rFonts w:asciiTheme="minorHAnsi" w:hAnsiTheme="minorHAnsi" w:cstheme="minorHAnsi"/>
          <w:sz w:val="22"/>
          <w:szCs w:val="22"/>
        </w:rPr>
        <w:t>Doing this, we</w:t>
      </w:r>
      <w:r w:rsidRPr="000F4817">
        <w:rPr>
          <w:rStyle w:val="cf01"/>
          <w:rFonts w:asciiTheme="minorHAnsi" w:hAnsiTheme="minorHAnsi" w:cstheme="minorHAnsi"/>
          <w:sz w:val="22"/>
          <w:szCs w:val="22"/>
        </w:rPr>
        <w:t xml:space="preserve"> estimate the</w:t>
      </w:r>
      <w:r w:rsidR="006B58BF" w:rsidRPr="000F4817">
        <w:rPr>
          <w:rStyle w:val="cf01"/>
          <w:rFonts w:asciiTheme="minorHAnsi" w:hAnsiTheme="minorHAnsi" w:cstheme="minorHAnsi"/>
          <w:sz w:val="22"/>
          <w:szCs w:val="22"/>
        </w:rPr>
        <w:t xml:space="preserve"> micro elasticity to </w:t>
      </w:r>
      <w:r w:rsidRPr="000F4817">
        <w:rPr>
          <w:rStyle w:val="cf01"/>
          <w:rFonts w:asciiTheme="minorHAnsi" w:hAnsiTheme="minorHAnsi" w:cstheme="minorHAnsi"/>
          <w:sz w:val="22"/>
          <w:szCs w:val="22"/>
        </w:rPr>
        <w:t xml:space="preserve">be </w:t>
      </w:r>
      <w:r w:rsidR="006B58BF" w:rsidRPr="000F4817">
        <w:rPr>
          <w:rStyle w:val="cf01"/>
          <w:rFonts w:asciiTheme="minorHAnsi" w:hAnsiTheme="minorHAnsi" w:cstheme="minorHAnsi"/>
          <w:sz w:val="22"/>
          <w:szCs w:val="22"/>
        </w:rPr>
        <w:t>0.51</w:t>
      </w:r>
      <w:r w:rsidRPr="000F4817">
        <w:rPr>
          <w:rStyle w:val="cf01"/>
          <w:rFonts w:asciiTheme="minorHAnsi" w:hAnsiTheme="minorHAnsi" w:cstheme="minorHAnsi"/>
          <w:sz w:val="22"/>
          <w:szCs w:val="22"/>
        </w:rPr>
        <w:t>,</w:t>
      </w:r>
      <w:r w:rsidR="006B58BF" w:rsidRPr="000F4817">
        <w:rPr>
          <w:rStyle w:val="cf01"/>
          <w:rFonts w:asciiTheme="minorHAnsi" w:hAnsiTheme="minorHAnsi" w:cstheme="minorHAnsi"/>
          <w:sz w:val="22"/>
          <w:szCs w:val="22"/>
        </w:rPr>
        <w:t xml:space="preserve"> </w:t>
      </w:r>
      <w:r w:rsidRPr="000F4817">
        <w:rPr>
          <w:rStyle w:val="cf01"/>
          <w:rFonts w:asciiTheme="minorHAnsi" w:hAnsiTheme="minorHAnsi" w:cstheme="minorHAnsi"/>
          <w:sz w:val="22"/>
          <w:szCs w:val="22"/>
        </w:rPr>
        <w:t>c</w:t>
      </w:r>
      <w:r w:rsidR="006B58BF" w:rsidRPr="000F4817">
        <w:rPr>
          <w:rStyle w:val="cf01"/>
          <w:rFonts w:asciiTheme="minorHAnsi" w:hAnsiTheme="minorHAnsi" w:cstheme="minorHAnsi"/>
          <w:sz w:val="22"/>
          <w:szCs w:val="22"/>
        </w:rPr>
        <w:t xml:space="preserve">ompared to an elasticity of 0.66 using the </w:t>
      </w:r>
      <w:r w:rsidR="008B3A72">
        <w:rPr>
          <w:rStyle w:val="cf01"/>
          <w:rFonts w:asciiTheme="minorHAnsi" w:hAnsiTheme="minorHAnsi" w:cstheme="minorHAnsi"/>
          <w:sz w:val="22"/>
          <w:szCs w:val="22"/>
        </w:rPr>
        <w:t>full effect on the approach-rate as done by</w:t>
      </w:r>
      <w:r w:rsidR="006B58BF" w:rsidRPr="000F4817">
        <w:rPr>
          <w:rStyle w:val="cf01"/>
          <w:rFonts w:asciiTheme="minorHAnsi" w:hAnsiTheme="minorHAnsi" w:cstheme="minorHAnsi"/>
          <w:sz w:val="22"/>
          <w:szCs w:val="22"/>
        </w:rPr>
        <w:t xml:space="preserve"> the </w:t>
      </w:r>
      <w:r w:rsidR="008B3A72">
        <w:rPr>
          <w:rStyle w:val="cf01"/>
          <w:rFonts w:asciiTheme="minorHAnsi" w:hAnsiTheme="minorHAnsi" w:cstheme="minorHAnsi"/>
          <w:sz w:val="22"/>
          <w:szCs w:val="22"/>
        </w:rPr>
        <w:t>IS-</w:t>
      </w:r>
      <w:r w:rsidR="006B58BF" w:rsidRPr="000F4817">
        <w:rPr>
          <w:rStyle w:val="cf01"/>
          <w:rFonts w:asciiTheme="minorHAnsi" w:hAnsiTheme="minorHAnsi" w:cstheme="minorHAnsi"/>
          <w:sz w:val="22"/>
          <w:szCs w:val="22"/>
        </w:rPr>
        <w:t xml:space="preserve">model. </w:t>
      </w:r>
      <w:r w:rsidR="00454710" w:rsidRPr="000F4817">
        <w:rPr>
          <w:rFonts w:cstheme="minorHAnsi"/>
        </w:rPr>
        <w:t>This implies that the macro elasticity</w:t>
      </w:r>
      <w:r w:rsidR="00454710" w:rsidRPr="00C44380">
        <w:rPr>
          <w:sz w:val="24"/>
          <w:szCs w:val="24"/>
        </w:rPr>
        <w:t xml:space="preserve"> </w:t>
      </w:r>
      <w:r w:rsidR="00454710" w:rsidRPr="000F4817">
        <w:t xml:space="preserve">in Denmark is in the range of 0.86-0.91, thereby finding results comparable to the </w:t>
      </w:r>
      <w:r w:rsidR="008B3A72">
        <w:t>once presented by</w:t>
      </w:r>
      <w:r w:rsidR="00454710" w:rsidRPr="000F4817">
        <w:t xml:space="preserve"> </w:t>
      </w:r>
      <w:r w:rsidR="00454710" w:rsidRPr="000F4817">
        <w:rPr>
          <w:noProof/>
        </w:rPr>
        <w:t>Fredriksson &amp; Söderström</w:t>
      </w:r>
      <w:r w:rsidR="00454710" w:rsidRPr="000F4817">
        <w:t xml:space="preserve"> </w:t>
      </w:r>
      <w:r w:rsidR="00454710" w:rsidRPr="000F4817">
        <w:fldChar w:fldCharType="begin" w:fldLock="1"/>
      </w:r>
      <w:r w:rsidR="00454710" w:rsidRPr="000F4817">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suppress-author":1,"uris":["http://www.mendeley.com/documents/?uuid=466476a4-df1e-4664-b5a7-a32153a79912"]}],"mendeley":{"formattedCitation":"(2020)","plainTextFormattedCitation":"(2020)","previouslyFormattedCitation":"(2020)"},"properties":{"noteIndex":0},"schema":"https://github.com/citation-style-language/schema/raw/master/csl-citation.json"}</w:instrText>
      </w:r>
      <w:r w:rsidR="00454710" w:rsidRPr="000F4817">
        <w:fldChar w:fldCharType="separate"/>
      </w:r>
      <w:r w:rsidR="00454710" w:rsidRPr="000F4817">
        <w:rPr>
          <w:noProof/>
        </w:rPr>
        <w:t>(2020)</w:t>
      </w:r>
      <w:r w:rsidR="00454710" w:rsidRPr="000F4817">
        <w:fldChar w:fldCharType="end"/>
      </w:r>
      <w:r w:rsidR="00454710" w:rsidRPr="000F4817">
        <w:t xml:space="preserve"> with a macro elasticity twice as large as the micro elasticity.</w:t>
      </w:r>
      <w:r w:rsidR="00454710">
        <w:rPr>
          <w:sz w:val="24"/>
          <w:szCs w:val="24"/>
        </w:rPr>
        <w:t xml:space="preserve"> </w:t>
      </w:r>
    </w:p>
    <w:p w14:paraId="2D6A65A7" w14:textId="0BA3F72B" w:rsidR="00FE1B13" w:rsidRDefault="00712695" w:rsidP="00FE1B13">
      <w:pPr>
        <w:spacing w:line="360" w:lineRule="auto"/>
        <w:rPr>
          <w:rFonts w:cstheme="minorHAnsi"/>
          <w:sz w:val="24"/>
          <w:szCs w:val="24"/>
        </w:rPr>
      </w:pPr>
      <w:r>
        <w:t>At the start of the regulation</w:t>
      </w:r>
      <w:r w:rsidR="00EE5AF3">
        <w:t xml:space="preserve"> period</w:t>
      </w:r>
      <w:r>
        <w:t xml:space="preserve"> in 2016, the government faced </w:t>
      </w:r>
      <w:r w:rsidR="00547D83">
        <w:t>the</w:t>
      </w:r>
      <w:r>
        <w:t xml:space="preserve"> elasticity </w:t>
      </w:r>
      <w:r w:rsidR="00547D83">
        <w:t>found above of</w:t>
      </w:r>
      <w:r>
        <w:t xml:space="preserve"> 0.66</w:t>
      </w:r>
      <w:r w:rsidR="00547D83">
        <w:t>.</w:t>
      </w:r>
      <w:r>
        <w:t xml:space="preserve"> </w:t>
      </w:r>
      <w:r w:rsidR="00547D83">
        <w:t>Using our own results,</w:t>
      </w:r>
      <w:r>
        <w:t xml:space="preserve"> we </w:t>
      </w:r>
      <w:r w:rsidR="00547D83">
        <w:t xml:space="preserve">instead </w:t>
      </w:r>
      <w:r>
        <w:t>estimate the elasticity to be in the range of 0.86-0.91</w:t>
      </w:r>
      <w:r w:rsidR="00547D83">
        <w:t xml:space="preserve"> taking into account the lower approach effect, as well as macroeconomic effects</w:t>
      </w:r>
      <w:r>
        <w:t>.</w:t>
      </w:r>
      <w:r w:rsidRPr="00712695">
        <w:rPr>
          <w:rFonts w:cstheme="minorHAnsi"/>
        </w:rPr>
        <w:t xml:space="preserve"> W</w:t>
      </w:r>
      <w:r w:rsidR="00FE1B13" w:rsidRPr="00712695">
        <w:rPr>
          <w:rFonts w:cstheme="minorHAnsi"/>
        </w:rPr>
        <w:t>e can now use these estimates in the framework of the Baily-Chetty function to</w:t>
      </w:r>
      <w:r w:rsidRPr="00712695">
        <w:rPr>
          <w:rFonts w:cstheme="minorHAnsi"/>
        </w:rPr>
        <w:t xml:space="preserve"> see if we reach </w:t>
      </w:r>
      <w:r w:rsidR="002A091E">
        <w:rPr>
          <w:rFonts w:cstheme="minorHAnsi"/>
        </w:rPr>
        <w:t>different</w:t>
      </w:r>
      <w:r w:rsidRPr="00712695">
        <w:rPr>
          <w:rFonts w:cstheme="minorHAnsi"/>
        </w:rPr>
        <w:t xml:space="preserve"> conclusion when</w:t>
      </w:r>
      <w:r w:rsidR="00FE1B13" w:rsidRPr="00712695">
        <w:rPr>
          <w:rFonts w:cstheme="minorHAnsi"/>
        </w:rPr>
        <w:t xml:space="preserve"> evaluat</w:t>
      </w:r>
      <w:r w:rsidRPr="00712695">
        <w:rPr>
          <w:rFonts w:cstheme="minorHAnsi"/>
        </w:rPr>
        <w:t>ing</w:t>
      </w:r>
      <w:r w:rsidR="00FE1B13" w:rsidRPr="00712695">
        <w:rPr>
          <w:rFonts w:cstheme="minorHAnsi"/>
        </w:rPr>
        <w:t xml:space="preserve"> the political decision to suppress the state regulation percentage. The Baily-Chetty function evaluates the benefit level by using three important parameters. </w:t>
      </w:r>
      <w:r w:rsidR="00EE5AF3">
        <w:rPr>
          <w:rFonts w:cstheme="minorHAnsi"/>
        </w:rPr>
        <w:t>First, t</w:t>
      </w:r>
      <w:r w:rsidR="00FE1B13" w:rsidRPr="00712695">
        <w:rPr>
          <w:rFonts w:cstheme="minorHAnsi"/>
        </w:rPr>
        <w:t>he elasticity of unemployment</w:t>
      </w:r>
      <w:r w:rsidR="00FE1B13" w:rsidRPr="00712695">
        <w:rPr>
          <w:rStyle w:val="Fodnotehenvisning"/>
          <w:rFonts w:cstheme="minorHAnsi"/>
        </w:rPr>
        <w:footnoteReference w:id="9"/>
      </w:r>
      <w:r w:rsidR="00FE1B13" w:rsidRPr="00712695">
        <w:rPr>
          <w:rFonts w:cstheme="minorHAnsi"/>
        </w:rPr>
        <w:t xml:space="preserve"> with respect to benefits (</w:t>
      </w:r>
      <m:oMath>
        <m:r>
          <w:rPr>
            <w:rFonts w:ascii="Cambria Math" w:hAnsi="Cambria Math" w:cstheme="minorHAnsi"/>
          </w:rPr>
          <m:t>ε</m:t>
        </m:r>
      </m:oMath>
      <w:r w:rsidR="00FE1B13" w:rsidRPr="00712695">
        <w:rPr>
          <w:rFonts w:cstheme="minorHAnsi"/>
        </w:rPr>
        <w:t>)</w:t>
      </w:r>
      <w:r w:rsidR="00547D83">
        <w:rPr>
          <w:rFonts w:cstheme="minorHAnsi"/>
        </w:rPr>
        <w:t>, where we will use the estimates just presented</w:t>
      </w:r>
      <w:r w:rsidR="00FE1B13" w:rsidRPr="00712695">
        <w:rPr>
          <w:rFonts w:cstheme="minorHAnsi"/>
        </w:rPr>
        <w:t xml:space="preserve">. </w:t>
      </w:r>
      <w:r w:rsidR="00EE5AF3">
        <w:rPr>
          <w:rFonts w:cstheme="minorHAnsi"/>
        </w:rPr>
        <w:t>Second, t</w:t>
      </w:r>
      <w:r w:rsidR="00FE1B13" w:rsidRPr="00712695">
        <w:rPr>
          <w:rFonts w:cstheme="minorHAnsi"/>
        </w:rPr>
        <w:t xml:space="preserve">he drop in consumption as a function of benefits </w:t>
      </w:r>
      <w:r w:rsidR="002A091E">
        <w:rPr>
          <w:rFonts w:cstheme="minorHAnsi"/>
        </w:rPr>
        <w:br/>
      </w:r>
      <w:r w:rsidR="00FE1B13" w:rsidRPr="00712695">
        <w:rPr>
          <w:rFonts w:cstheme="minorHAnsi"/>
        </w:rPr>
        <w:t xml:space="preserve">( </w:t>
      </w:r>
      <m:oMath>
        <m:f>
          <m:fPr>
            <m:ctrlPr>
              <w:rPr>
                <w:rFonts w:ascii="Cambria Math" w:hAnsi="Cambria Math" w:cstheme="minorHAnsi"/>
                <w:i/>
              </w:rPr>
            </m:ctrlPr>
          </m:fPr>
          <m:num>
            <m:r>
              <m:rPr>
                <m:sty m:val="p"/>
              </m:rPr>
              <w:rPr>
                <w:rFonts w:ascii="Cambria Math" w:hAnsi="Cambria Math" w:cstheme="minorHAnsi"/>
              </w:rPr>
              <m:t>Δ</m:t>
            </m:r>
            <m:r>
              <w:rPr>
                <w:rFonts w:ascii="Cambria Math" w:hAnsi="Cambria Math" w:cstheme="minorHAnsi"/>
              </w:rPr>
              <m:t>C</m:t>
            </m:r>
          </m:num>
          <m:den>
            <m:r>
              <w:rPr>
                <w:rFonts w:ascii="Cambria Math" w:hAnsi="Cambria Math" w:cstheme="minorHAnsi"/>
              </w:rPr>
              <m:t>C</m:t>
            </m:r>
          </m:den>
        </m:f>
      </m:oMath>
      <w:r w:rsidR="00FE1B13" w:rsidRPr="00712695">
        <w:rPr>
          <w:rFonts w:cstheme="minorHAnsi"/>
        </w:rPr>
        <w:t>)</w:t>
      </w:r>
      <w:r w:rsidR="00547D83">
        <w:rPr>
          <w:rFonts w:cstheme="minorHAnsi"/>
        </w:rPr>
        <w:t xml:space="preserve">, here we do as DØRS </w:t>
      </w:r>
      <w:r w:rsidR="00547D83">
        <w:rPr>
          <w:rFonts w:cstheme="minorHAnsi"/>
        </w:rPr>
        <w:fldChar w:fldCharType="begin" w:fldLock="1"/>
      </w:r>
      <w:r w:rsidR="00733461">
        <w:rPr>
          <w:rFonts w:cstheme="minorHAnsi"/>
        </w:rPr>
        <w:instrText>ADDIN CSL_CITATION {"citationItems":[{"id":"ITEM-1","itemData":{"ISBN":"9788789027791","author":[{"dropping-particle":"","family":"DØRS","given":"","non-dropping-particle":"","parse-names":false,"suffix":""}],"id":"ITEM-1","issued":{"date-parts":[["2014"]]},"title":"Dansk økonomi. Efterår 2014 : Konjunkturvurdering ; Dagpengesystemet","type":"book"},"suppress-author":1,"uris":["http://www.mendeley.com/documents/?uuid=bd0233d3-2566-31f5-90a6-e8523ec4a36b"]}],"mendeley":{"formattedCitation":"(2014)","plainTextFormattedCitation":"(2014)","previouslyFormattedCitation":"(2014)"},"properties":{"noteIndex":0},"schema":"https://github.com/citation-style-language/schema/raw/master/csl-citation.json"}</w:instrText>
      </w:r>
      <w:r w:rsidR="00547D83">
        <w:rPr>
          <w:rFonts w:cstheme="minorHAnsi"/>
        </w:rPr>
        <w:fldChar w:fldCharType="separate"/>
      </w:r>
      <w:r w:rsidR="00547D83" w:rsidRPr="00547D83">
        <w:rPr>
          <w:rFonts w:cstheme="minorHAnsi"/>
          <w:noProof/>
        </w:rPr>
        <w:t>(2014)</w:t>
      </w:r>
      <w:r w:rsidR="00547D83">
        <w:rPr>
          <w:rFonts w:cstheme="minorHAnsi"/>
        </w:rPr>
        <w:fldChar w:fldCharType="end"/>
      </w:r>
      <w:r w:rsidR="00547D83">
        <w:rPr>
          <w:rFonts w:cstheme="minorHAnsi"/>
        </w:rPr>
        <w:t xml:space="preserve"> </w:t>
      </w:r>
      <w:r w:rsidR="00547D83" w:rsidRPr="00547D83">
        <w:rPr>
          <w:rFonts w:eastAsiaTheme="minorEastAsia" w:cstheme="minorHAnsi"/>
        </w:rPr>
        <w:t>us</w:t>
      </w:r>
      <w:r w:rsidR="00547D83">
        <w:rPr>
          <w:rFonts w:eastAsiaTheme="minorEastAsia" w:cstheme="minorHAnsi"/>
        </w:rPr>
        <w:t>ing</w:t>
      </w:r>
      <w:r w:rsidR="00547D83" w:rsidRPr="00547D83">
        <w:rPr>
          <w:rFonts w:eastAsiaTheme="minorEastAsia" w:cstheme="minorHAnsi"/>
        </w:rPr>
        <w:t xml:space="preserve"> the compensation rate as a proxy for the change in income when going from employment to unemployment</w:t>
      </w:r>
      <w:r w:rsidR="00EE5AF3">
        <w:rPr>
          <w:rFonts w:eastAsiaTheme="minorEastAsia" w:cstheme="minorHAnsi"/>
        </w:rPr>
        <w:t>.</w:t>
      </w:r>
      <w:r w:rsidR="00FE1B13" w:rsidRPr="00712695">
        <w:rPr>
          <w:rFonts w:cstheme="minorHAnsi"/>
        </w:rPr>
        <w:t xml:space="preserve"> </w:t>
      </w:r>
      <w:r w:rsidR="00EE5AF3">
        <w:rPr>
          <w:rFonts w:cstheme="minorHAnsi"/>
        </w:rPr>
        <w:t xml:space="preserve">Third a </w:t>
      </w:r>
      <w:r w:rsidR="00FE1B13" w:rsidRPr="00712695">
        <w:rPr>
          <w:rFonts w:cstheme="minorHAnsi"/>
        </w:rPr>
        <w:t>coefficient of relative risk aversion</w:t>
      </w:r>
      <w:r w:rsidR="00547D83">
        <w:rPr>
          <w:rFonts w:cstheme="minorHAnsi"/>
        </w:rPr>
        <w:t xml:space="preserve"> </w:t>
      </w:r>
      <w:r w:rsidR="00FE1B13" w:rsidRPr="00712695">
        <w:rPr>
          <w:rFonts w:cstheme="minorHAnsi"/>
        </w:rPr>
        <w:t>(</w:t>
      </w:r>
      <m:oMath>
        <m:r>
          <w:rPr>
            <w:rFonts w:ascii="Cambria Math" w:hAnsi="Cambria Math" w:cstheme="minorHAnsi"/>
          </w:rPr>
          <m:t>σ</m:t>
        </m:r>
      </m:oMath>
      <w:r w:rsidR="00FE1B13" w:rsidRPr="00712695">
        <w:rPr>
          <w:rFonts w:cstheme="minorHAnsi"/>
        </w:rPr>
        <w:t>)</w:t>
      </w:r>
      <w:r w:rsidR="00547D83">
        <w:rPr>
          <w:rFonts w:cstheme="minorHAnsi"/>
        </w:rPr>
        <w:t xml:space="preserve">, as we do not obtain an estimate of the risk aversion we use an estimate of 1, also used by DØRS </w:t>
      </w:r>
      <w:r w:rsidR="00547D83">
        <w:rPr>
          <w:rFonts w:cstheme="minorHAnsi"/>
        </w:rPr>
        <w:fldChar w:fldCharType="begin" w:fldLock="1"/>
      </w:r>
      <w:r w:rsidR="00733461">
        <w:rPr>
          <w:rFonts w:cstheme="minorHAnsi"/>
        </w:rPr>
        <w:instrText>ADDIN CSL_CITATION {"citationItems":[{"id":"ITEM-1","itemData":{"ISBN":"9788789027791","author":[{"dropping-particle":"","family":"DØRS","given":"","non-dropping-particle":"","parse-names":false,"suffix":""}],"id":"ITEM-1","issued":{"date-parts":[["2014"]]},"title":"Dansk økonomi. Efterår 2014 : Konjunkturvurdering ; Dagpengesystemet","type":"book"},"suppress-author":1,"uris":["http://www.mendeley.com/documents/?uuid=bd0233d3-2566-31f5-90a6-e8523ec4a36b"]}],"mendeley":{"formattedCitation":"(2014)","plainTextFormattedCitation":"(2014)","previouslyFormattedCitation":"(2014)"},"properties":{"noteIndex":0},"schema":"https://github.com/citation-style-language/schema/raw/master/csl-citation.json"}</w:instrText>
      </w:r>
      <w:r w:rsidR="00547D83">
        <w:rPr>
          <w:rFonts w:cstheme="minorHAnsi"/>
        </w:rPr>
        <w:fldChar w:fldCharType="separate"/>
      </w:r>
      <w:r w:rsidR="00547D83" w:rsidRPr="00547D83">
        <w:rPr>
          <w:rFonts w:cstheme="minorHAnsi"/>
          <w:noProof/>
        </w:rPr>
        <w:t>(2014)</w:t>
      </w:r>
      <w:r w:rsidR="00547D83">
        <w:rPr>
          <w:rFonts w:cstheme="minorHAnsi"/>
        </w:rPr>
        <w:fldChar w:fldCharType="end"/>
      </w:r>
      <w:r w:rsidR="00547D83">
        <w:rPr>
          <w:rFonts w:cstheme="minorHAnsi"/>
        </w:rPr>
        <w:t xml:space="preserve"> when applying the Baily-Chetty function for Denmark. </w:t>
      </w:r>
      <w:r w:rsidR="00EE5AF3">
        <w:rPr>
          <w:rFonts w:cstheme="minorHAnsi"/>
        </w:rPr>
        <w:t>Below we see</w:t>
      </w:r>
      <w:r w:rsidR="00FE1B13" w:rsidRPr="00712695">
        <w:rPr>
          <w:rFonts w:cstheme="minorHAnsi"/>
        </w:rPr>
        <w:t xml:space="preserve"> the</w:t>
      </w:r>
      <w:r w:rsidR="00EE5AF3">
        <w:rPr>
          <w:rFonts w:cstheme="minorHAnsi"/>
        </w:rPr>
        <w:t xml:space="preserve"> set-up of the</w:t>
      </w:r>
      <w:r w:rsidR="00FE1B13" w:rsidRPr="00712695">
        <w:rPr>
          <w:rFonts w:cstheme="minorHAnsi"/>
        </w:rPr>
        <w:t xml:space="preserve"> Baily-Chetty function </w:t>
      </w:r>
      <w:r w:rsidR="00547D83">
        <w:rPr>
          <w:rFonts w:cstheme="minorHAnsi"/>
        </w:rPr>
        <w:t>estimat</w:t>
      </w:r>
      <w:r w:rsidR="00EE5AF3">
        <w:rPr>
          <w:rFonts w:cstheme="minorHAnsi"/>
        </w:rPr>
        <w:t>ing</w:t>
      </w:r>
      <w:r w:rsidR="00547D83">
        <w:rPr>
          <w:rFonts w:cstheme="minorHAnsi"/>
        </w:rPr>
        <w:t xml:space="preserve"> the marginal gains of income insurance on the left side, versus the marginal costs on the right side</w:t>
      </w:r>
      <w:r w:rsidR="00FE1B13" w:rsidRPr="00712695">
        <w:rPr>
          <w:rFonts w:cstheme="minorHAnsi"/>
        </w:rPr>
        <w:t>:</w:t>
      </w:r>
    </w:p>
    <w:p w14:paraId="1D75B320" w14:textId="5E75A9D5" w:rsidR="00547D83" w:rsidRPr="00897F9F" w:rsidRDefault="00FE1B13" w:rsidP="00897F9F">
      <w:pPr>
        <w:spacing w:line="360" w:lineRule="auto"/>
        <w:jc w:val="center"/>
        <w:rPr>
          <w:rFonts w:cstheme="minorHAnsi"/>
          <w:sz w:val="24"/>
          <w:szCs w:val="24"/>
        </w:rPr>
      </w:pPr>
      <m:oMath>
        <m:r>
          <w:rPr>
            <w:rFonts w:ascii="Cambria Math" w:hAnsi="Cambria Math" w:cstheme="minorHAnsi"/>
            <w:sz w:val="24"/>
            <w:szCs w:val="24"/>
          </w:rPr>
          <w:lastRenderedPageBreak/>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p>
    <w:p w14:paraId="2103B503" w14:textId="58D171FF" w:rsidR="00547D83" w:rsidRPr="00C70449" w:rsidRDefault="005D614F" w:rsidP="00547D83">
      <w:pPr>
        <w:spacing w:line="360" w:lineRule="auto"/>
        <w:rPr>
          <w:rFonts w:eastAsiaTheme="minorEastAsia" w:cstheme="minorHAnsi"/>
        </w:rPr>
      </w:pPr>
      <w:r>
        <w:rPr>
          <w:rFonts w:eastAsiaTheme="minorEastAsia" w:cstheme="minorHAnsi"/>
        </w:rPr>
        <w:t>Applying</w:t>
      </w:r>
      <w:r w:rsidR="00547D83" w:rsidRPr="00C70449">
        <w:rPr>
          <w:rFonts w:eastAsiaTheme="minorEastAsia" w:cstheme="minorHAnsi"/>
        </w:rPr>
        <w:t xml:space="preserve"> the estimates of the income insurance model, we </w:t>
      </w:r>
      <w:r>
        <w:rPr>
          <w:rFonts w:eastAsiaTheme="minorEastAsia" w:cstheme="minorHAnsi"/>
        </w:rPr>
        <w:t>estimate</w:t>
      </w:r>
      <w:r w:rsidR="00547D83" w:rsidRPr="00C70449">
        <w:rPr>
          <w:rFonts w:eastAsiaTheme="minorEastAsia" w:cstheme="minorHAnsi"/>
        </w:rPr>
        <w:t xml:space="preserve"> the marginal gains to be 0.52 which is lower than the marginal costs </w:t>
      </w:r>
      <w:r>
        <w:rPr>
          <w:rFonts w:eastAsiaTheme="minorEastAsia" w:cstheme="minorHAnsi"/>
        </w:rPr>
        <w:t>found to be</w:t>
      </w:r>
      <w:r w:rsidR="00547D83" w:rsidRPr="00C70449">
        <w:rPr>
          <w:rFonts w:eastAsiaTheme="minorEastAsia" w:cstheme="minorHAnsi"/>
        </w:rPr>
        <w:t xml:space="preserve"> 0.69. Thereby validating the political decision to suppress the rate regulation. </w:t>
      </w:r>
    </w:p>
    <w:p w14:paraId="302B11A2" w14:textId="35475BE2" w:rsidR="008B2072" w:rsidRPr="00C70449" w:rsidRDefault="00FF09E5" w:rsidP="00FF09E5">
      <w:pPr>
        <w:spacing w:line="360" w:lineRule="auto"/>
        <w:rPr>
          <w:rFonts w:eastAsiaTheme="minorEastAsia" w:cstheme="minorHAnsi"/>
        </w:rPr>
      </w:pPr>
      <w:r w:rsidRPr="00C70449">
        <w:rPr>
          <w:rFonts w:eastAsiaTheme="minorEastAsia" w:cstheme="minorHAnsi"/>
        </w:rPr>
        <w:t>Using the macro elasticity found in th</w:t>
      </w:r>
      <w:r w:rsidR="002A091E">
        <w:rPr>
          <w:rFonts w:eastAsiaTheme="minorEastAsia" w:cstheme="minorHAnsi"/>
        </w:rPr>
        <w:t>is</w:t>
      </w:r>
      <w:r w:rsidRPr="00C70449">
        <w:rPr>
          <w:rFonts w:eastAsiaTheme="minorEastAsia" w:cstheme="minorHAnsi"/>
        </w:rPr>
        <w:t xml:space="preserve"> paper, as well as adjusting the micro elasticity to match what is found by newer literature </w:t>
      </w:r>
      <w:r w:rsidR="005D614F">
        <w:rPr>
          <w:rFonts w:eastAsiaTheme="minorEastAsia" w:cstheme="minorHAnsi"/>
        </w:rPr>
        <w:t>regarding the effects of</w:t>
      </w:r>
      <w:r w:rsidRPr="00C70449">
        <w:rPr>
          <w:rFonts w:eastAsiaTheme="minorEastAsia" w:cstheme="minorHAnsi"/>
        </w:rPr>
        <w:t xml:space="preserve"> the approach rate, we find the </w:t>
      </w:r>
      <w:r w:rsidR="008B2072" w:rsidRPr="00C70449">
        <w:rPr>
          <w:rFonts w:eastAsiaTheme="minorEastAsia" w:cstheme="minorHAnsi"/>
        </w:rPr>
        <w:t>marginal gains to be 0.57 which is lower than the estimated value of the marginal costs being 0.96</w:t>
      </w:r>
      <w:r w:rsidR="005D614F">
        <w:rPr>
          <w:rFonts w:eastAsiaTheme="minorEastAsia" w:cstheme="minorHAnsi"/>
        </w:rPr>
        <w:t>.</w:t>
      </w:r>
      <w:r w:rsidR="008B2072" w:rsidRPr="00C70449">
        <w:rPr>
          <w:rFonts w:eastAsiaTheme="minorEastAsia" w:cstheme="minorHAnsi"/>
        </w:rPr>
        <w:t xml:space="preserve"> Therefore, the government seems to be choosing the economically optimal solution in lowering the compensation rate over time by suppressing the rate regulation percentage.</w:t>
      </w:r>
    </w:p>
    <w:p w14:paraId="477948B2" w14:textId="1131E887" w:rsidR="008B2072" w:rsidRDefault="005D614F" w:rsidP="00DF48D0">
      <w:pPr>
        <w:spacing w:line="360" w:lineRule="auto"/>
        <w:rPr>
          <w:rFonts w:eastAsiaTheme="minorEastAsia" w:cstheme="minorHAnsi"/>
          <w:sz w:val="24"/>
          <w:szCs w:val="24"/>
        </w:rPr>
      </w:pPr>
      <w:r>
        <w:rPr>
          <w:rFonts w:eastAsiaTheme="minorEastAsia" w:cstheme="minorHAnsi"/>
        </w:rPr>
        <w:t>Interestingly,</w:t>
      </w:r>
      <w:r w:rsidR="00FF09E5" w:rsidRPr="00C70449">
        <w:rPr>
          <w:rFonts w:eastAsiaTheme="minorEastAsia" w:cstheme="minorHAnsi"/>
        </w:rPr>
        <w:t xml:space="preserve"> we find this conclusion to rely heavily on two assumptions.</w:t>
      </w:r>
      <w:r w:rsidR="008B2072" w:rsidRPr="00C70449">
        <w:rPr>
          <w:rFonts w:eastAsiaTheme="minorEastAsia" w:cstheme="minorHAnsi"/>
        </w:rPr>
        <w:t xml:space="preserve"> First, that our findings of Denmark being categorized as profit-led</w:t>
      </w:r>
      <w:r w:rsidR="00FF09E5" w:rsidRPr="00C70449">
        <w:rPr>
          <w:rFonts w:eastAsiaTheme="minorEastAsia" w:cstheme="minorHAnsi"/>
        </w:rPr>
        <w:t>,</w:t>
      </w:r>
      <w:r w:rsidR="008B2072" w:rsidRPr="00C70449">
        <w:rPr>
          <w:rFonts w:eastAsiaTheme="minorEastAsia" w:cstheme="minorHAnsi"/>
        </w:rPr>
        <w:t xml:space="preserve"> holds, meaning that increases in the wage affect</w:t>
      </w:r>
      <w:r w:rsidR="00FF09E5" w:rsidRPr="00C70449">
        <w:rPr>
          <w:rFonts w:eastAsiaTheme="minorEastAsia" w:cstheme="minorHAnsi"/>
        </w:rPr>
        <w:t>s</w:t>
      </w:r>
      <w:r w:rsidR="008B2072" w:rsidRPr="00C70449">
        <w:rPr>
          <w:rFonts w:eastAsiaTheme="minorEastAsia" w:cstheme="minorHAnsi"/>
        </w:rPr>
        <w:t xml:space="preserve"> the Danish economy negatively</w:t>
      </w:r>
      <w:r>
        <w:rPr>
          <w:rFonts w:eastAsiaTheme="minorEastAsia" w:cstheme="minorHAnsi"/>
        </w:rPr>
        <w:t>.</w:t>
      </w:r>
      <w:r w:rsidR="008B2072" w:rsidRPr="00C70449">
        <w:rPr>
          <w:rFonts w:eastAsiaTheme="minorEastAsia" w:cstheme="minorHAnsi"/>
        </w:rPr>
        <w:t xml:space="preserve"> </w:t>
      </w:r>
      <w:r>
        <w:rPr>
          <w:rFonts w:eastAsiaTheme="minorEastAsia" w:cstheme="minorHAnsi"/>
        </w:rPr>
        <w:t>W</w:t>
      </w:r>
      <w:r w:rsidR="008B2072" w:rsidRPr="00C70449">
        <w:rPr>
          <w:rFonts w:eastAsiaTheme="minorEastAsia" w:cstheme="minorHAnsi"/>
        </w:rPr>
        <w:t>e find the literature to be split regarding categorizing the demand regime</w:t>
      </w:r>
      <w:r w:rsidR="008B2072">
        <w:rPr>
          <w:rFonts w:eastAsiaTheme="minorEastAsia" w:cstheme="minorHAnsi"/>
          <w:sz w:val="24"/>
          <w:szCs w:val="24"/>
        </w:rPr>
        <w:t xml:space="preserve"> </w:t>
      </w:r>
      <w:r w:rsidR="008B2072" w:rsidRPr="00C70449">
        <w:rPr>
          <w:rFonts w:eastAsiaTheme="minorEastAsia" w:cstheme="minorHAnsi"/>
        </w:rPr>
        <w:t xml:space="preserve">for Denmark, but the results based on our model seems to be very robust </w:t>
      </w:r>
      <w:r>
        <w:rPr>
          <w:rFonts w:eastAsiaTheme="minorEastAsia" w:cstheme="minorHAnsi"/>
        </w:rPr>
        <w:t>making us less</w:t>
      </w:r>
      <w:r w:rsidR="008B2072" w:rsidRPr="00C70449">
        <w:rPr>
          <w:rFonts w:eastAsiaTheme="minorEastAsia" w:cstheme="minorHAnsi"/>
        </w:rPr>
        <w:t xml:space="preserve"> concerned about this assumption. </w:t>
      </w:r>
      <w:r w:rsidR="00FF09E5" w:rsidRPr="00C70449">
        <w:rPr>
          <w:rFonts w:eastAsiaTheme="minorEastAsia" w:cstheme="minorHAnsi"/>
        </w:rPr>
        <w:br/>
      </w:r>
      <w:r w:rsidR="008B2072" w:rsidRPr="00C70449">
        <w:rPr>
          <w:rFonts w:eastAsiaTheme="minorEastAsia" w:cstheme="minorHAnsi"/>
        </w:rPr>
        <w:t>It gets more critical for the next assumption, as the conclusion rely on the ability of worker unions to raise wages when the gap between wages and income insurance gets small</w:t>
      </w:r>
      <w:r>
        <w:rPr>
          <w:rFonts w:eastAsiaTheme="minorEastAsia" w:cstheme="minorHAnsi"/>
        </w:rPr>
        <w:t>. Both</w:t>
      </w:r>
      <w:r w:rsidR="008B2072" w:rsidRPr="00C70449">
        <w:rPr>
          <w:rFonts w:eastAsiaTheme="minorEastAsia" w:cstheme="minorHAnsi"/>
        </w:rPr>
        <w:t xml:space="preserve"> theoretical as well as empirical evidence seems to </w:t>
      </w:r>
      <w:r w:rsidR="002A091E">
        <w:rPr>
          <w:rFonts w:eastAsiaTheme="minorEastAsia" w:cstheme="minorHAnsi"/>
        </w:rPr>
        <w:t>support this assumption</w:t>
      </w:r>
      <w:r>
        <w:rPr>
          <w:rFonts w:eastAsiaTheme="minorEastAsia" w:cstheme="minorHAnsi"/>
        </w:rPr>
        <w:t>,</w:t>
      </w:r>
      <w:r w:rsidR="008B2072" w:rsidRPr="00C70449">
        <w:rPr>
          <w:rFonts w:eastAsiaTheme="minorEastAsia" w:cstheme="minorHAnsi"/>
        </w:rPr>
        <w:t xml:space="preserve"> whereas we set the minimum gap that the worker unions will allow according to the</w:t>
      </w:r>
      <w:r w:rsidR="00DB2593" w:rsidRPr="00C70449">
        <w:rPr>
          <w:rFonts w:eastAsiaTheme="minorEastAsia" w:cstheme="minorHAnsi"/>
        </w:rPr>
        <w:t xml:space="preserve"> elasticity of income insurance on wages</w:t>
      </w:r>
      <w:r w:rsidR="008B2072" w:rsidRPr="00C70449">
        <w:rPr>
          <w:rFonts w:eastAsiaTheme="minorEastAsia" w:cstheme="minorHAnsi"/>
        </w:rPr>
        <w:t xml:space="preserve"> found by </w:t>
      </w:r>
      <w:r w:rsidR="008B2072" w:rsidRPr="00C70449">
        <w:rPr>
          <w:rFonts w:eastAsiaTheme="minorEastAsia" w:cstheme="minorHAnsi"/>
          <w:noProof/>
        </w:rPr>
        <w:t>Fredriksson &amp; Söderström</w:t>
      </w:r>
      <w:r w:rsidR="008B2072" w:rsidRPr="00C70449">
        <w:rPr>
          <w:rFonts w:eastAsiaTheme="minorEastAsia" w:cstheme="minorHAnsi"/>
        </w:rPr>
        <w:t xml:space="preserve"> </w:t>
      </w:r>
      <w:r w:rsidR="008B2072" w:rsidRPr="00C70449">
        <w:rPr>
          <w:rFonts w:eastAsiaTheme="minorEastAsia" w:cstheme="minorHAnsi"/>
        </w:rPr>
        <w:fldChar w:fldCharType="begin" w:fldLock="1"/>
      </w:r>
      <w:r w:rsidR="008B2072" w:rsidRPr="00C70449">
        <w:rPr>
          <w:rFonts w:eastAsiaTheme="minorEastAsia" w:cstheme="minorHAnsi"/>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suppress-author":1,"uris":["http://www.mendeley.com/documents/?uuid=466476a4-df1e-4664-b5a7-a32153a79912"]}],"mendeley":{"formattedCitation":"(2020)","plainTextFormattedCitation":"(2020)","previouslyFormattedCitation":"(2020)"},"properties":{"noteIndex":0},"schema":"https://github.com/citation-style-language/schema/raw/master/csl-citation.json"}</w:instrText>
      </w:r>
      <w:r w:rsidR="008B2072" w:rsidRPr="00C70449">
        <w:rPr>
          <w:rFonts w:eastAsiaTheme="minorEastAsia" w:cstheme="minorHAnsi"/>
        </w:rPr>
        <w:fldChar w:fldCharType="separate"/>
      </w:r>
      <w:r w:rsidR="008B2072" w:rsidRPr="00C70449">
        <w:rPr>
          <w:rFonts w:eastAsiaTheme="minorEastAsia" w:cstheme="minorHAnsi"/>
          <w:noProof/>
        </w:rPr>
        <w:t>(2020)</w:t>
      </w:r>
      <w:r w:rsidR="008B2072" w:rsidRPr="00C70449">
        <w:rPr>
          <w:rFonts w:eastAsiaTheme="minorEastAsia" w:cstheme="minorHAnsi"/>
        </w:rPr>
        <w:fldChar w:fldCharType="end"/>
      </w:r>
      <w:r w:rsidR="008B2072" w:rsidRPr="00C70449">
        <w:rPr>
          <w:rFonts w:eastAsiaTheme="minorEastAsia" w:cstheme="minorHAnsi"/>
        </w:rPr>
        <w:t>.</w:t>
      </w:r>
      <w:r>
        <w:rPr>
          <w:rFonts w:eastAsiaTheme="minorEastAsia" w:cstheme="minorHAnsi"/>
        </w:rPr>
        <w:t xml:space="preserve"> If we instead</w:t>
      </w:r>
      <w:r w:rsidR="008B2072" w:rsidRPr="00C70449">
        <w:rPr>
          <w:rFonts w:eastAsiaTheme="minorEastAsia" w:cstheme="minorHAnsi"/>
        </w:rPr>
        <w:t xml:space="preserve"> </w:t>
      </w:r>
      <w:r>
        <w:rPr>
          <w:rFonts w:eastAsiaTheme="minorEastAsia" w:cstheme="minorHAnsi"/>
        </w:rPr>
        <w:t>use</w:t>
      </w:r>
      <w:r w:rsidR="00DF48D0" w:rsidRPr="00C70449">
        <w:rPr>
          <w:rFonts w:eastAsiaTheme="minorEastAsia" w:cstheme="minorHAnsi"/>
        </w:rPr>
        <w:t xml:space="preserve"> our own data for Denmark to</w:t>
      </w:r>
      <w:r w:rsidR="008B2072" w:rsidRPr="00C70449">
        <w:rPr>
          <w:rFonts w:eastAsiaTheme="minorEastAsia" w:cstheme="minorHAnsi"/>
        </w:rPr>
        <w:t xml:space="preserve"> estimate</w:t>
      </w:r>
      <w:r w:rsidR="00DF48D0" w:rsidRPr="00C70449">
        <w:rPr>
          <w:rFonts w:eastAsiaTheme="minorEastAsia" w:cstheme="minorHAnsi"/>
        </w:rPr>
        <w:t xml:space="preserve"> a relationship</w:t>
      </w:r>
      <w:r w:rsidR="008B2072" w:rsidRPr="00C70449">
        <w:rPr>
          <w:rFonts w:eastAsiaTheme="minorEastAsia" w:cstheme="minorHAnsi"/>
        </w:rPr>
        <w:t xml:space="preserve"> </w:t>
      </w:r>
      <w:r w:rsidR="00DF48D0" w:rsidRPr="00C70449">
        <w:rPr>
          <w:rFonts w:eastAsiaTheme="minorEastAsia" w:cstheme="minorHAnsi"/>
        </w:rPr>
        <w:t>between</w:t>
      </w:r>
      <w:r w:rsidR="008B2072" w:rsidRPr="00C70449">
        <w:rPr>
          <w:rFonts w:eastAsiaTheme="minorEastAsia" w:cstheme="minorHAnsi"/>
        </w:rPr>
        <w:t xml:space="preserve"> the level of income insurance </w:t>
      </w:r>
      <w:r w:rsidR="00DF48D0" w:rsidRPr="00C70449">
        <w:rPr>
          <w:rFonts w:eastAsiaTheme="minorEastAsia" w:cstheme="minorHAnsi"/>
        </w:rPr>
        <w:t>and</w:t>
      </w:r>
      <w:r w:rsidR="008B2072" w:rsidRPr="00C70449">
        <w:rPr>
          <w:rFonts w:eastAsiaTheme="minorEastAsia" w:cstheme="minorHAnsi"/>
        </w:rPr>
        <w:t xml:space="preserve"> wage</w:t>
      </w:r>
      <w:r w:rsidR="00DF48D0" w:rsidRPr="00C70449">
        <w:rPr>
          <w:rFonts w:eastAsiaTheme="minorEastAsia" w:cstheme="minorHAnsi"/>
        </w:rPr>
        <w:t xml:space="preserve">s, including the average level of </w:t>
      </w:r>
      <w:r>
        <w:rPr>
          <w:rFonts w:eastAsiaTheme="minorEastAsia" w:cstheme="minorHAnsi"/>
        </w:rPr>
        <w:t>income insurance</w:t>
      </w:r>
      <w:r w:rsidR="00DF48D0" w:rsidRPr="00C70449">
        <w:rPr>
          <w:rFonts w:eastAsiaTheme="minorEastAsia" w:cstheme="minorHAnsi"/>
        </w:rPr>
        <w:t xml:space="preserve"> in the wage equation of our model</w:t>
      </w:r>
      <w:r w:rsidR="008B2072" w:rsidRPr="00C70449">
        <w:rPr>
          <w:rFonts w:eastAsiaTheme="minorEastAsia" w:cstheme="minorHAnsi"/>
        </w:rPr>
        <w:t>, we find no significant relationship</w:t>
      </w:r>
      <w:r w:rsidR="002A091E">
        <w:rPr>
          <w:rFonts w:eastAsiaTheme="minorEastAsia" w:cstheme="minorHAnsi"/>
        </w:rPr>
        <w:t xml:space="preserve"> in the </w:t>
      </w:r>
      <w:r w:rsidR="002A091E" w:rsidRPr="00C70449">
        <w:rPr>
          <w:rFonts w:eastAsiaTheme="minorEastAsia" w:cstheme="minorHAnsi"/>
        </w:rPr>
        <w:t>long run</w:t>
      </w:r>
      <w:r w:rsidR="00DF48D0" w:rsidRPr="00C70449">
        <w:rPr>
          <w:rFonts w:eastAsiaTheme="minorEastAsia" w:cstheme="minorHAnsi"/>
        </w:rPr>
        <w:t>.</w:t>
      </w:r>
      <w:r w:rsidR="008B2072" w:rsidRPr="00C70449">
        <w:rPr>
          <w:rFonts w:eastAsiaTheme="minorEastAsia" w:cstheme="minorHAnsi"/>
        </w:rPr>
        <w:t xml:space="preserve"> </w:t>
      </w:r>
      <w:r w:rsidR="00DF48D0" w:rsidRPr="00C70449">
        <w:rPr>
          <w:rFonts w:eastAsiaTheme="minorEastAsia" w:cstheme="minorHAnsi"/>
        </w:rPr>
        <w:t>U</w:t>
      </w:r>
      <w:r w:rsidR="008B2072" w:rsidRPr="00C70449">
        <w:rPr>
          <w:rFonts w:eastAsiaTheme="minorEastAsia" w:cstheme="minorHAnsi"/>
        </w:rPr>
        <w:t xml:space="preserve">sing this as an argumentation to exclude the wage-channel, </w:t>
      </w:r>
      <w:r w:rsidR="00DF48D0" w:rsidRPr="00C70449">
        <w:rPr>
          <w:rFonts w:eastAsiaTheme="minorEastAsia" w:cstheme="minorHAnsi"/>
        </w:rPr>
        <w:t xml:space="preserve">we instead estimate the elasticity of the macroeconomic effects to be -0.04, leaving the total macro elasticity to be 0.47. </w:t>
      </w:r>
      <w:r>
        <w:rPr>
          <w:rFonts w:eastAsiaTheme="minorEastAsia" w:cstheme="minorHAnsi"/>
        </w:rPr>
        <w:t>Applying</w:t>
      </w:r>
      <w:r w:rsidR="00DF48D0" w:rsidRPr="00C70449">
        <w:rPr>
          <w:rFonts w:eastAsiaTheme="minorEastAsia" w:cstheme="minorHAnsi"/>
        </w:rPr>
        <w:t xml:space="preserve"> this estimate in the Baily-Chetty function we reach the opposite conclusion where the marginal gains from increasing the level of income insurance exceeds the marginal costs, favoring a</w:t>
      </w:r>
      <w:r>
        <w:rPr>
          <w:rFonts w:eastAsiaTheme="minorEastAsia" w:cstheme="minorHAnsi"/>
        </w:rPr>
        <w:t>n</w:t>
      </w:r>
      <w:r w:rsidR="00DF48D0" w:rsidRPr="00C70449">
        <w:rPr>
          <w:rFonts w:eastAsiaTheme="minorEastAsia" w:cstheme="minorHAnsi"/>
        </w:rPr>
        <w:t xml:space="preserve"> increase in the compensation rate, thereby making the decision to suppress the </w:t>
      </w:r>
      <w:r>
        <w:rPr>
          <w:rFonts w:eastAsiaTheme="minorEastAsia" w:cstheme="minorHAnsi"/>
        </w:rPr>
        <w:t>state</w:t>
      </w:r>
      <w:r w:rsidR="00DF48D0" w:rsidRPr="00C70449">
        <w:rPr>
          <w:rFonts w:eastAsiaTheme="minorEastAsia" w:cstheme="minorHAnsi"/>
        </w:rPr>
        <w:t xml:space="preserve"> regulation </w:t>
      </w:r>
      <w:r>
        <w:rPr>
          <w:rFonts w:eastAsiaTheme="minorEastAsia" w:cstheme="minorHAnsi"/>
        </w:rPr>
        <w:t>percentage</w:t>
      </w:r>
      <w:r w:rsidR="00DF48D0" w:rsidRPr="00C70449">
        <w:rPr>
          <w:rFonts w:eastAsiaTheme="minorEastAsia" w:cstheme="minorHAnsi"/>
        </w:rPr>
        <w:t xml:space="preserve"> non optimal looking at the economic welfare.</w:t>
      </w:r>
    </w:p>
    <w:p w14:paraId="0C3F450D" w14:textId="120DCD44" w:rsidR="00A34CCC" w:rsidRPr="00897F9F" w:rsidRDefault="00DF48D0" w:rsidP="009A3954">
      <w:pPr>
        <w:pStyle w:val="Overskrift1"/>
        <w:rPr>
          <w:rFonts w:eastAsiaTheme="minorEastAsia"/>
          <w:sz w:val="28"/>
          <w:szCs w:val="28"/>
        </w:rPr>
      </w:pPr>
      <w:r w:rsidRPr="00897F9F">
        <w:rPr>
          <w:rFonts w:eastAsiaTheme="minorEastAsia"/>
          <w:sz w:val="28"/>
          <w:szCs w:val="28"/>
        </w:rPr>
        <w:t xml:space="preserve">Conclusion </w:t>
      </w:r>
    </w:p>
    <w:p w14:paraId="2ED4526B" w14:textId="09E1CF63" w:rsidR="00274099" w:rsidRPr="00F0296F" w:rsidRDefault="00274099" w:rsidP="008D1C46">
      <w:pPr>
        <w:spacing w:line="360" w:lineRule="auto"/>
      </w:pPr>
      <w:r w:rsidRPr="00F0296F">
        <w:t xml:space="preserve">In this paper we present an alternative of using the purely micro-founded models, like the income insurance model built to analyze regulations </w:t>
      </w:r>
      <w:r w:rsidR="00D97E8C">
        <w:t>as the</w:t>
      </w:r>
      <w:r w:rsidR="00C04359">
        <w:t xml:space="preserve"> one</w:t>
      </w:r>
      <w:r w:rsidR="00D97E8C">
        <w:t xml:space="preserve"> suppressing the state regulation percentage</w:t>
      </w:r>
      <w:r w:rsidRPr="00F0296F">
        <w:t xml:space="preserve">. We do this utilizing the quarterly Stock-Flow-Consistent model for the Danish economy </w:t>
      </w:r>
      <w:r w:rsidR="00F0296F" w:rsidRPr="00F0296F">
        <w:t xml:space="preserve">built by </w:t>
      </w:r>
      <w:r w:rsidRPr="00F0296F">
        <w:rPr>
          <w:noProof/>
        </w:rPr>
        <w:t>Byrialsen et al.</w:t>
      </w:r>
      <w:r w:rsidRPr="00F0296F">
        <w:t xml:space="preserve"> </w:t>
      </w:r>
      <w:r w:rsidRPr="00F0296F">
        <w:fldChar w:fldCharType="begin" w:fldLock="1"/>
      </w:r>
      <w:r w:rsidRPr="00F0296F">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suppress-author":1,"uris":["http://www.mendeley.com/documents/?uuid=c8b1835d-6140-4f1b-a0ff-d24958095dbd"]}],"mendeley":{"formattedCitation":"(2022)","plainTextFormattedCitation":"(2022)","previouslyFormattedCitation":"(2022)"},"properties":{"noteIndex":0},"schema":"https://github.com/citation-style-language/schema/raw/master/csl-citation.json"}</w:instrText>
      </w:r>
      <w:r w:rsidRPr="00F0296F">
        <w:fldChar w:fldCharType="separate"/>
      </w:r>
      <w:r w:rsidRPr="00F0296F">
        <w:rPr>
          <w:noProof/>
        </w:rPr>
        <w:t>(2022)</w:t>
      </w:r>
      <w:r w:rsidRPr="00F0296F">
        <w:fldChar w:fldCharType="end"/>
      </w:r>
      <w:r w:rsidR="00F0296F">
        <w:t xml:space="preserve"> by</w:t>
      </w:r>
      <w:r w:rsidRPr="00F0296F">
        <w:t xml:space="preserve"> </w:t>
      </w:r>
      <w:r w:rsidR="00F0296F" w:rsidRPr="00F0296F">
        <w:t>incorporating the Danish income insurance program within the model, as well as introducing  three macroeconomic channels in which the IS-program affects the economy</w:t>
      </w:r>
      <w:r w:rsidRPr="00F0296F">
        <w:t xml:space="preserve">. </w:t>
      </w:r>
      <w:r w:rsidR="00F0296F">
        <w:t xml:space="preserve">When performing a </w:t>
      </w:r>
      <w:r w:rsidR="00F0296F">
        <w:lastRenderedPageBreak/>
        <w:t xml:space="preserve">counterfactual analysis in removing the suppressing of the state regulation percentage, we find that the three macroeconomic channel together increase unemployment by 1500 people, leaving us with an elasticity of these macroeconomic effects in the range of 0.35-0.4. </w:t>
      </w:r>
      <w:r w:rsidR="00F0296F" w:rsidRPr="000F4817">
        <w:rPr>
          <w:rFonts w:cstheme="minorHAnsi"/>
        </w:rPr>
        <w:t xml:space="preserve">To obtain an estimate of the macro elasticity for Denmark, we use the same idea as </w:t>
      </w:r>
      <w:r w:rsidR="00F0296F" w:rsidRPr="000F4817">
        <w:rPr>
          <w:rFonts w:cstheme="minorHAnsi"/>
          <w:noProof/>
        </w:rPr>
        <w:t>Lalive et al.</w:t>
      </w:r>
      <w:r w:rsidR="00F0296F" w:rsidRPr="000F4817">
        <w:rPr>
          <w:rFonts w:cstheme="minorHAnsi"/>
        </w:rPr>
        <w:t xml:space="preserve"> </w:t>
      </w:r>
      <w:r w:rsidR="00F0296F" w:rsidRPr="000F4817">
        <w:rPr>
          <w:rFonts w:cstheme="minorHAnsi"/>
        </w:rPr>
        <w:fldChar w:fldCharType="begin" w:fldLock="1"/>
      </w:r>
      <w:r w:rsidR="00F0296F" w:rsidRPr="000F4817">
        <w:rPr>
          <w:rFonts w:cstheme="minorHAnsi"/>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suppress-author":1,"uris":["http://www.mendeley.com/documents/?uuid=2de29c30-50a6-47a1-b587-e9aac3633f90"]}],"mendeley":{"formattedCitation":"(2015)","plainTextFormattedCitation":"(2015)","previouslyFormattedCitation":"(2015)"},"properties":{"noteIndex":0},"schema":"https://github.com/citation-style-language/schema/raw/master/csl-citation.json"}</w:instrText>
      </w:r>
      <w:r w:rsidR="00F0296F" w:rsidRPr="000F4817">
        <w:rPr>
          <w:rFonts w:cstheme="minorHAnsi"/>
        </w:rPr>
        <w:fldChar w:fldCharType="separate"/>
      </w:r>
      <w:r w:rsidR="00F0296F" w:rsidRPr="000F4817">
        <w:rPr>
          <w:rFonts w:cstheme="minorHAnsi"/>
          <w:noProof/>
        </w:rPr>
        <w:t>(2015)</w:t>
      </w:r>
      <w:r w:rsidR="00F0296F" w:rsidRPr="000F4817">
        <w:rPr>
          <w:rFonts w:cstheme="minorHAnsi"/>
        </w:rPr>
        <w:fldChar w:fldCharType="end"/>
      </w:r>
      <w:r w:rsidR="00F0296F" w:rsidRPr="000F4817">
        <w:rPr>
          <w:rFonts w:cstheme="minorHAnsi"/>
        </w:rPr>
        <w:t xml:space="preserve"> taking the sum of the micro effect and </w:t>
      </w:r>
      <w:r w:rsidR="00F0296F">
        <w:rPr>
          <w:rFonts w:cstheme="minorHAnsi"/>
        </w:rPr>
        <w:t xml:space="preserve">macro effects. </w:t>
      </w:r>
      <w:r w:rsidR="00F0296F" w:rsidRPr="000F4817">
        <w:rPr>
          <w:rFonts w:cstheme="minorHAnsi"/>
        </w:rPr>
        <w:t xml:space="preserve">Estimating the micro elasticity for Denmark we use calculations carried out by the ministry </w:t>
      </w:r>
      <w:r w:rsidR="00955D5E">
        <w:rPr>
          <w:rFonts w:cstheme="minorHAnsi"/>
        </w:rPr>
        <w:t xml:space="preserve">of labor </w:t>
      </w:r>
      <w:r w:rsidR="00F0296F">
        <w:rPr>
          <w:rFonts w:cstheme="minorHAnsi"/>
        </w:rPr>
        <w:t xml:space="preserve">using the </w:t>
      </w:r>
      <w:r w:rsidR="00743C73">
        <w:rPr>
          <w:rFonts w:cstheme="minorHAnsi"/>
        </w:rPr>
        <w:t>IS-model to calculate the effects of removing the suppressing of the state regulation percentage from 2020-2023</w:t>
      </w:r>
      <w:r w:rsidR="00F0296F">
        <w:rPr>
          <w:rFonts w:cstheme="minorHAnsi"/>
        </w:rPr>
        <w:t xml:space="preserve">, </w:t>
      </w:r>
      <w:r w:rsidR="00743C73">
        <w:rPr>
          <w:rFonts w:cstheme="minorHAnsi"/>
        </w:rPr>
        <w:t>based on this</w:t>
      </w:r>
      <w:r w:rsidR="00F0296F">
        <w:rPr>
          <w:rFonts w:cstheme="minorHAnsi"/>
        </w:rPr>
        <w:t xml:space="preserve"> </w:t>
      </w:r>
      <w:r w:rsidR="00743C73">
        <w:rPr>
          <w:rFonts w:cstheme="minorHAnsi"/>
        </w:rPr>
        <w:t xml:space="preserve">we </w:t>
      </w:r>
      <w:r w:rsidR="00955D5E">
        <w:rPr>
          <w:rFonts w:cstheme="minorHAnsi"/>
        </w:rPr>
        <w:t>calculate</w:t>
      </w:r>
      <w:r w:rsidR="00F0296F">
        <w:rPr>
          <w:rFonts w:cstheme="minorHAnsi"/>
        </w:rPr>
        <w:t xml:space="preserve"> the micro elasticity to be 0.66</w:t>
      </w:r>
      <w:r w:rsidR="00F0296F" w:rsidRPr="000F4817">
        <w:rPr>
          <w:rFonts w:cstheme="minorHAnsi"/>
        </w:rPr>
        <w:t>.</w:t>
      </w:r>
      <w:r w:rsidR="00743C73">
        <w:rPr>
          <w:rFonts w:cstheme="minorHAnsi"/>
        </w:rPr>
        <w:t xml:space="preserve"> But as presented by DØRS </w:t>
      </w:r>
      <w:r w:rsidR="00955D5E">
        <w:rPr>
          <w:rFonts w:cstheme="minorHAnsi"/>
        </w:rPr>
        <w:fldChar w:fldCharType="begin" w:fldLock="1"/>
      </w:r>
      <w:r w:rsidR="0016177D">
        <w:rPr>
          <w:rFonts w:cstheme="minorHAnsi"/>
        </w:rPr>
        <w:instrText>ADDIN CSL_CITATION {"citationItems":[{"id":"ITEM-1","itemData":{"author":[{"dropping-particle":"","family":"DØRS","given":"","non-dropping-particle":"","parse-names":false,"suffix":""}],"id":"ITEM-1","issued":{"date-parts":[["2022"]]},"title":"RAPPORT FRA FORMANDSKABET DANSK ØKONOMI FORÅR 2022","type":"report"},"suppress-author":1,"uris":["http://www.mendeley.com/documents/?uuid=ba41821c-8687-3dd4-967a-44acd8f66336"]}],"mendeley":{"formattedCitation":"(2022)","plainTextFormattedCitation":"(2022)","previouslyFormattedCitation":"(2022)"},"properties":{"noteIndex":0},"schema":"https://github.com/citation-style-language/schema/raw/master/csl-citation.json"}</w:instrText>
      </w:r>
      <w:r w:rsidR="00955D5E">
        <w:rPr>
          <w:rFonts w:cstheme="minorHAnsi"/>
        </w:rPr>
        <w:fldChar w:fldCharType="separate"/>
      </w:r>
      <w:r w:rsidR="00955D5E" w:rsidRPr="00955D5E">
        <w:rPr>
          <w:rFonts w:cstheme="minorHAnsi"/>
          <w:noProof/>
        </w:rPr>
        <w:t>(2022)</w:t>
      </w:r>
      <w:r w:rsidR="00955D5E">
        <w:rPr>
          <w:rFonts w:cstheme="minorHAnsi"/>
        </w:rPr>
        <w:fldChar w:fldCharType="end"/>
      </w:r>
      <w:r w:rsidR="00955D5E">
        <w:rPr>
          <w:rFonts w:cstheme="minorHAnsi"/>
        </w:rPr>
        <w:t xml:space="preserve"> </w:t>
      </w:r>
      <w:r w:rsidR="00C04359">
        <w:rPr>
          <w:rFonts w:cstheme="minorHAnsi"/>
        </w:rPr>
        <w:t xml:space="preserve">newer literature seems to argue that </w:t>
      </w:r>
      <w:r w:rsidR="00743C73">
        <w:rPr>
          <w:rFonts w:cstheme="minorHAnsi"/>
        </w:rPr>
        <w:t xml:space="preserve">the approach effect </w:t>
      </w:r>
      <w:r w:rsidR="00C04359">
        <w:rPr>
          <w:rFonts w:cstheme="minorHAnsi"/>
        </w:rPr>
        <w:t>is</w:t>
      </w:r>
      <w:r w:rsidR="00743C73">
        <w:rPr>
          <w:rFonts w:cstheme="minorHAnsi"/>
        </w:rPr>
        <w:t xml:space="preserve"> overstated in this model</w:t>
      </w:r>
      <w:r w:rsidR="00C04359">
        <w:rPr>
          <w:rFonts w:cstheme="minorHAnsi"/>
        </w:rPr>
        <w:t>. When we take into account this overestimation, we instead</w:t>
      </w:r>
      <w:r w:rsidR="00955D5E">
        <w:rPr>
          <w:rFonts w:cstheme="minorHAnsi"/>
        </w:rPr>
        <w:t xml:space="preserve"> calculate </w:t>
      </w:r>
      <w:r w:rsidR="00743C73">
        <w:rPr>
          <w:rFonts w:cstheme="minorHAnsi"/>
        </w:rPr>
        <w:t xml:space="preserve">the micro elasticity to be 0.51. </w:t>
      </w:r>
      <w:r w:rsidR="00743C73">
        <w:rPr>
          <w:rFonts w:cstheme="minorHAnsi"/>
        </w:rPr>
        <w:br/>
        <w:t xml:space="preserve">Based on these results we estimate the macro elasticity of income insurance on unemployment to be in the range of 0.86-0.91 in the case of Denmark. </w:t>
      </w:r>
      <w:r w:rsidR="00403B37">
        <w:rPr>
          <w:rFonts w:cstheme="minorHAnsi"/>
        </w:rPr>
        <w:t xml:space="preserve">We use these results </w:t>
      </w:r>
      <w:r w:rsidR="00C04359">
        <w:rPr>
          <w:rFonts w:cstheme="minorHAnsi"/>
        </w:rPr>
        <w:t>in comparison to</w:t>
      </w:r>
      <w:r w:rsidR="00403B37">
        <w:rPr>
          <w:rFonts w:cstheme="minorHAnsi"/>
        </w:rPr>
        <w:t xml:space="preserve"> the estimated micro elasticity of 0.66</w:t>
      </w:r>
      <w:r w:rsidR="00C04359">
        <w:rPr>
          <w:rFonts w:cstheme="minorHAnsi"/>
        </w:rPr>
        <w:t>,</w:t>
      </w:r>
      <w:r w:rsidR="00403B37">
        <w:rPr>
          <w:rFonts w:cstheme="minorHAnsi"/>
        </w:rPr>
        <w:t xml:space="preserve"> found using the estimates of the IS-model, to see if we reach different conclusions when evaluating the </w:t>
      </w:r>
      <w:r w:rsidR="00955D5E">
        <w:rPr>
          <w:rFonts w:cstheme="minorHAnsi"/>
        </w:rPr>
        <w:t>decision to suppress the state regulation rate</w:t>
      </w:r>
      <w:r w:rsidR="00403B37">
        <w:rPr>
          <w:rFonts w:cstheme="minorHAnsi"/>
        </w:rPr>
        <w:t xml:space="preserve"> using the Baily-Chetty function. In both cases we find that the political decision to suppress the state regulation rate increases economic welfare, thereby not changing the conclusion when taking into </w:t>
      </w:r>
      <w:r w:rsidR="00403B37" w:rsidRPr="009A3954">
        <w:rPr>
          <w:rFonts w:cstheme="minorHAnsi"/>
        </w:rPr>
        <w:t xml:space="preserve">consideration the macroeconomic effects of this regulation. </w:t>
      </w:r>
      <w:r w:rsidR="00955D5E">
        <w:rPr>
          <w:rFonts w:cstheme="minorHAnsi"/>
        </w:rPr>
        <w:br/>
        <w:t>But we find t</w:t>
      </w:r>
      <w:r w:rsidR="009A3954" w:rsidRPr="009A3954">
        <w:rPr>
          <w:rFonts w:cstheme="minorHAnsi"/>
        </w:rPr>
        <w:t>his conclusion</w:t>
      </w:r>
      <w:r w:rsidR="00C04359">
        <w:rPr>
          <w:rFonts w:cstheme="minorHAnsi"/>
        </w:rPr>
        <w:t xml:space="preserve"> to</w:t>
      </w:r>
      <w:r w:rsidR="009A3954" w:rsidRPr="009A3954">
        <w:rPr>
          <w:rFonts w:cstheme="minorHAnsi"/>
        </w:rPr>
        <w:t xml:space="preserve"> heavily rel</w:t>
      </w:r>
      <w:r w:rsidR="00C04359">
        <w:rPr>
          <w:rFonts w:cstheme="minorHAnsi"/>
        </w:rPr>
        <w:t>y</w:t>
      </w:r>
      <w:r w:rsidR="009A3954" w:rsidRPr="009A3954">
        <w:rPr>
          <w:rFonts w:cstheme="minorHAnsi"/>
        </w:rPr>
        <w:t xml:space="preserve"> on two assumptions. </w:t>
      </w:r>
      <w:r w:rsidR="009A3954" w:rsidRPr="009A3954">
        <w:rPr>
          <w:rFonts w:eastAsiaTheme="minorEastAsia" w:cstheme="minorHAnsi"/>
        </w:rPr>
        <w:t>First, that Denmark is categorized as profit-led where the results found in our model seems to be very robust indicating that this assumption</w:t>
      </w:r>
      <w:r w:rsidR="00955D5E">
        <w:rPr>
          <w:rFonts w:eastAsiaTheme="minorEastAsia" w:cstheme="minorHAnsi"/>
        </w:rPr>
        <w:t xml:space="preserve"> stands</w:t>
      </w:r>
      <w:r w:rsidR="009A3954" w:rsidRPr="009A3954">
        <w:rPr>
          <w:rFonts w:eastAsiaTheme="minorEastAsia" w:cstheme="minorHAnsi"/>
        </w:rPr>
        <w:t xml:space="preserve">. Second, </w:t>
      </w:r>
      <w:r w:rsidR="009A3954" w:rsidRPr="009A3954">
        <w:t xml:space="preserve">we assume the worker unions in Denmark to be capable of affecting the wages when the gap between the level of income insurance and wages is getting small. Even though </w:t>
      </w:r>
      <w:r w:rsidR="00955D5E">
        <w:t>we find</w:t>
      </w:r>
      <w:r w:rsidR="009A3954" w:rsidRPr="009A3954">
        <w:t xml:space="preserve"> empirical evidence for this, </w:t>
      </w:r>
      <w:r w:rsidR="00955D5E">
        <w:t>there seems to be no</w:t>
      </w:r>
      <w:r w:rsidR="009A3954" w:rsidRPr="009A3954">
        <w:t xml:space="preserve"> significant relationship between the level of </w:t>
      </w:r>
      <w:r w:rsidR="00C04359">
        <w:t>income insurance</w:t>
      </w:r>
      <w:r w:rsidR="009A3954" w:rsidRPr="009A3954">
        <w:t xml:space="preserve"> and wages</w:t>
      </w:r>
      <w:r w:rsidR="00955D5E">
        <w:t>, using our own data for Denmark</w:t>
      </w:r>
      <w:r w:rsidR="009A3954" w:rsidRPr="009A3954">
        <w:t xml:space="preserve">. </w:t>
      </w:r>
      <w:r w:rsidR="00955D5E">
        <w:t>This suggests that we should leave out t</w:t>
      </w:r>
      <w:r w:rsidR="009A3954" w:rsidRPr="009A3954">
        <w:t xml:space="preserve">he wage-channel </w:t>
      </w:r>
      <w:r w:rsidR="00955D5E">
        <w:t xml:space="preserve">when estimating </w:t>
      </w:r>
      <w:r w:rsidR="009A3954" w:rsidRPr="009A3954">
        <w:t>the total macro elasticity</w:t>
      </w:r>
      <w:r w:rsidR="00955D5E">
        <w:t>. Doing this we obtain an estimate of</w:t>
      </w:r>
      <w:r w:rsidR="009A3954" w:rsidRPr="009A3954">
        <w:t xml:space="preserve"> 0.47 instead of 0.89, thereby resulting in the opposite conclusion, leaving the political decision to suppress the </w:t>
      </w:r>
      <w:r w:rsidR="00C04359">
        <w:t>state</w:t>
      </w:r>
      <w:r w:rsidR="009A3954" w:rsidRPr="009A3954">
        <w:t xml:space="preserve"> regulation percentage to lower the economic welfare.</w:t>
      </w:r>
    </w:p>
    <w:p w14:paraId="365DA193" w14:textId="410C4943" w:rsidR="00274099" w:rsidRDefault="00274099" w:rsidP="008D1C46">
      <w:pPr>
        <w:spacing w:line="360" w:lineRule="auto"/>
        <w:rPr>
          <w:sz w:val="24"/>
          <w:szCs w:val="24"/>
        </w:rPr>
      </w:pPr>
    </w:p>
    <w:p w14:paraId="521E710D" w14:textId="74E3E805" w:rsidR="00274099" w:rsidRDefault="00274099" w:rsidP="008D1C46">
      <w:pPr>
        <w:spacing w:line="360" w:lineRule="auto"/>
        <w:rPr>
          <w:sz w:val="24"/>
          <w:szCs w:val="24"/>
        </w:rPr>
      </w:pPr>
    </w:p>
    <w:p w14:paraId="66490206" w14:textId="77777777" w:rsidR="00274099" w:rsidRPr="00A34CCC" w:rsidRDefault="00274099" w:rsidP="008D1C46">
      <w:pPr>
        <w:spacing w:line="360" w:lineRule="auto"/>
      </w:pPr>
    </w:p>
    <w:sectPr w:rsidR="00274099" w:rsidRPr="00A34CCC" w:rsidSect="003B524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1269F" w14:textId="77777777" w:rsidR="00EC7D8A" w:rsidRDefault="00EC7D8A" w:rsidP="00B508C6">
      <w:pPr>
        <w:spacing w:after="0" w:line="240" w:lineRule="auto"/>
      </w:pPr>
      <w:r>
        <w:separator/>
      </w:r>
    </w:p>
  </w:endnote>
  <w:endnote w:type="continuationSeparator" w:id="0">
    <w:p w14:paraId="13CC08AA" w14:textId="77777777" w:rsidR="00EC7D8A" w:rsidRDefault="00EC7D8A" w:rsidP="00B50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E92A5" w14:textId="77777777" w:rsidR="00EC7D8A" w:rsidRDefault="00EC7D8A" w:rsidP="00B508C6">
      <w:pPr>
        <w:spacing w:after="0" w:line="240" w:lineRule="auto"/>
      </w:pPr>
      <w:r>
        <w:separator/>
      </w:r>
    </w:p>
  </w:footnote>
  <w:footnote w:type="continuationSeparator" w:id="0">
    <w:p w14:paraId="7D7CCE57" w14:textId="77777777" w:rsidR="00EC7D8A" w:rsidRDefault="00EC7D8A" w:rsidP="00B508C6">
      <w:pPr>
        <w:spacing w:after="0" w:line="240" w:lineRule="auto"/>
      </w:pPr>
      <w:r>
        <w:continuationSeparator/>
      </w:r>
    </w:p>
  </w:footnote>
  <w:footnote w:id="1">
    <w:p w14:paraId="3C4DDD50" w14:textId="77777777" w:rsidR="00D30B53" w:rsidRPr="002A5F62" w:rsidRDefault="00D30B53" w:rsidP="00D30B53">
      <w:pPr>
        <w:pStyle w:val="Fodnotetekst"/>
        <w:rPr>
          <w:ins w:id="181" w:author="Mikael Randrup Byrialsen" w:date="2022-11-28T20:49:00Z"/>
        </w:rPr>
      </w:pPr>
      <w:ins w:id="182" w:author="Mikael Randrup Byrialsen" w:date="2022-11-28T20:49:00Z">
        <w:r w:rsidRPr="002A5F62">
          <w:rPr>
            <w:rStyle w:val="Fodnotehenvisning"/>
          </w:rPr>
          <w:footnoteRef/>
        </w:r>
        <w:r w:rsidRPr="002A5F62">
          <w:t xml:space="preserve"> The share of workers being part of the income insurance program. </w:t>
        </w:r>
      </w:ins>
    </w:p>
  </w:footnote>
  <w:footnote w:id="2">
    <w:p w14:paraId="32D8D0FE" w14:textId="58921248" w:rsidR="002A5F62" w:rsidRPr="002A5F62" w:rsidRDefault="002A5F62">
      <w:pPr>
        <w:pStyle w:val="Fodnotetekst"/>
      </w:pPr>
      <w:r>
        <w:rPr>
          <w:rStyle w:val="Fodnotehenvisning"/>
        </w:rPr>
        <w:footnoteRef/>
      </w:r>
      <w:r>
        <w:t xml:space="preserve"> </w:t>
      </w:r>
      <w:r w:rsidRPr="002A5F62">
        <w:t>As the demand channel is built into the baseline model, this channel will also affect the results of the two additional channels.</w:t>
      </w:r>
    </w:p>
  </w:footnote>
  <w:footnote w:id="3">
    <w:p w14:paraId="5F8D3DB7" w14:textId="051225E2" w:rsidR="00291651" w:rsidRPr="002A5F62" w:rsidDel="00D30B53" w:rsidRDefault="00291651">
      <w:pPr>
        <w:pStyle w:val="Fodnotetekst"/>
        <w:rPr>
          <w:del w:id="188" w:author="Mikael Randrup Byrialsen" w:date="2022-11-28T20:49:00Z"/>
        </w:rPr>
      </w:pPr>
      <w:del w:id="189" w:author="Mikael Randrup Byrialsen" w:date="2022-11-28T20:49:00Z">
        <w:r w:rsidRPr="002A5F62" w:rsidDel="00D30B53">
          <w:rPr>
            <w:rStyle w:val="Fodnotehenvisning"/>
          </w:rPr>
          <w:footnoteRef/>
        </w:r>
        <w:r w:rsidRPr="002A5F62" w:rsidDel="00D30B53">
          <w:delText xml:space="preserve"> The share of workers being part of the income insurance program. </w:delText>
        </w:r>
      </w:del>
    </w:p>
  </w:footnote>
  <w:footnote w:id="4">
    <w:p w14:paraId="27D0C312" w14:textId="6CC556FD" w:rsidR="00B508C6" w:rsidRPr="00B508C6" w:rsidRDefault="00B508C6">
      <w:pPr>
        <w:pStyle w:val="Fodnotetekst"/>
      </w:pPr>
      <w:r w:rsidRPr="002A5F62">
        <w:rPr>
          <w:rStyle w:val="Fodnotehenvisning"/>
        </w:rPr>
        <w:footnoteRef/>
      </w:r>
      <w:r w:rsidRPr="002A5F62">
        <w:t xml:space="preserve"> </w:t>
      </w:r>
      <w:r w:rsidRPr="002A5F62">
        <w:rPr>
          <w:rFonts w:cstheme="minorHAnsi"/>
        </w:rPr>
        <w:t xml:space="preserve">Which is giving us an elasticity of income insurance on wages close to the one found by </w:t>
      </w:r>
      <w:r w:rsidRPr="002A5F62">
        <w:rPr>
          <w:rFonts w:cstheme="minorHAnsi"/>
        </w:rPr>
        <w:fldChar w:fldCharType="begin" w:fldLock="1"/>
      </w:r>
      <w:r w:rsidRPr="002A5F62">
        <w:rPr>
          <w:rFonts w:cstheme="minorHAnsi"/>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Pr="002A5F62">
        <w:rPr>
          <w:rFonts w:cstheme="minorHAnsi"/>
        </w:rPr>
        <w:fldChar w:fldCharType="separate"/>
      </w:r>
      <w:r w:rsidRPr="002A5F62">
        <w:rPr>
          <w:rFonts w:cstheme="minorHAnsi"/>
          <w:noProof/>
        </w:rPr>
        <w:t>(Fredriksson &amp; Söderström, 2020)</w:t>
      </w:r>
      <w:r w:rsidRPr="002A5F62">
        <w:rPr>
          <w:rFonts w:cstheme="minorHAnsi"/>
        </w:rPr>
        <w:fldChar w:fldCharType="end"/>
      </w:r>
      <w:r w:rsidRPr="002A5F62">
        <w:rPr>
          <w:rFonts w:cstheme="minorHAnsi"/>
        </w:rPr>
        <w:t xml:space="preserve"> of 0.2-0.3.</w:t>
      </w:r>
    </w:p>
  </w:footnote>
  <w:footnote w:id="5">
    <w:p w14:paraId="6CB864BB" w14:textId="2767AB81" w:rsidR="00454710" w:rsidRPr="00454710" w:rsidRDefault="00454710">
      <w:pPr>
        <w:pStyle w:val="Fodnotetekst"/>
      </w:pPr>
      <w:r>
        <w:rPr>
          <w:rStyle w:val="Fodnotehenvisning"/>
        </w:rPr>
        <w:footnoteRef/>
      </w:r>
      <w:r>
        <w:t xml:space="preserve"> As we use a dynamic model, we obtain an estimate of the elasticity for each quarter, as the shock is still active at the end date of 2020Q1 we use the 4 latest values to estimate the elasticity. </w:t>
      </w:r>
    </w:p>
  </w:footnote>
  <w:footnote w:id="6">
    <w:p w14:paraId="131C3EE9" w14:textId="77777777" w:rsidR="0076507F" w:rsidRPr="005900D2" w:rsidRDefault="0076507F" w:rsidP="0076507F">
      <w:pPr>
        <w:pStyle w:val="Fodnotetekst"/>
      </w:pPr>
      <w:r w:rsidRPr="00967F45">
        <w:rPr>
          <w:rStyle w:val="Fodnotehenvisning"/>
        </w:rPr>
        <w:footnoteRef/>
      </w:r>
      <w:r>
        <w:t xml:space="preserve"> </w:t>
      </w:r>
      <w:r>
        <w:rPr>
          <w:rStyle w:val="cf01"/>
        </w:rPr>
        <w:t>One possible critic of this method is that the effects from the income insurance model and the model built in this paper will not interact. We don’t see this affecting the overall results, as it will have no effect on the most dominant channel being the wage channel.</w:t>
      </w:r>
    </w:p>
  </w:footnote>
  <w:footnote w:id="7">
    <w:p w14:paraId="50EC5F46" w14:textId="77777777" w:rsidR="006B58BF" w:rsidRPr="005900D2" w:rsidRDefault="006B58BF" w:rsidP="006B58BF">
      <w:pPr>
        <w:pStyle w:val="Fodnotetekst"/>
      </w:pPr>
      <w:r w:rsidRPr="00967F45">
        <w:rPr>
          <w:rStyle w:val="Fodnotehenvisning"/>
        </w:rPr>
        <w:footnoteRef/>
      </w:r>
      <w:r>
        <w:t xml:space="preserve"> </w:t>
      </w:r>
      <w:r>
        <w:rPr>
          <w:rStyle w:val="cf01"/>
        </w:rPr>
        <w:t>Evaluated in 2025, so that the full effects have been carried through.</w:t>
      </w:r>
    </w:p>
  </w:footnote>
  <w:footnote w:id="8">
    <w:p w14:paraId="660F3504" w14:textId="77777777" w:rsidR="006B58BF" w:rsidRPr="005900D2" w:rsidRDefault="006B58BF" w:rsidP="006B58BF">
      <w:pPr>
        <w:pStyle w:val="Fodnotetekst"/>
      </w:pPr>
      <w:r w:rsidRPr="00967F45">
        <w:rPr>
          <w:rStyle w:val="Fodnotehenvisning"/>
        </w:rPr>
        <w:footnoteRef/>
      </w:r>
      <w:r>
        <w:t xml:space="preserve"> </w:t>
      </w:r>
      <w:r>
        <w:rPr>
          <w:rStyle w:val="cf01"/>
        </w:rPr>
        <w:t>As the participation rate is fixed the fall in employment will directly result in an increase in unemployment of the same amount.</w:t>
      </w:r>
    </w:p>
  </w:footnote>
  <w:footnote w:id="9">
    <w:p w14:paraId="53862D7E" w14:textId="77777777" w:rsidR="00FE1B13" w:rsidRPr="005900D2" w:rsidRDefault="00FE1B13" w:rsidP="00FE1B13">
      <w:pPr>
        <w:pStyle w:val="Fodnotetekst"/>
      </w:pPr>
      <w:r w:rsidRPr="00967F45">
        <w:rPr>
          <w:rStyle w:val="Fodnotehenvisning"/>
        </w:rPr>
        <w:footnoteRef/>
      </w:r>
      <w:r>
        <w:t xml:space="preserve"> </w:t>
      </w:r>
      <w:r>
        <w:rPr>
          <w:rStyle w:val="cf01"/>
        </w:rPr>
        <w:t>As they look at a micro foundation they use the unemployment duration of one person, we will use the amount of unemployed in the economy.</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CC"/>
    <w:rsid w:val="00004BF6"/>
    <w:rsid w:val="000218F9"/>
    <w:rsid w:val="0004525B"/>
    <w:rsid w:val="0006019D"/>
    <w:rsid w:val="000F4817"/>
    <w:rsid w:val="000F75CE"/>
    <w:rsid w:val="0016177D"/>
    <w:rsid w:val="0022357C"/>
    <w:rsid w:val="0022396D"/>
    <w:rsid w:val="00274099"/>
    <w:rsid w:val="00291651"/>
    <w:rsid w:val="002A091E"/>
    <w:rsid w:val="002A5F62"/>
    <w:rsid w:val="003350DF"/>
    <w:rsid w:val="003674B6"/>
    <w:rsid w:val="00390417"/>
    <w:rsid w:val="003B5240"/>
    <w:rsid w:val="003E5F87"/>
    <w:rsid w:val="00402F6F"/>
    <w:rsid w:val="00403B37"/>
    <w:rsid w:val="00406430"/>
    <w:rsid w:val="00454710"/>
    <w:rsid w:val="00515D3C"/>
    <w:rsid w:val="00535643"/>
    <w:rsid w:val="00547D83"/>
    <w:rsid w:val="005D614F"/>
    <w:rsid w:val="00616864"/>
    <w:rsid w:val="00627C01"/>
    <w:rsid w:val="006527D6"/>
    <w:rsid w:val="00663F25"/>
    <w:rsid w:val="006B58BF"/>
    <w:rsid w:val="00701105"/>
    <w:rsid w:val="00712695"/>
    <w:rsid w:val="00733461"/>
    <w:rsid w:val="007401E9"/>
    <w:rsid w:val="00743C73"/>
    <w:rsid w:val="0076507F"/>
    <w:rsid w:val="007A2995"/>
    <w:rsid w:val="007A62C3"/>
    <w:rsid w:val="007E2156"/>
    <w:rsid w:val="007F0EE1"/>
    <w:rsid w:val="00812B7C"/>
    <w:rsid w:val="00885FD3"/>
    <w:rsid w:val="00897F9F"/>
    <w:rsid w:val="008B2072"/>
    <w:rsid w:val="008B3A72"/>
    <w:rsid w:val="008D1C46"/>
    <w:rsid w:val="0092519B"/>
    <w:rsid w:val="00955D5E"/>
    <w:rsid w:val="009A276C"/>
    <w:rsid w:val="009A3954"/>
    <w:rsid w:val="00A103BE"/>
    <w:rsid w:val="00A34CCC"/>
    <w:rsid w:val="00A7281E"/>
    <w:rsid w:val="00AB4E64"/>
    <w:rsid w:val="00B508C6"/>
    <w:rsid w:val="00BD354B"/>
    <w:rsid w:val="00C04359"/>
    <w:rsid w:val="00C0622F"/>
    <w:rsid w:val="00C27CC4"/>
    <w:rsid w:val="00C40DF2"/>
    <w:rsid w:val="00C70449"/>
    <w:rsid w:val="00C84119"/>
    <w:rsid w:val="00C90730"/>
    <w:rsid w:val="00D30B53"/>
    <w:rsid w:val="00D334D5"/>
    <w:rsid w:val="00D70247"/>
    <w:rsid w:val="00D97E8C"/>
    <w:rsid w:val="00DB2593"/>
    <w:rsid w:val="00DF48D0"/>
    <w:rsid w:val="00E07F15"/>
    <w:rsid w:val="00E21C04"/>
    <w:rsid w:val="00E541BD"/>
    <w:rsid w:val="00E84CAF"/>
    <w:rsid w:val="00EC20D7"/>
    <w:rsid w:val="00EC7D8A"/>
    <w:rsid w:val="00EE5AF3"/>
    <w:rsid w:val="00F0296F"/>
    <w:rsid w:val="00F53941"/>
    <w:rsid w:val="00F97121"/>
    <w:rsid w:val="00FC2D0D"/>
    <w:rsid w:val="00FE1B13"/>
    <w:rsid w:val="00FF09E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26932"/>
  <w15:chartTrackingRefBased/>
  <w15:docId w15:val="{7C1AAB4D-A047-49F9-8049-0D0F6E1F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34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60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4CC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06019D"/>
    <w:rPr>
      <w:rFonts w:asciiTheme="majorHAnsi" w:eastAsiaTheme="majorEastAsia" w:hAnsiTheme="majorHAnsi" w:cstheme="majorBidi"/>
      <w:color w:val="2F5496" w:themeColor="accent1" w:themeShade="BF"/>
      <w:sz w:val="26"/>
      <w:szCs w:val="26"/>
    </w:rPr>
  </w:style>
  <w:style w:type="character" w:styleId="Kommentarhenvisning">
    <w:name w:val="annotation reference"/>
    <w:basedOn w:val="Standardskrifttypeiafsnit"/>
    <w:uiPriority w:val="99"/>
    <w:semiHidden/>
    <w:unhideWhenUsed/>
    <w:rsid w:val="0006019D"/>
    <w:rPr>
      <w:sz w:val="16"/>
      <w:szCs w:val="16"/>
    </w:rPr>
  </w:style>
  <w:style w:type="paragraph" w:styleId="Kommentartekst">
    <w:name w:val="annotation text"/>
    <w:basedOn w:val="Normal"/>
    <w:link w:val="KommentartekstTegn"/>
    <w:uiPriority w:val="99"/>
    <w:unhideWhenUsed/>
    <w:rsid w:val="0006019D"/>
    <w:pPr>
      <w:spacing w:line="240" w:lineRule="auto"/>
    </w:pPr>
    <w:rPr>
      <w:sz w:val="20"/>
      <w:szCs w:val="20"/>
    </w:rPr>
  </w:style>
  <w:style w:type="character" w:customStyle="1" w:styleId="KommentartekstTegn">
    <w:name w:val="Kommentartekst Tegn"/>
    <w:basedOn w:val="Standardskrifttypeiafsnit"/>
    <w:link w:val="Kommentartekst"/>
    <w:uiPriority w:val="99"/>
    <w:rsid w:val="0006019D"/>
    <w:rPr>
      <w:sz w:val="20"/>
      <w:szCs w:val="20"/>
    </w:rPr>
  </w:style>
  <w:style w:type="paragraph" w:styleId="Billedtekst">
    <w:name w:val="caption"/>
    <w:basedOn w:val="Normal"/>
    <w:next w:val="Normal"/>
    <w:uiPriority w:val="35"/>
    <w:unhideWhenUsed/>
    <w:qFormat/>
    <w:rsid w:val="0006019D"/>
    <w:pPr>
      <w:spacing w:after="200" w:line="240" w:lineRule="auto"/>
    </w:pPr>
    <w:rPr>
      <w:i/>
      <w:iCs/>
      <w:color w:val="44546A" w:themeColor="text2"/>
      <w:sz w:val="18"/>
      <w:szCs w:val="18"/>
    </w:rPr>
  </w:style>
  <w:style w:type="paragraph" w:styleId="Kommentaremne">
    <w:name w:val="annotation subject"/>
    <w:basedOn w:val="Kommentartekst"/>
    <w:next w:val="Kommentartekst"/>
    <w:link w:val="KommentaremneTegn"/>
    <w:uiPriority w:val="99"/>
    <w:semiHidden/>
    <w:unhideWhenUsed/>
    <w:rsid w:val="007E2156"/>
    <w:rPr>
      <w:b/>
      <w:bCs/>
    </w:rPr>
  </w:style>
  <w:style w:type="character" w:customStyle="1" w:styleId="KommentaremneTegn">
    <w:name w:val="Kommentaremne Tegn"/>
    <w:basedOn w:val="KommentartekstTegn"/>
    <w:link w:val="Kommentaremne"/>
    <w:uiPriority w:val="99"/>
    <w:semiHidden/>
    <w:rsid w:val="007E2156"/>
    <w:rPr>
      <w:b/>
      <w:bCs/>
      <w:sz w:val="20"/>
      <w:szCs w:val="20"/>
    </w:rPr>
  </w:style>
  <w:style w:type="paragraph" w:styleId="Fodnotetekst">
    <w:name w:val="footnote text"/>
    <w:basedOn w:val="Normal"/>
    <w:link w:val="FodnotetekstTegn"/>
    <w:uiPriority w:val="99"/>
    <w:semiHidden/>
    <w:unhideWhenUsed/>
    <w:rsid w:val="00B508C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B508C6"/>
    <w:rPr>
      <w:sz w:val="20"/>
      <w:szCs w:val="20"/>
    </w:rPr>
  </w:style>
  <w:style w:type="character" w:styleId="Fodnotehenvisning">
    <w:name w:val="footnote reference"/>
    <w:basedOn w:val="Standardskrifttypeiafsnit"/>
    <w:uiPriority w:val="99"/>
    <w:semiHidden/>
    <w:unhideWhenUsed/>
    <w:rsid w:val="00B508C6"/>
    <w:rPr>
      <w:vertAlign w:val="superscript"/>
    </w:rPr>
  </w:style>
  <w:style w:type="character" w:customStyle="1" w:styleId="cf01">
    <w:name w:val="cf01"/>
    <w:basedOn w:val="Standardskrifttypeiafsnit"/>
    <w:rsid w:val="006B58BF"/>
    <w:rPr>
      <w:rFonts w:ascii="Segoe UI" w:hAnsi="Segoe UI" w:cs="Segoe UI" w:hint="default"/>
      <w:sz w:val="18"/>
      <w:szCs w:val="18"/>
    </w:rPr>
  </w:style>
  <w:style w:type="paragraph" w:styleId="Korrektur">
    <w:name w:val="Revision"/>
    <w:hidden/>
    <w:uiPriority w:val="99"/>
    <w:semiHidden/>
    <w:rsid w:val="00C90730"/>
    <w:pPr>
      <w:spacing w:after="0" w:line="240" w:lineRule="auto"/>
    </w:pPr>
  </w:style>
  <w:style w:type="paragraph" w:styleId="NormalWeb">
    <w:name w:val="Normal (Web)"/>
    <w:basedOn w:val="Normal"/>
    <w:uiPriority w:val="99"/>
    <w:semiHidden/>
    <w:unhideWhenUsed/>
    <w:rsid w:val="00E21C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Standardskrifttypeiafsnit"/>
    <w:rsid w:val="00E21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01379">
      <w:bodyDiv w:val="1"/>
      <w:marLeft w:val="0"/>
      <w:marRight w:val="0"/>
      <w:marTop w:val="0"/>
      <w:marBottom w:val="0"/>
      <w:divBdr>
        <w:top w:val="none" w:sz="0" w:space="0" w:color="auto"/>
        <w:left w:val="none" w:sz="0" w:space="0" w:color="auto"/>
        <w:bottom w:val="none" w:sz="0" w:space="0" w:color="auto"/>
        <w:right w:val="none" w:sz="0" w:space="0" w:color="auto"/>
      </w:divBdr>
    </w:div>
    <w:div w:id="197024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51D0-0B2D-4B13-9D75-30B7217F7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6038</Words>
  <Characters>36837</Characters>
  <Application>Microsoft Office Word</Application>
  <DocSecurity>0</DocSecurity>
  <Lines>306</Lines>
  <Paragraphs>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Fløj Thomsen</cp:lastModifiedBy>
  <cp:revision>2</cp:revision>
  <dcterms:created xsi:type="dcterms:W3CDTF">2022-11-29T06:03:00Z</dcterms:created>
  <dcterms:modified xsi:type="dcterms:W3CDTF">2022-11-29T06:03:00Z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