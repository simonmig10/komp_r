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2935A" w14:textId="1C1953A8" w:rsidR="003674B6" w:rsidRPr="00113D52" w:rsidRDefault="00513FD7" w:rsidP="009E27FA">
      <w:pPr>
        <w:pStyle w:val="Titel"/>
        <w:jc w:val="both"/>
        <w:rPr>
          <w:sz w:val="40"/>
          <w:szCs w:val="40"/>
          <w:lang w:val="da-DK"/>
        </w:rPr>
      </w:pPr>
      <w:r w:rsidRPr="00113D52">
        <w:rPr>
          <w:sz w:val="40"/>
          <w:szCs w:val="40"/>
          <w:lang w:val="da-DK"/>
        </w:rPr>
        <w:t xml:space="preserve">Projektbeskrivelse </w:t>
      </w:r>
    </w:p>
    <w:p w14:paraId="612C2F34" w14:textId="771BBB2C" w:rsidR="00513FD7" w:rsidRDefault="00513FD7" w:rsidP="009E27FA">
      <w:pPr>
        <w:jc w:val="both"/>
        <w:rPr>
          <w:lang w:val="da-DK"/>
        </w:rPr>
      </w:pPr>
    </w:p>
    <w:p w14:paraId="79007709" w14:textId="5D8E89BD" w:rsidR="0040569F" w:rsidRPr="003C33FF" w:rsidRDefault="00CB7252" w:rsidP="009E27FA">
      <w:pPr>
        <w:pStyle w:val="Overskrift1"/>
        <w:jc w:val="both"/>
        <w:rPr>
          <w:lang w:val="da-DK"/>
        </w:rPr>
      </w:pPr>
      <w:r w:rsidRPr="003C33FF">
        <w:rPr>
          <w:lang w:val="da-DK"/>
        </w:rPr>
        <w:t xml:space="preserve">Motivation for </w:t>
      </w:r>
      <w:r w:rsidR="006C2B91">
        <w:rPr>
          <w:lang w:val="da-DK"/>
        </w:rPr>
        <w:t xml:space="preserve">projektforslag </w:t>
      </w:r>
      <w:r w:rsidR="00E3078C" w:rsidRPr="003C33FF">
        <w:rPr>
          <w:lang w:val="da-DK"/>
        </w:rPr>
        <w:t xml:space="preserve"> </w:t>
      </w:r>
    </w:p>
    <w:p w14:paraId="155C1E48" w14:textId="77777777" w:rsidR="003F2A63" w:rsidRDefault="003F2A63" w:rsidP="009E27FA">
      <w:pPr>
        <w:spacing w:line="360" w:lineRule="auto"/>
        <w:jc w:val="both"/>
        <w:rPr>
          <w:rFonts w:ascii="TimesNewRomanPSMT" w:hAnsi="TimesNewRomanPSMT" w:cs="TimesNewRomanPSMT"/>
          <w:sz w:val="24"/>
          <w:szCs w:val="24"/>
          <w:lang w:val="da-DK"/>
        </w:rPr>
      </w:pPr>
    </w:p>
    <w:p w14:paraId="61966FD4" w14:textId="0E2D93F4" w:rsidR="00E3078C" w:rsidRDefault="0038354E" w:rsidP="009E27FA">
      <w:pPr>
        <w:spacing w:line="360" w:lineRule="auto"/>
        <w:jc w:val="both"/>
        <w:rPr>
          <w:rFonts w:cstheme="minorHAnsi"/>
          <w:sz w:val="24"/>
          <w:szCs w:val="24"/>
          <w:lang w:val="da-DK"/>
        </w:rPr>
      </w:pPr>
      <w:r>
        <w:rPr>
          <w:rFonts w:cstheme="minorHAnsi"/>
          <w:sz w:val="24"/>
          <w:szCs w:val="24"/>
          <w:lang w:val="da-DK"/>
        </w:rPr>
        <w:t>Temaer som</w:t>
      </w:r>
      <w:r w:rsidR="000430C2" w:rsidRPr="004666CF">
        <w:rPr>
          <w:rFonts w:cstheme="minorHAnsi"/>
          <w:sz w:val="24"/>
          <w:szCs w:val="24"/>
          <w:lang w:val="da-DK"/>
        </w:rPr>
        <w:t xml:space="preserve"> bæredygtighed </w:t>
      </w:r>
      <w:r>
        <w:rPr>
          <w:rFonts w:cstheme="minorHAnsi"/>
          <w:sz w:val="24"/>
          <w:szCs w:val="24"/>
          <w:lang w:val="da-DK"/>
        </w:rPr>
        <w:t xml:space="preserve">og </w:t>
      </w:r>
      <w:r w:rsidR="00E3078C" w:rsidRPr="004666CF">
        <w:rPr>
          <w:rFonts w:cstheme="minorHAnsi"/>
          <w:sz w:val="24"/>
          <w:szCs w:val="24"/>
          <w:lang w:val="da-DK"/>
        </w:rPr>
        <w:t xml:space="preserve">den grønne omstilling </w:t>
      </w:r>
      <w:r>
        <w:rPr>
          <w:rFonts w:cstheme="minorHAnsi"/>
          <w:sz w:val="24"/>
          <w:szCs w:val="24"/>
          <w:lang w:val="da-DK"/>
        </w:rPr>
        <w:t>er blevet</w:t>
      </w:r>
      <w:r w:rsidRPr="004666CF">
        <w:rPr>
          <w:rFonts w:cstheme="minorHAnsi"/>
          <w:sz w:val="24"/>
          <w:szCs w:val="24"/>
          <w:lang w:val="da-DK"/>
        </w:rPr>
        <w:t xml:space="preserve"> </w:t>
      </w:r>
      <w:r w:rsidR="000430C2" w:rsidRPr="004666CF">
        <w:rPr>
          <w:rFonts w:cstheme="minorHAnsi"/>
          <w:sz w:val="24"/>
          <w:szCs w:val="24"/>
          <w:lang w:val="da-DK"/>
        </w:rPr>
        <w:t xml:space="preserve">en central del af de politiske </w:t>
      </w:r>
      <w:r>
        <w:rPr>
          <w:rFonts w:cstheme="minorHAnsi"/>
          <w:sz w:val="24"/>
          <w:szCs w:val="24"/>
          <w:lang w:val="da-DK"/>
        </w:rPr>
        <w:t xml:space="preserve">og økonomiske diskussioner </w:t>
      </w:r>
      <w:r w:rsidR="000430C2" w:rsidRPr="004666CF">
        <w:rPr>
          <w:rFonts w:cstheme="minorHAnsi"/>
          <w:sz w:val="24"/>
          <w:szCs w:val="24"/>
          <w:lang w:val="da-DK"/>
        </w:rPr>
        <w:t xml:space="preserve">i Danmark. </w:t>
      </w:r>
      <w:r>
        <w:rPr>
          <w:rFonts w:cstheme="minorHAnsi"/>
          <w:sz w:val="24"/>
          <w:szCs w:val="24"/>
          <w:lang w:val="da-DK"/>
        </w:rPr>
        <w:t xml:space="preserve">Såvel politikernes som menige danskeres </w:t>
      </w:r>
      <w:r w:rsidR="000430C2" w:rsidRPr="004666CF">
        <w:rPr>
          <w:rFonts w:cstheme="minorHAnsi"/>
          <w:sz w:val="24"/>
          <w:szCs w:val="24"/>
          <w:lang w:val="da-DK"/>
        </w:rPr>
        <w:t xml:space="preserve">interesse for </w:t>
      </w:r>
      <w:r w:rsidR="002369CC">
        <w:rPr>
          <w:rFonts w:cstheme="minorHAnsi"/>
          <w:sz w:val="24"/>
          <w:szCs w:val="24"/>
          <w:lang w:val="da-DK"/>
        </w:rPr>
        <w:t>disse temaer</w:t>
      </w:r>
      <w:r w:rsidR="002369CC" w:rsidRPr="004666CF">
        <w:rPr>
          <w:rFonts w:cstheme="minorHAnsi"/>
          <w:sz w:val="24"/>
          <w:szCs w:val="24"/>
          <w:lang w:val="da-DK"/>
        </w:rPr>
        <w:t xml:space="preserve"> </w:t>
      </w:r>
      <w:r w:rsidR="000430C2" w:rsidRPr="004666CF">
        <w:rPr>
          <w:rFonts w:cstheme="minorHAnsi"/>
          <w:sz w:val="24"/>
          <w:szCs w:val="24"/>
          <w:lang w:val="da-DK"/>
        </w:rPr>
        <w:t xml:space="preserve">har været stødt stigende </w:t>
      </w:r>
      <w:r>
        <w:rPr>
          <w:rFonts w:cstheme="minorHAnsi"/>
          <w:sz w:val="24"/>
          <w:szCs w:val="24"/>
          <w:lang w:val="da-DK"/>
        </w:rPr>
        <w:t>de sidste årtier, hvilket bl.a. kunne observeres i den seneste valgkamp, hvor temaer som klimaet, bæredygtighed og den grønne omstilling var afgørende for, hvor danskerne placerede deres stemme.</w:t>
      </w:r>
      <w:r w:rsidR="000430C2" w:rsidRPr="004666CF">
        <w:rPr>
          <w:rFonts w:cstheme="minorHAnsi"/>
          <w:sz w:val="24"/>
          <w:szCs w:val="24"/>
          <w:lang w:val="da-DK"/>
        </w:rPr>
        <w:t xml:space="preserve"> </w:t>
      </w:r>
      <w:r>
        <w:rPr>
          <w:rFonts w:cstheme="minorHAnsi"/>
          <w:sz w:val="24"/>
          <w:szCs w:val="24"/>
          <w:lang w:val="da-DK"/>
        </w:rPr>
        <w:t>Underskrivningen</w:t>
      </w:r>
      <w:r w:rsidR="000430C2" w:rsidRPr="004666CF">
        <w:rPr>
          <w:rFonts w:cstheme="minorHAnsi"/>
          <w:sz w:val="24"/>
          <w:szCs w:val="24"/>
          <w:lang w:val="da-DK"/>
        </w:rPr>
        <w:t xml:space="preserve"> </w:t>
      </w:r>
      <w:r w:rsidR="00345F06">
        <w:rPr>
          <w:rFonts w:cstheme="minorHAnsi"/>
          <w:sz w:val="24"/>
          <w:szCs w:val="24"/>
          <w:lang w:val="da-DK"/>
        </w:rPr>
        <w:t>af</w:t>
      </w:r>
      <w:r w:rsidR="000430C2" w:rsidRPr="004666CF">
        <w:rPr>
          <w:rFonts w:cstheme="minorHAnsi"/>
          <w:sz w:val="24"/>
          <w:szCs w:val="24"/>
          <w:lang w:val="da-DK"/>
        </w:rPr>
        <w:t xml:space="preserve"> </w:t>
      </w:r>
      <w:proofErr w:type="spellStart"/>
      <w:r w:rsidR="000430C2" w:rsidRPr="004666CF">
        <w:rPr>
          <w:rFonts w:cstheme="minorHAnsi"/>
          <w:sz w:val="24"/>
          <w:szCs w:val="24"/>
          <w:lang w:val="da-DK"/>
        </w:rPr>
        <w:t>Parisaftalen</w:t>
      </w:r>
      <w:proofErr w:type="spellEnd"/>
      <w:r w:rsidR="000430C2" w:rsidRPr="004666CF">
        <w:rPr>
          <w:rFonts w:cstheme="minorHAnsi"/>
          <w:sz w:val="24"/>
          <w:szCs w:val="24"/>
          <w:lang w:val="da-DK"/>
        </w:rPr>
        <w:t xml:space="preserve"> i år 2015</w:t>
      </w:r>
      <w:r w:rsidR="000B03B5">
        <w:rPr>
          <w:rFonts w:cstheme="minorHAnsi"/>
          <w:sz w:val="24"/>
          <w:szCs w:val="24"/>
          <w:lang w:val="da-DK"/>
        </w:rPr>
        <w:t xml:space="preserve">, markerede et klart ønske </w:t>
      </w:r>
      <w:r w:rsidR="002369CC">
        <w:rPr>
          <w:rFonts w:cstheme="minorHAnsi"/>
          <w:sz w:val="24"/>
          <w:szCs w:val="24"/>
          <w:lang w:val="da-DK"/>
        </w:rPr>
        <w:t xml:space="preserve">fra politikernes side </w:t>
      </w:r>
      <w:r w:rsidR="000B03B5">
        <w:rPr>
          <w:rFonts w:cstheme="minorHAnsi"/>
          <w:sz w:val="24"/>
          <w:szCs w:val="24"/>
          <w:lang w:val="da-DK"/>
        </w:rPr>
        <w:t>om handling inden for klimaområdet. Her fastsatte i</w:t>
      </w:r>
      <w:r w:rsidR="000430C2" w:rsidRPr="004666CF">
        <w:rPr>
          <w:rFonts w:cstheme="minorHAnsi"/>
          <w:sz w:val="24"/>
          <w:szCs w:val="24"/>
          <w:lang w:val="da-DK"/>
        </w:rPr>
        <w:t xml:space="preserve"> alt 196 lande</w:t>
      </w:r>
      <w:r>
        <w:rPr>
          <w:rFonts w:cstheme="minorHAnsi"/>
          <w:sz w:val="24"/>
          <w:szCs w:val="24"/>
          <w:lang w:val="da-DK"/>
        </w:rPr>
        <w:t>, herunder Danmark,</w:t>
      </w:r>
      <w:r w:rsidR="000430C2" w:rsidRPr="004666CF">
        <w:rPr>
          <w:rFonts w:cstheme="minorHAnsi"/>
          <w:sz w:val="24"/>
          <w:szCs w:val="24"/>
          <w:lang w:val="da-DK"/>
        </w:rPr>
        <w:t xml:space="preserve"> et mål om at reducere udledningen af drivhusgasser </w:t>
      </w:r>
      <w:r w:rsidR="00485A04">
        <w:rPr>
          <w:rFonts w:cstheme="minorHAnsi"/>
          <w:sz w:val="24"/>
          <w:szCs w:val="24"/>
          <w:lang w:val="da-DK"/>
        </w:rPr>
        <w:t>med 40 % i forhold til niveauet i 1990 inden 2030</w:t>
      </w:r>
      <w:r w:rsidR="000430C2" w:rsidRPr="004666CF">
        <w:rPr>
          <w:rFonts w:cstheme="minorHAnsi"/>
          <w:sz w:val="24"/>
          <w:szCs w:val="24"/>
          <w:lang w:val="da-DK"/>
        </w:rPr>
        <w:t>.</w:t>
      </w:r>
      <w:r w:rsidR="002369CC">
        <w:rPr>
          <w:rFonts w:cstheme="minorHAnsi"/>
          <w:sz w:val="24"/>
          <w:szCs w:val="24"/>
          <w:lang w:val="da-DK"/>
        </w:rPr>
        <w:t xml:space="preserve"> I forlængelse af aftalen fremlagde næsten alle landene</w:t>
      </w:r>
      <w:r w:rsidR="00485A04">
        <w:rPr>
          <w:rFonts w:cstheme="minorHAnsi"/>
          <w:sz w:val="24"/>
          <w:szCs w:val="24"/>
          <w:lang w:val="da-DK"/>
        </w:rPr>
        <w:t xml:space="preserve"> </w:t>
      </w:r>
      <w:r w:rsidR="002369CC">
        <w:rPr>
          <w:rFonts w:cstheme="minorHAnsi"/>
          <w:sz w:val="24"/>
          <w:szCs w:val="24"/>
          <w:lang w:val="da-DK"/>
        </w:rPr>
        <w:t>allerede i</w:t>
      </w:r>
      <w:r w:rsidR="00485A04">
        <w:rPr>
          <w:rFonts w:cstheme="minorHAnsi"/>
          <w:sz w:val="24"/>
          <w:szCs w:val="24"/>
          <w:lang w:val="da-DK"/>
        </w:rPr>
        <w:t xml:space="preserve"> løbet af foråret 2016 deres egne nationale klimaplaner. Som et yderligere tiltag</w:t>
      </w:r>
      <w:r w:rsidR="002369CC">
        <w:rPr>
          <w:rFonts w:cstheme="minorHAnsi"/>
          <w:sz w:val="24"/>
          <w:szCs w:val="24"/>
          <w:lang w:val="da-DK"/>
        </w:rPr>
        <w:t xml:space="preserve"> i Danmark</w:t>
      </w:r>
      <w:r w:rsidR="00485A04">
        <w:rPr>
          <w:rFonts w:cstheme="minorHAnsi"/>
          <w:sz w:val="24"/>
          <w:szCs w:val="24"/>
          <w:lang w:val="da-DK"/>
        </w:rPr>
        <w:t xml:space="preserve">, </w:t>
      </w:r>
      <w:r w:rsidR="002369CC">
        <w:rPr>
          <w:rFonts w:cstheme="minorHAnsi"/>
          <w:sz w:val="24"/>
          <w:szCs w:val="24"/>
          <w:lang w:val="da-DK"/>
        </w:rPr>
        <w:t xml:space="preserve">vedtog </w:t>
      </w:r>
      <w:r w:rsidR="000430C2" w:rsidRPr="004666CF">
        <w:rPr>
          <w:rFonts w:cstheme="minorHAnsi"/>
          <w:sz w:val="24"/>
          <w:szCs w:val="24"/>
          <w:lang w:val="da-DK"/>
        </w:rPr>
        <w:t>regering</w:t>
      </w:r>
      <w:r w:rsidR="002369CC">
        <w:rPr>
          <w:rFonts w:cstheme="minorHAnsi"/>
          <w:sz w:val="24"/>
          <w:szCs w:val="24"/>
          <w:lang w:val="da-DK"/>
        </w:rPr>
        <w:t>en</w:t>
      </w:r>
      <w:r w:rsidR="00485A04">
        <w:rPr>
          <w:rFonts w:cstheme="minorHAnsi"/>
          <w:sz w:val="24"/>
          <w:szCs w:val="24"/>
          <w:lang w:val="da-DK"/>
        </w:rPr>
        <w:t xml:space="preserve"> </w:t>
      </w:r>
      <w:r w:rsidR="000430C2" w:rsidRPr="004666CF">
        <w:rPr>
          <w:rFonts w:cstheme="minorHAnsi"/>
          <w:sz w:val="24"/>
          <w:szCs w:val="24"/>
          <w:lang w:val="da-DK"/>
        </w:rPr>
        <w:t xml:space="preserve">i 2020 en </w:t>
      </w:r>
      <w:r w:rsidR="00EA16EF" w:rsidRPr="004666CF">
        <w:rPr>
          <w:rFonts w:cstheme="minorHAnsi"/>
          <w:sz w:val="24"/>
          <w:szCs w:val="24"/>
          <w:lang w:val="da-DK"/>
        </w:rPr>
        <w:t>klimalov</w:t>
      </w:r>
      <w:r w:rsidR="000430C2" w:rsidRPr="004666CF">
        <w:rPr>
          <w:rFonts w:cstheme="minorHAnsi"/>
          <w:sz w:val="24"/>
          <w:szCs w:val="24"/>
          <w:lang w:val="da-DK"/>
        </w:rPr>
        <w:t>, der indebar en reduktion af drivhusgasserne med 70% i 2030</w:t>
      </w:r>
      <w:r w:rsidR="00345F06">
        <w:rPr>
          <w:rFonts w:cstheme="minorHAnsi"/>
          <w:sz w:val="24"/>
          <w:szCs w:val="24"/>
          <w:lang w:val="da-DK"/>
        </w:rPr>
        <w:t>,</w:t>
      </w:r>
      <w:r w:rsidR="000430C2" w:rsidRPr="004666CF">
        <w:rPr>
          <w:rFonts w:cstheme="minorHAnsi"/>
          <w:sz w:val="24"/>
          <w:szCs w:val="24"/>
          <w:lang w:val="da-DK"/>
        </w:rPr>
        <w:t xml:space="preserve"> sammenlignet med udledningen i</w:t>
      </w:r>
      <w:commentRangeStart w:id="0"/>
      <w:commentRangeStart w:id="1"/>
      <w:r w:rsidR="000430C2" w:rsidRPr="004666CF">
        <w:rPr>
          <w:rFonts w:cstheme="minorHAnsi"/>
          <w:sz w:val="24"/>
          <w:szCs w:val="24"/>
          <w:lang w:val="da-DK"/>
        </w:rPr>
        <w:t xml:space="preserve"> 1990</w:t>
      </w:r>
      <w:commentRangeEnd w:id="0"/>
      <w:r w:rsidR="00F701DD">
        <w:rPr>
          <w:rStyle w:val="Kommentarhenvisning"/>
        </w:rPr>
        <w:commentReference w:id="0"/>
      </w:r>
      <w:commentRangeEnd w:id="1"/>
      <w:r w:rsidR="00B31361">
        <w:rPr>
          <w:rStyle w:val="Kommentarhenvisning"/>
        </w:rPr>
        <w:commentReference w:id="1"/>
      </w:r>
      <w:r w:rsidR="000430C2" w:rsidRPr="004666CF">
        <w:rPr>
          <w:rFonts w:cstheme="minorHAnsi"/>
          <w:sz w:val="24"/>
          <w:szCs w:val="24"/>
          <w:lang w:val="da-DK"/>
        </w:rPr>
        <w:t xml:space="preserve">. </w:t>
      </w:r>
      <w:r w:rsidR="00EA16EF" w:rsidRPr="004666CF">
        <w:rPr>
          <w:rFonts w:cstheme="minorHAnsi"/>
          <w:sz w:val="24"/>
          <w:szCs w:val="24"/>
          <w:lang w:val="da-DK"/>
        </w:rPr>
        <w:t>Danmark har samtidig også bundet sig på</w:t>
      </w:r>
      <w:r w:rsidR="00345F06">
        <w:rPr>
          <w:rFonts w:cstheme="minorHAnsi"/>
          <w:sz w:val="24"/>
          <w:szCs w:val="24"/>
          <w:lang w:val="da-DK"/>
        </w:rPr>
        <w:t xml:space="preserve"> et mål om</w:t>
      </w:r>
      <w:r w:rsidR="00EA16EF" w:rsidRPr="004666CF">
        <w:rPr>
          <w:rFonts w:cstheme="minorHAnsi"/>
          <w:sz w:val="24"/>
          <w:szCs w:val="24"/>
          <w:lang w:val="da-DK"/>
        </w:rPr>
        <w:t xml:space="preserve"> at blive klimaneutrale </w:t>
      </w:r>
      <w:r w:rsidR="00485A04">
        <w:rPr>
          <w:rFonts w:cstheme="minorHAnsi"/>
          <w:sz w:val="24"/>
          <w:szCs w:val="24"/>
          <w:lang w:val="da-DK"/>
        </w:rPr>
        <w:t xml:space="preserve">senest </w:t>
      </w:r>
      <w:r w:rsidR="00EA16EF" w:rsidRPr="004666CF">
        <w:rPr>
          <w:rFonts w:cstheme="minorHAnsi"/>
          <w:sz w:val="24"/>
          <w:szCs w:val="24"/>
          <w:lang w:val="da-DK"/>
        </w:rPr>
        <w:t xml:space="preserve">i 2050. </w:t>
      </w:r>
    </w:p>
    <w:p w14:paraId="05EB2C90" w14:textId="30C592B9" w:rsidR="007C0A70" w:rsidRPr="0040569F" w:rsidRDefault="00EA16EF" w:rsidP="009E27FA">
      <w:pPr>
        <w:spacing w:line="360" w:lineRule="auto"/>
        <w:jc w:val="both"/>
        <w:rPr>
          <w:rFonts w:cstheme="minorHAnsi"/>
          <w:sz w:val="24"/>
          <w:szCs w:val="24"/>
          <w:lang w:val="da-DK"/>
        </w:rPr>
      </w:pPr>
      <w:r w:rsidRPr="004666CF">
        <w:rPr>
          <w:rFonts w:cstheme="minorHAnsi"/>
          <w:sz w:val="24"/>
          <w:szCs w:val="24"/>
          <w:lang w:val="da-DK"/>
        </w:rPr>
        <w:t xml:space="preserve">De </w:t>
      </w:r>
      <w:r w:rsidRPr="0040569F">
        <w:rPr>
          <w:rFonts w:cstheme="minorHAnsi"/>
          <w:sz w:val="24"/>
          <w:szCs w:val="24"/>
          <w:lang w:val="da-DK"/>
        </w:rPr>
        <w:t>ovenstående klimamål har resulteret i flere bud på makroøkonomiske modeller</w:t>
      </w:r>
      <w:r w:rsidR="00345F06">
        <w:rPr>
          <w:rFonts w:cstheme="minorHAnsi"/>
          <w:sz w:val="24"/>
          <w:szCs w:val="24"/>
          <w:lang w:val="da-DK"/>
        </w:rPr>
        <w:t>,</w:t>
      </w:r>
      <w:r w:rsidRPr="0040569F">
        <w:rPr>
          <w:rFonts w:cstheme="minorHAnsi"/>
          <w:sz w:val="24"/>
          <w:szCs w:val="24"/>
          <w:lang w:val="da-DK"/>
        </w:rPr>
        <w:t xml:space="preserve"> </w:t>
      </w:r>
      <w:r w:rsidR="00B9601F">
        <w:rPr>
          <w:rFonts w:cstheme="minorHAnsi"/>
          <w:sz w:val="24"/>
          <w:szCs w:val="24"/>
          <w:lang w:val="da-DK"/>
        </w:rPr>
        <w:t xml:space="preserve">der på forskellig vis forsøger at integrere miljø og klimahensyn i </w:t>
      </w:r>
      <w:r w:rsidR="002369CC">
        <w:rPr>
          <w:rFonts w:cstheme="minorHAnsi"/>
          <w:sz w:val="24"/>
          <w:szCs w:val="24"/>
          <w:lang w:val="da-DK"/>
        </w:rPr>
        <w:t xml:space="preserve">den økonomiske </w:t>
      </w:r>
      <w:r w:rsidR="00B9601F">
        <w:rPr>
          <w:rFonts w:cstheme="minorHAnsi"/>
          <w:sz w:val="24"/>
          <w:szCs w:val="24"/>
          <w:lang w:val="da-DK"/>
        </w:rPr>
        <w:t>modelramm</w:t>
      </w:r>
      <w:r w:rsidR="002369CC">
        <w:rPr>
          <w:rFonts w:cstheme="minorHAnsi"/>
          <w:sz w:val="24"/>
          <w:szCs w:val="24"/>
          <w:lang w:val="da-DK"/>
        </w:rPr>
        <w:t>e</w:t>
      </w:r>
      <w:r w:rsidR="00B9601F">
        <w:rPr>
          <w:rFonts w:cstheme="minorHAnsi"/>
          <w:sz w:val="24"/>
          <w:szCs w:val="24"/>
          <w:lang w:val="da-DK"/>
        </w:rPr>
        <w:t xml:space="preserve">. </w:t>
      </w:r>
      <w:r w:rsidR="00345F06">
        <w:rPr>
          <w:rFonts w:cstheme="minorHAnsi"/>
          <w:sz w:val="24"/>
          <w:szCs w:val="24"/>
          <w:lang w:val="da-DK"/>
        </w:rPr>
        <w:t xml:space="preserve">Målet </w:t>
      </w:r>
      <w:r w:rsidR="0083350E">
        <w:rPr>
          <w:rFonts w:cstheme="minorHAnsi"/>
          <w:sz w:val="24"/>
          <w:szCs w:val="24"/>
          <w:lang w:val="da-DK"/>
        </w:rPr>
        <w:t>med</w:t>
      </w:r>
      <w:r w:rsidR="00345F06">
        <w:rPr>
          <w:rFonts w:cstheme="minorHAnsi"/>
          <w:sz w:val="24"/>
          <w:szCs w:val="24"/>
          <w:lang w:val="da-DK"/>
        </w:rPr>
        <w:t xml:space="preserve"> disse modeller er at </w:t>
      </w:r>
      <w:r w:rsidR="0083350E">
        <w:rPr>
          <w:rFonts w:cstheme="minorHAnsi"/>
          <w:sz w:val="24"/>
          <w:szCs w:val="24"/>
          <w:lang w:val="da-DK"/>
        </w:rPr>
        <w:t xml:space="preserve">blive i stand til at </w:t>
      </w:r>
      <w:r w:rsidRPr="0040569F">
        <w:rPr>
          <w:rFonts w:cstheme="minorHAnsi"/>
          <w:sz w:val="24"/>
          <w:szCs w:val="24"/>
          <w:lang w:val="da-DK"/>
        </w:rPr>
        <w:t xml:space="preserve">opnå klimamålene </w:t>
      </w:r>
      <w:r w:rsidR="00345F06">
        <w:rPr>
          <w:rFonts w:cstheme="minorHAnsi"/>
          <w:sz w:val="24"/>
          <w:szCs w:val="24"/>
          <w:lang w:val="da-DK"/>
        </w:rPr>
        <w:t>og samtidig</w:t>
      </w:r>
      <w:r w:rsidRPr="0040569F">
        <w:rPr>
          <w:rFonts w:cstheme="minorHAnsi"/>
          <w:sz w:val="24"/>
          <w:szCs w:val="24"/>
          <w:lang w:val="da-DK"/>
        </w:rPr>
        <w:t xml:space="preserve"> maksimere den økonomiske vækst </w:t>
      </w:r>
      <w:r w:rsidR="0083350E">
        <w:rPr>
          <w:rFonts w:cstheme="minorHAnsi"/>
          <w:sz w:val="24"/>
          <w:szCs w:val="24"/>
          <w:lang w:val="da-DK"/>
        </w:rPr>
        <w:t xml:space="preserve">og </w:t>
      </w:r>
      <w:r w:rsidRPr="0040569F">
        <w:rPr>
          <w:rFonts w:cstheme="minorHAnsi"/>
          <w:sz w:val="24"/>
          <w:szCs w:val="24"/>
          <w:lang w:val="da-DK"/>
        </w:rPr>
        <w:t>velfærd.</w:t>
      </w:r>
      <w:r w:rsidR="002369CC">
        <w:rPr>
          <w:rFonts w:cstheme="minorHAnsi"/>
          <w:sz w:val="24"/>
          <w:szCs w:val="24"/>
          <w:lang w:val="da-DK"/>
        </w:rPr>
        <w:t xml:space="preserve"> Modellerne er derfor oftest blevet anvendt</w:t>
      </w:r>
      <w:r w:rsidR="002369CC" w:rsidRPr="0040569F">
        <w:rPr>
          <w:rFonts w:cstheme="minorHAnsi"/>
          <w:sz w:val="24"/>
          <w:szCs w:val="24"/>
          <w:lang w:val="da-DK"/>
        </w:rPr>
        <w:t xml:space="preserve"> </w:t>
      </w:r>
      <w:r w:rsidR="002369CC">
        <w:rPr>
          <w:rFonts w:cstheme="minorHAnsi"/>
          <w:sz w:val="24"/>
          <w:szCs w:val="24"/>
          <w:lang w:val="da-DK"/>
        </w:rPr>
        <w:t>med henblik på</w:t>
      </w:r>
      <w:r w:rsidR="002369CC" w:rsidRPr="0040569F">
        <w:rPr>
          <w:rFonts w:cstheme="minorHAnsi"/>
          <w:sz w:val="24"/>
          <w:szCs w:val="24"/>
          <w:lang w:val="da-DK"/>
        </w:rPr>
        <w:t xml:space="preserve"> at evaluere </w:t>
      </w:r>
      <w:r w:rsidR="002369CC">
        <w:rPr>
          <w:rFonts w:cstheme="minorHAnsi"/>
          <w:sz w:val="24"/>
          <w:szCs w:val="24"/>
          <w:lang w:val="da-DK"/>
        </w:rPr>
        <w:t xml:space="preserve">forskellige </w:t>
      </w:r>
      <w:r w:rsidR="002369CC" w:rsidRPr="0040569F">
        <w:rPr>
          <w:rFonts w:cstheme="minorHAnsi"/>
          <w:sz w:val="24"/>
          <w:szCs w:val="24"/>
          <w:lang w:val="da-DK"/>
        </w:rPr>
        <w:t>politiske forslag</w:t>
      </w:r>
      <w:r w:rsidR="002369CC">
        <w:rPr>
          <w:rFonts w:cstheme="minorHAnsi"/>
          <w:sz w:val="24"/>
          <w:szCs w:val="24"/>
          <w:lang w:val="da-DK"/>
        </w:rPr>
        <w:t>.</w:t>
      </w:r>
      <w:r w:rsidR="00345F06">
        <w:rPr>
          <w:rFonts w:cstheme="minorHAnsi"/>
          <w:sz w:val="24"/>
          <w:szCs w:val="24"/>
          <w:lang w:val="da-DK"/>
        </w:rPr>
        <w:t xml:space="preserve"> De mest hyppige forslag fremlagt </w:t>
      </w:r>
      <w:r w:rsidR="002369CC">
        <w:rPr>
          <w:rFonts w:cstheme="minorHAnsi"/>
          <w:sz w:val="24"/>
          <w:szCs w:val="24"/>
          <w:lang w:val="da-DK"/>
        </w:rPr>
        <w:t>gennem</w:t>
      </w:r>
      <w:r w:rsidR="002369CC" w:rsidRPr="0040569F">
        <w:rPr>
          <w:rFonts w:cstheme="minorHAnsi"/>
          <w:sz w:val="24"/>
          <w:szCs w:val="24"/>
          <w:lang w:val="da-DK"/>
        </w:rPr>
        <w:t xml:space="preserve"> </w:t>
      </w:r>
      <w:r w:rsidR="00345F06">
        <w:rPr>
          <w:rFonts w:cstheme="minorHAnsi"/>
          <w:sz w:val="24"/>
          <w:szCs w:val="24"/>
          <w:lang w:val="da-DK"/>
        </w:rPr>
        <w:t>d</w:t>
      </w:r>
      <w:r w:rsidR="00C503DD" w:rsidRPr="0040569F">
        <w:rPr>
          <w:rFonts w:cstheme="minorHAnsi"/>
          <w:sz w:val="24"/>
          <w:szCs w:val="24"/>
          <w:lang w:val="da-DK"/>
        </w:rPr>
        <w:t>isse modeller</w:t>
      </w:r>
      <w:r w:rsidR="00345F06">
        <w:rPr>
          <w:rFonts w:cstheme="minorHAnsi"/>
          <w:sz w:val="24"/>
          <w:szCs w:val="24"/>
          <w:lang w:val="da-DK"/>
        </w:rPr>
        <w:t xml:space="preserve"> </w:t>
      </w:r>
      <w:r w:rsidR="00847DE4">
        <w:rPr>
          <w:rFonts w:cstheme="minorHAnsi"/>
          <w:sz w:val="24"/>
          <w:szCs w:val="24"/>
          <w:lang w:val="da-DK"/>
        </w:rPr>
        <w:t>er indføre</w:t>
      </w:r>
      <w:r w:rsidR="002369CC">
        <w:rPr>
          <w:rFonts w:cstheme="minorHAnsi"/>
          <w:sz w:val="24"/>
          <w:szCs w:val="24"/>
          <w:lang w:val="da-DK"/>
        </w:rPr>
        <w:t>lsen af</w:t>
      </w:r>
      <w:r w:rsidR="00847DE4">
        <w:rPr>
          <w:rFonts w:cstheme="minorHAnsi"/>
          <w:sz w:val="24"/>
          <w:szCs w:val="24"/>
          <w:lang w:val="da-DK"/>
        </w:rPr>
        <w:t xml:space="preserve"> såkaldte</w:t>
      </w:r>
      <w:r w:rsidR="007C0A70" w:rsidRPr="0040569F">
        <w:rPr>
          <w:rFonts w:cstheme="minorHAnsi"/>
          <w:sz w:val="24"/>
          <w:szCs w:val="24"/>
          <w:lang w:val="da-DK"/>
        </w:rPr>
        <w:t xml:space="preserve"> </w:t>
      </w:r>
      <w:r w:rsidR="00847DE4">
        <w:rPr>
          <w:rFonts w:cstheme="minorHAnsi"/>
          <w:sz w:val="24"/>
          <w:szCs w:val="24"/>
          <w:lang w:val="da-DK"/>
        </w:rPr>
        <w:t>C</w:t>
      </w:r>
      <w:r w:rsidR="002369CC">
        <w:rPr>
          <w:rFonts w:cstheme="minorHAnsi"/>
          <w:sz w:val="24"/>
          <w:szCs w:val="24"/>
          <w:lang w:val="da-DK"/>
        </w:rPr>
        <w:t>O</w:t>
      </w:r>
      <w:r w:rsidR="00847DE4">
        <w:rPr>
          <w:rFonts w:cstheme="minorHAnsi"/>
          <w:sz w:val="24"/>
          <w:szCs w:val="24"/>
          <w:lang w:val="da-DK"/>
        </w:rPr>
        <w:t xml:space="preserve">2 </w:t>
      </w:r>
      <w:r w:rsidR="007C0A70" w:rsidRPr="0040569F">
        <w:rPr>
          <w:rFonts w:cstheme="minorHAnsi"/>
          <w:sz w:val="24"/>
          <w:szCs w:val="24"/>
          <w:lang w:val="da-DK"/>
        </w:rPr>
        <w:t xml:space="preserve">afgifter. </w:t>
      </w:r>
      <w:r w:rsidR="00847DE4">
        <w:rPr>
          <w:rFonts w:cstheme="minorHAnsi"/>
          <w:sz w:val="24"/>
          <w:szCs w:val="24"/>
          <w:lang w:val="da-DK"/>
        </w:rPr>
        <w:t xml:space="preserve">International </w:t>
      </w:r>
      <w:proofErr w:type="spellStart"/>
      <w:r w:rsidR="00847DE4">
        <w:rPr>
          <w:rFonts w:cstheme="minorHAnsi"/>
          <w:sz w:val="24"/>
          <w:szCs w:val="24"/>
          <w:lang w:val="da-DK"/>
        </w:rPr>
        <w:t>Monetary</w:t>
      </w:r>
      <w:proofErr w:type="spellEnd"/>
      <w:r w:rsidR="00847DE4">
        <w:rPr>
          <w:rFonts w:cstheme="minorHAnsi"/>
          <w:sz w:val="24"/>
          <w:szCs w:val="24"/>
          <w:lang w:val="da-DK"/>
        </w:rPr>
        <w:t xml:space="preserve"> Fund (</w:t>
      </w:r>
      <w:r w:rsidR="00200459" w:rsidRPr="0040569F">
        <w:rPr>
          <w:rFonts w:cstheme="minorHAnsi"/>
          <w:sz w:val="24"/>
          <w:szCs w:val="24"/>
          <w:lang w:val="da-DK"/>
        </w:rPr>
        <w:t>IMF</w:t>
      </w:r>
      <w:r w:rsidR="00847DE4">
        <w:rPr>
          <w:rFonts w:cstheme="minorHAnsi"/>
          <w:sz w:val="24"/>
          <w:szCs w:val="24"/>
          <w:lang w:val="da-DK"/>
        </w:rPr>
        <w:t>)</w:t>
      </w:r>
      <w:r w:rsidR="00200459" w:rsidRPr="0040569F">
        <w:rPr>
          <w:rFonts w:cstheme="minorHAnsi"/>
          <w:sz w:val="24"/>
          <w:szCs w:val="24"/>
          <w:lang w:val="da-DK"/>
        </w:rPr>
        <w:t xml:space="preserve"> </w:t>
      </w:r>
      <w:r w:rsidR="00847DE4">
        <w:rPr>
          <w:rFonts w:cstheme="minorHAnsi"/>
          <w:sz w:val="24"/>
          <w:szCs w:val="24"/>
          <w:lang w:val="da-DK"/>
        </w:rPr>
        <w:t>mener dog at der er et</w:t>
      </w:r>
      <w:r w:rsidR="00200459" w:rsidRPr="0040569F">
        <w:rPr>
          <w:rFonts w:cstheme="minorHAnsi"/>
          <w:sz w:val="24"/>
          <w:szCs w:val="24"/>
          <w:lang w:val="da-DK"/>
        </w:rPr>
        <w:t xml:space="preserve"> beh</w:t>
      </w:r>
      <w:r w:rsidR="008E41BC" w:rsidRPr="0040569F">
        <w:rPr>
          <w:rFonts w:cstheme="minorHAnsi"/>
          <w:sz w:val="24"/>
          <w:szCs w:val="24"/>
          <w:lang w:val="da-DK"/>
        </w:rPr>
        <w:t>o</w:t>
      </w:r>
      <w:r w:rsidR="00200459" w:rsidRPr="0040569F">
        <w:rPr>
          <w:rFonts w:cstheme="minorHAnsi"/>
          <w:sz w:val="24"/>
          <w:szCs w:val="24"/>
          <w:lang w:val="da-DK"/>
        </w:rPr>
        <w:t>v for e</w:t>
      </w:r>
      <w:r w:rsidR="008E41BC" w:rsidRPr="0040569F">
        <w:rPr>
          <w:rFonts w:cstheme="minorHAnsi"/>
          <w:sz w:val="24"/>
          <w:szCs w:val="24"/>
          <w:lang w:val="da-DK"/>
        </w:rPr>
        <w:t>t</w:t>
      </w:r>
      <w:r w:rsidR="00200459" w:rsidRPr="0040569F">
        <w:rPr>
          <w:rFonts w:cstheme="minorHAnsi"/>
          <w:sz w:val="24"/>
          <w:szCs w:val="24"/>
          <w:lang w:val="da-DK"/>
        </w:rPr>
        <w:t xml:space="preserve"> bredere </w:t>
      </w:r>
      <w:r w:rsidR="008E41BC" w:rsidRPr="0040569F">
        <w:rPr>
          <w:rFonts w:cstheme="minorHAnsi"/>
          <w:sz w:val="24"/>
          <w:szCs w:val="24"/>
          <w:lang w:val="da-DK"/>
        </w:rPr>
        <w:t>s</w:t>
      </w:r>
      <w:r w:rsidR="00847DE4">
        <w:rPr>
          <w:rFonts w:cstheme="minorHAnsi"/>
          <w:sz w:val="24"/>
          <w:szCs w:val="24"/>
          <w:lang w:val="da-DK"/>
        </w:rPr>
        <w:t>æ</w:t>
      </w:r>
      <w:r w:rsidR="008E41BC" w:rsidRPr="0040569F">
        <w:rPr>
          <w:rFonts w:cstheme="minorHAnsi"/>
          <w:sz w:val="24"/>
          <w:szCs w:val="24"/>
          <w:lang w:val="da-DK"/>
        </w:rPr>
        <w:t xml:space="preserve">t af politiske </w:t>
      </w:r>
      <w:r w:rsidR="007E2AB9" w:rsidRPr="0040569F">
        <w:rPr>
          <w:rFonts w:cstheme="minorHAnsi"/>
          <w:sz w:val="24"/>
          <w:szCs w:val="24"/>
          <w:lang w:val="da-DK"/>
        </w:rPr>
        <w:t>i</w:t>
      </w:r>
      <w:r w:rsidR="007E2AB9">
        <w:rPr>
          <w:rFonts w:cstheme="minorHAnsi"/>
          <w:sz w:val="24"/>
          <w:szCs w:val="24"/>
          <w:lang w:val="da-DK"/>
        </w:rPr>
        <w:t>n</w:t>
      </w:r>
      <w:r w:rsidR="007E2AB9" w:rsidRPr="0040569F">
        <w:rPr>
          <w:rFonts w:cstheme="minorHAnsi"/>
          <w:sz w:val="24"/>
          <w:szCs w:val="24"/>
          <w:lang w:val="da-DK"/>
        </w:rPr>
        <w:t>itiativ</w:t>
      </w:r>
      <w:r w:rsidR="007E2AB9">
        <w:rPr>
          <w:rFonts w:cstheme="minorHAnsi"/>
          <w:sz w:val="24"/>
          <w:szCs w:val="24"/>
          <w:lang w:val="da-DK"/>
        </w:rPr>
        <w:t>er</w:t>
      </w:r>
      <w:r w:rsidR="008E41BC" w:rsidRPr="0040569F">
        <w:rPr>
          <w:rFonts w:cstheme="minorHAnsi"/>
          <w:sz w:val="24"/>
          <w:szCs w:val="24"/>
          <w:lang w:val="da-DK"/>
        </w:rPr>
        <w:t xml:space="preserve"> udover</w:t>
      </w:r>
      <w:r w:rsidR="00847DE4">
        <w:rPr>
          <w:rFonts w:cstheme="minorHAnsi"/>
          <w:sz w:val="24"/>
          <w:szCs w:val="24"/>
          <w:lang w:val="da-DK"/>
        </w:rPr>
        <w:t xml:space="preserve"> disse</w:t>
      </w:r>
      <w:r w:rsidR="008E41BC" w:rsidRPr="0040569F">
        <w:rPr>
          <w:rFonts w:cstheme="minorHAnsi"/>
          <w:sz w:val="24"/>
          <w:szCs w:val="24"/>
          <w:lang w:val="da-DK"/>
        </w:rPr>
        <w:t xml:space="preserve"> </w:t>
      </w:r>
      <w:r w:rsidR="00847DE4">
        <w:rPr>
          <w:rFonts w:cstheme="minorHAnsi"/>
          <w:sz w:val="24"/>
          <w:szCs w:val="24"/>
          <w:lang w:val="da-DK"/>
        </w:rPr>
        <w:t>klima-</w:t>
      </w:r>
      <w:r w:rsidR="008E41BC" w:rsidRPr="0040569F">
        <w:rPr>
          <w:rFonts w:cstheme="minorHAnsi"/>
          <w:sz w:val="24"/>
          <w:szCs w:val="24"/>
          <w:lang w:val="da-DK"/>
        </w:rPr>
        <w:t>afgifter</w:t>
      </w:r>
      <w:r w:rsidR="002369CC">
        <w:rPr>
          <w:rFonts w:cstheme="minorHAnsi"/>
          <w:sz w:val="24"/>
          <w:szCs w:val="24"/>
          <w:lang w:val="da-DK"/>
        </w:rPr>
        <w:t>,</w:t>
      </w:r>
      <w:r w:rsidR="00847DE4">
        <w:rPr>
          <w:rFonts w:cstheme="minorHAnsi"/>
          <w:sz w:val="24"/>
          <w:szCs w:val="24"/>
          <w:lang w:val="da-DK"/>
        </w:rPr>
        <w:t xml:space="preserve"> </w:t>
      </w:r>
      <w:r w:rsidR="008E41BC" w:rsidRPr="0040569F">
        <w:rPr>
          <w:rFonts w:cstheme="minorHAnsi"/>
          <w:sz w:val="24"/>
          <w:szCs w:val="24"/>
          <w:lang w:val="da-DK"/>
        </w:rPr>
        <w:t xml:space="preserve">for at nå de fremlagte målsætninger. Et bud på sådanne politiske tiltag er givet af Krogstrup &amp; Oman </w:t>
      </w:r>
      <w:r w:rsidR="00040FE7">
        <w:rPr>
          <w:rFonts w:cstheme="minorHAnsi"/>
          <w:sz w:val="24"/>
          <w:szCs w:val="24"/>
          <w:lang w:val="da-DK"/>
        </w:rPr>
        <w:fldChar w:fldCharType="begin" w:fldLock="1"/>
      </w:r>
      <w:r w:rsidR="00FA585B">
        <w:rPr>
          <w:rFonts w:cstheme="minorHAnsi"/>
          <w:sz w:val="24"/>
          <w:szCs w:val="24"/>
          <w:lang w:val="da-DK"/>
        </w:rPr>
        <w:instrText>ADDIN CSL_CITATION {"citationItems":[{"id":"ITEM-1","itemData":{"DOI":"10.2139/ssrn.3463780","abstract":"Climate change is one of the greatest challenges of this century. Mitigation requires a large- scale transition to a low-carbon economy. This paper provides an overview of the rapidly growing literature on the role of macroeconomic and financial policy tools in enabling this transition. The literature provides a menu of policy tools for mitigation. A key conclusion is that fiscal tools are first in line and central, but can and may need to be complemented by financial and monetary policy instruments. Some tools and policies raise unanswered questions about policy tool assignment and mandates, which we describe. The literature is scarce, however, on the most effective policy mix and the role of mitigation tools and goals in the overall policy framework.","author":[{"dropping-particle":"","family":"Krogstrup","given":"Signe","non-dropping-particle":"","parse-names":false,"suffix":""},{"dropping-particle":"","family":"Oman","given":"William","non-dropping-particle":"","parse-names":false,"suffix":""}],"container-title":"SSRN Electronic Journal","id":"ITEM-1","issued":{"date-parts":[["2019"]]},"title":"Macroeconomic and Financial Policies for Climate Change Mitigation: A Review of the Literature","type":"article-journal"},"suppress-author":1,"uris":["http://www.mendeley.com/documents/?uuid=356d2148-e33c-4f13-a793-1c8534b5152e"]}],"mendeley":{"formattedCitation":"(2019)","plainTextFormattedCitation":"(2019)","previouslyFormattedCitation":"(2019)"},"properties":{"noteIndex":0},"schema":"https://github.com/citation-style-language/schema/raw/master/csl-citation.json"}</w:instrText>
      </w:r>
      <w:r w:rsidR="00040FE7">
        <w:rPr>
          <w:rFonts w:cstheme="minorHAnsi"/>
          <w:sz w:val="24"/>
          <w:szCs w:val="24"/>
          <w:lang w:val="da-DK"/>
        </w:rPr>
        <w:fldChar w:fldCharType="separate"/>
      </w:r>
      <w:r w:rsidR="00040FE7" w:rsidRPr="00040FE7">
        <w:rPr>
          <w:rFonts w:cstheme="minorHAnsi"/>
          <w:noProof/>
          <w:sz w:val="24"/>
          <w:szCs w:val="24"/>
          <w:lang w:val="da-DK"/>
        </w:rPr>
        <w:t>(2019)</w:t>
      </w:r>
      <w:r w:rsidR="00040FE7">
        <w:rPr>
          <w:rFonts w:cstheme="minorHAnsi"/>
          <w:sz w:val="24"/>
          <w:szCs w:val="24"/>
          <w:lang w:val="da-DK"/>
        </w:rPr>
        <w:fldChar w:fldCharType="end"/>
      </w:r>
      <w:r w:rsidR="00040FE7">
        <w:rPr>
          <w:rFonts w:cstheme="minorHAnsi"/>
          <w:sz w:val="24"/>
          <w:szCs w:val="24"/>
          <w:lang w:val="da-DK"/>
        </w:rPr>
        <w:t xml:space="preserve">, </w:t>
      </w:r>
      <w:r w:rsidR="008E41BC" w:rsidRPr="0040569F">
        <w:rPr>
          <w:rFonts w:cstheme="minorHAnsi"/>
          <w:sz w:val="24"/>
          <w:szCs w:val="24"/>
          <w:lang w:val="da-DK"/>
        </w:rPr>
        <w:t xml:space="preserve">der </w:t>
      </w:r>
      <w:r w:rsidR="00847DE4">
        <w:rPr>
          <w:rFonts w:cstheme="minorHAnsi"/>
          <w:sz w:val="24"/>
          <w:szCs w:val="24"/>
          <w:lang w:val="da-DK"/>
        </w:rPr>
        <w:t>foreslår</w:t>
      </w:r>
      <w:r w:rsidR="008E41BC" w:rsidRPr="0040569F">
        <w:rPr>
          <w:rFonts w:cstheme="minorHAnsi"/>
          <w:sz w:val="24"/>
          <w:szCs w:val="24"/>
          <w:lang w:val="da-DK"/>
        </w:rPr>
        <w:t xml:space="preserve"> en kombination af penge og finanspolitiske tiltag</w:t>
      </w:r>
      <w:r w:rsidR="00847DE4">
        <w:rPr>
          <w:rFonts w:cstheme="minorHAnsi"/>
          <w:sz w:val="24"/>
          <w:szCs w:val="24"/>
          <w:lang w:val="da-DK"/>
        </w:rPr>
        <w:t xml:space="preserve">, der </w:t>
      </w:r>
      <w:r w:rsidR="00847DE4" w:rsidRPr="0040569F">
        <w:rPr>
          <w:rFonts w:cstheme="minorHAnsi"/>
          <w:sz w:val="24"/>
          <w:szCs w:val="24"/>
          <w:lang w:val="da-DK"/>
        </w:rPr>
        <w:t>skal gøre det muligt at nå ovenstående mål</w:t>
      </w:r>
      <w:r w:rsidR="008E41BC" w:rsidRPr="0040569F">
        <w:rPr>
          <w:rFonts w:cstheme="minorHAnsi"/>
          <w:sz w:val="24"/>
          <w:szCs w:val="24"/>
          <w:lang w:val="da-DK"/>
        </w:rPr>
        <w:t xml:space="preserve">. </w:t>
      </w:r>
    </w:p>
    <w:p w14:paraId="338A3D77" w14:textId="25E40F90" w:rsidR="00343996" w:rsidRPr="003C33FF" w:rsidRDefault="002369CC" w:rsidP="009E27FA">
      <w:pPr>
        <w:autoSpaceDE w:val="0"/>
        <w:autoSpaceDN w:val="0"/>
        <w:adjustRightInd w:val="0"/>
        <w:spacing w:after="0" w:line="360" w:lineRule="auto"/>
        <w:jc w:val="both"/>
        <w:rPr>
          <w:rFonts w:cstheme="minorHAnsi"/>
          <w:sz w:val="24"/>
          <w:szCs w:val="24"/>
          <w:lang w:val="da-DK"/>
        </w:rPr>
      </w:pPr>
      <w:r>
        <w:rPr>
          <w:rFonts w:cstheme="minorHAnsi"/>
          <w:sz w:val="24"/>
          <w:szCs w:val="24"/>
          <w:lang w:val="da-DK"/>
        </w:rPr>
        <w:t>Fokuseres</w:t>
      </w:r>
      <w:r w:rsidR="00844B05">
        <w:rPr>
          <w:rFonts w:cstheme="minorHAnsi"/>
          <w:sz w:val="24"/>
          <w:szCs w:val="24"/>
          <w:lang w:val="da-DK"/>
        </w:rPr>
        <w:t xml:space="preserve"> på </w:t>
      </w:r>
      <w:r w:rsidR="0083350E">
        <w:rPr>
          <w:rFonts w:cstheme="minorHAnsi"/>
          <w:sz w:val="24"/>
          <w:szCs w:val="24"/>
          <w:lang w:val="da-DK"/>
        </w:rPr>
        <w:t>de anvendte modeller</w:t>
      </w:r>
      <w:r w:rsidR="00844B05">
        <w:rPr>
          <w:rFonts w:cstheme="minorHAnsi"/>
          <w:sz w:val="24"/>
          <w:szCs w:val="24"/>
          <w:lang w:val="da-DK"/>
        </w:rPr>
        <w:t>,</w:t>
      </w:r>
      <w:r w:rsidR="004666CF" w:rsidRPr="0040569F">
        <w:rPr>
          <w:rFonts w:cstheme="minorHAnsi"/>
          <w:sz w:val="24"/>
          <w:szCs w:val="24"/>
          <w:lang w:val="da-DK"/>
        </w:rPr>
        <w:t xml:space="preserve"> har </w:t>
      </w:r>
      <w:r w:rsidR="00B179C9" w:rsidRPr="0040569F">
        <w:rPr>
          <w:rFonts w:cstheme="minorHAnsi"/>
          <w:sz w:val="24"/>
          <w:szCs w:val="24"/>
          <w:lang w:val="da-DK"/>
        </w:rPr>
        <w:t xml:space="preserve">specielt Integrated </w:t>
      </w:r>
      <w:proofErr w:type="spellStart"/>
      <w:r w:rsidR="00B179C9" w:rsidRPr="0040569F">
        <w:rPr>
          <w:rFonts w:cstheme="minorHAnsi"/>
          <w:sz w:val="24"/>
          <w:szCs w:val="24"/>
          <w:lang w:val="da-DK"/>
        </w:rPr>
        <w:t>Assessment</w:t>
      </w:r>
      <w:proofErr w:type="spellEnd"/>
      <w:r w:rsidR="00B179C9" w:rsidRPr="0040569F">
        <w:rPr>
          <w:rFonts w:cstheme="minorHAnsi"/>
          <w:sz w:val="24"/>
          <w:szCs w:val="24"/>
          <w:lang w:val="da-DK"/>
        </w:rPr>
        <w:t xml:space="preserve"> Models (</w:t>
      </w:r>
      <w:proofErr w:type="spellStart"/>
      <w:r w:rsidR="00B179C9" w:rsidRPr="0040569F">
        <w:rPr>
          <w:rFonts w:cstheme="minorHAnsi"/>
          <w:sz w:val="24"/>
          <w:szCs w:val="24"/>
          <w:lang w:val="da-DK"/>
        </w:rPr>
        <w:t>IAMs</w:t>
      </w:r>
      <w:proofErr w:type="spellEnd"/>
      <w:r w:rsidR="00B179C9" w:rsidRPr="0040569F">
        <w:rPr>
          <w:rFonts w:cstheme="minorHAnsi"/>
          <w:sz w:val="24"/>
          <w:szCs w:val="24"/>
          <w:lang w:val="da-DK"/>
        </w:rPr>
        <w:t>) udg</w:t>
      </w:r>
      <w:r>
        <w:rPr>
          <w:rFonts w:cstheme="minorHAnsi"/>
          <w:sz w:val="24"/>
          <w:szCs w:val="24"/>
          <w:lang w:val="da-DK"/>
        </w:rPr>
        <w:t>jort</w:t>
      </w:r>
      <w:r w:rsidR="00B179C9" w:rsidRPr="0040569F">
        <w:rPr>
          <w:rFonts w:cstheme="minorHAnsi"/>
          <w:sz w:val="24"/>
          <w:szCs w:val="24"/>
          <w:lang w:val="da-DK"/>
        </w:rPr>
        <w:t xml:space="preserve"> en stor del </w:t>
      </w:r>
      <w:r w:rsidR="00844B05">
        <w:rPr>
          <w:rFonts w:cstheme="minorHAnsi"/>
          <w:sz w:val="24"/>
          <w:szCs w:val="24"/>
          <w:lang w:val="da-DK"/>
        </w:rPr>
        <w:t>af det fremlagte arbejde</w:t>
      </w:r>
      <w:r>
        <w:rPr>
          <w:rFonts w:cstheme="minorHAnsi"/>
          <w:sz w:val="24"/>
          <w:szCs w:val="24"/>
          <w:lang w:val="da-DK"/>
        </w:rPr>
        <w:t xml:space="preserve"> med at analysere</w:t>
      </w:r>
      <w:r w:rsidRPr="0040569F">
        <w:rPr>
          <w:rFonts w:cstheme="minorHAnsi"/>
          <w:sz w:val="24"/>
          <w:szCs w:val="24"/>
          <w:lang w:val="da-DK"/>
        </w:rPr>
        <w:t xml:space="preserve"> interaktioner mellem klimaændringer og økonomien</w:t>
      </w:r>
      <w:r w:rsidR="00B179C9" w:rsidRPr="0040569F">
        <w:rPr>
          <w:rFonts w:cstheme="minorHAnsi"/>
          <w:sz w:val="24"/>
          <w:szCs w:val="24"/>
          <w:lang w:val="da-DK"/>
        </w:rPr>
        <w:t xml:space="preserve">. Denne type modeller, udviklet af </w:t>
      </w:r>
      <w:proofErr w:type="spellStart"/>
      <w:r w:rsidR="00B179C9" w:rsidRPr="0040569F">
        <w:rPr>
          <w:rFonts w:cstheme="minorHAnsi"/>
          <w:sz w:val="24"/>
          <w:szCs w:val="24"/>
          <w:lang w:val="da-DK"/>
        </w:rPr>
        <w:t>Nordhaus</w:t>
      </w:r>
      <w:proofErr w:type="spellEnd"/>
      <w:r w:rsidR="00B179C9" w:rsidRPr="0040569F">
        <w:rPr>
          <w:rFonts w:cstheme="minorHAnsi"/>
          <w:sz w:val="24"/>
          <w:szCs w:val="24"/>
          <w:lang w:val="da-DK"/>
        </w:rPr>
        <w:t xml:space="preserve"> </w:t>
      </w:r>
      <w:r w:rsidR="00FA585B">
        <w:rPr>
          <w:rFonts w:cstheme="minorHAnsi"/>
          <w:sz w:val="24"/>
          <w:szCs w:val="24"/>
          <w:lang w:val="da-DK"/>
        </w:rPr>
        <w:fldChar w:fldCharType="begin" w:fldLock="1"/>
      </w:r>
      <w:r w:rsidR="00A20E89">
        <w:rPr>
          <w:rFonts w:cstheme="minorHAnsi"/>
          <w:sz w:val="24"/>
          <w:szCs w:val="24"/>
          <w:lang w:val="da-DK"/>
        </w:rPr>
        <w:instrText>ADDIN CSL_CITATION {"citationItems":[{"id":"ITEM-1","itemData":{"ISBN":"9781351161602","author":[{"dropping-particle":"","family":"Nordhaus","given":"William D.","non-dropping-particle":"","parse-names":false,"suffix":""}],"container-title":"Climate Change","id":"ITEM-1","issue":"5086","issued":{"date-parts":[["1992"]]},"page":"1315-1319","title":"Rolling the 'DICE': An optimal transition path for controlling greenhouse gases","type":"article-journal","volume":"258"},"suppress-author":1,"uris":["http://www.mendeley.com/documents/?uuid=26939e37-627b-4c2a-817b-90c071172b94"]}],"mendeley":{"formattedCitation":"(1992)","plainTextFormattedCitation":"(1992)","previouslyFormattedCitation":"(1992)"},"properties":{"noteIndex":0},"schema":"https://github.com/citation-style-language/schema/raw/master/csl-citation.json"}</w:instrText>
      </w:r>
      <w:r w:rsidR="00FA585B">
        <w:rPr>
          <w:rFonts w:cstheme="minorHAnsi"/>
          <w:sz w:val="24"/>
          <w:szCs w:val="24"/>
          <w:lang w:val="da-DK"/>
        </w:rPr>
        <w:fldChar w:fldCharType="separate"/>
      </w:r>
      <w:r w:rsidR="00FA585B" w:rsidRPr="00FA585B">
        <w:rPr>
          <w:rFonts w:cstheme="minorHAnsi"/>
          <w:noProof/>
          <w:sz w:val="24"/>
          <w:szCs w:val="24"/>
          <w:lang w:val="da-DK"/>
        </w:rPr>
        <w:t>(1992)</w:t>
      </w:r>
      <w:r w:rsidR="00FA585B">
        <w:rPr>
          <w:rFonts w:cstheme="minorHAnsi"/>
          <w:sz w:val="24"/>
          <w:szCs w:val="24"/>
          <w:lang w:val="da-DK"/>
        </w:rPr>
        <w:fldChar w:fldCharType="end"/>
      </w:r>
      <w:r w:rsidR="00B179C9" w:rsidRPr="0040569F">
        <w:rPr>
          <w:rFonts w:cstheme="minorHAnsi"/>
          <w:sz w:val="24"/>
          <w:szCs w:val="24"/>
          <w:lang w:val="da-DK"/>
        </w:rPr>
        <w:t xml:space="preserve">, blev hurtigt taget i brug af regeringer og internationale organisationer. Indenfor de sidste få år har der dog været en stigende </w:t>
      </w:r>
      <w:r w:rsidR="00B179C9" w:rsidRPr="0040569F">
        <w:rPr>
          <w:rFonts w:cstheme="minorHAnsi"/>
          <w:sz w:val="24"/>
          <w:szCs w:val="24"/>
          <w:lang w:val="da-DK"/>
        </w:rPr>
        <w:lastRenderedPageBreak/>
        <w:t>kritik af anvendelsen af disse modeller</w:t>
      </w:r>
      <w:r w:rsidR="00343996">
        <w:rPr>
          <w:rFonts w:cstheme="minorHAnsi"/>
          <w:sz w:val="24"/>
          <w:szCs w:val="24"/>
          <w:lang w:val="da-DK"/>
        </w:rPr>
        <w:t xml:space="preserve">, både set fra et akademisk synspunkt </w:t>
      </w:r>
      <w:r w:rsidR="00A20E89">
        <w:rPr>
          <w:rFonts w:cstheme="minorHAnsi"/>
          <w:sz w:val="24"/>
          <w:szCs w:val="24"/>
          <w:lang w:val="da-DK"/>
        </w:rPr>
        <w:fldChar w:fldCharType="begin" w:fldLock="1"/>
      </w:r>
      <w:r w:rsidR="00A20E89">
        <w:rPr>
          <w:rFonts w:cstheme="minorHAnsi"/>
          <w:sz w:val="24"/>
          <w:szCs w:val="24"/>
          <w:lang w:val="da-DK"/>
        </w:rPr>
        <w:instrText>ADDIN CSL_CITATION {"citationItems":[{"id":"ITEM-1","itemData":{"DOI":"10.1257/jel.51.3.860","ISSN":"00220515","abstract":"Very little. A plethora of integrated assessment models (IAMs) have been constructed and used to estimate the social cost of carbon (SCC) and evaluate alternative abatement policies. These models have crucial flaws that make them close to useless as tools for policy analysis: certain inputs (e.g., the discount rate) are arbitrary, but have huge effects on the SCC estimates the models produce; the models' descriptions of the impact of climate change are completely ad hoc, with no theoretical or empirical foundation; and the models can tell us nothing about the most important driver of the SCC, the possibility of a catastrophic climate outcome. IAM-based analyses of climate policy create a perception of knowledge and precision, but that perception is illusory and misleading. Copyright © 2013 by the American Economic Association.","author":[{"dropping-particle":"","family":"Pindyck","given":"Robert S.","non-dropping-particle":"","parse-names":false,"suffix":""}],"container-title":"Journal of Economic Literature","id":"ITEM-1","issue":"3","issued":{"date-parts":[["2013"]]},"page":"860-872","title":"Climate change policy: What do the models tell us?","type":"article-journal","volume":"51"},"uris":["http://www.mendeley.com/documents/?uuid=29095749-21ad-4f9c-88b0-9a9b3188a8d0"]},{"id":"ITEM-2","itemData":{"DOI":"10.1093/reep/rew012","ISSN":"17506824","author":[{"dropping-particle":"","family":"Pindyck","given":"Robert S.","non-dropping-particle":"","parse-names":false,"suffix":""}],"container-title":"Review of Environmental Economics and Policy","id":"ITEM-2","issued":{"date-parts":[["2015"]]},"title":"The use and misuse of models for climate policy","type":"report"},"uris":["http://www.mendeley.com/documents/?uuid=a4c2b6c3-b1af-41f3-a350-f9c31d41f8a2"]},{"id":"ITEM-3","itemData":{"DOI":"10.1007/s11151-019-09682-w","ISBN":"0123456789","ISSN":"15737160","abstract":"The European single market in electricity has been promoted vigorously by the European Commission since 1996. We discuss how national electricity markets and cross-border electricity markets have been reshaped by the process. We examine the Commission’s own work on evaluating the benefits of the single market. We look at the wider evidence of impact on prices, security of supply, the environment, and innovation. We conclude that the institutional changes are extensive and there has been significant market harmonisation and integration. However, the measured benefits are difficult to identify, but likely to be small. This is partly because over the same period there has been a large rise in subsidised renewable generation that is driven by the decarbonisation agenda.","author":[{"dropping-particle":"","family":"Pollitt","given":"Michael G.","non-dropping-particle":"","parse-names":false,"suffix":""}],"container-title":"Review of Industrial Organization","id":"ITEM-3","issue":"1","issued":{"date-parts":[["2019"]]},"page":"63-87","publisher":"Springer US","title":"The European Single Market in Electricity: An Economic Assessment","type":"article-journal","volume":"55"},"uris":["http://www.mendeley.com/documents/?uuid=f137e1ad-23f6-4256-a721-dc224c36fca5"]},{"id":"ITEM-4","itemData":{"DOI":"10.1080/14747731.2020.1807856","ISSN":"1474774X","abstract":"Forecasts by economists of the economic damage from climate change have been notably sanguine, compared to warnings by scientists about damage to the biosphere. This is because economists made their own predictions of damages, using three spurious methods: assuming that about 90% of GDP will be unaffected by climate change, because it happens indoors; using the relationship between temperature and GDP today as a proxy for the impact of global warming over time; and using surveys that diluted extreme warnings from scientists with optimistic expectations from economists. Nordhaus has misrepresented the scientific literature to justify the using a smooth function to describe the damage to GDP from climate change. Correcting for these errors makes it feasible that the economic damages from climate change are at least an order of magnitude worse than forecast by economists, and may be so great as to threaten the survival of human civilization.","author":[{"dropping-particle":"","family":"Keen","given":"Steve","non-dropping-particle":"","parse-names":false,"suffix":""}],"container-title":"Globalizations","id":"ITEM-4","issue":"7","issued":{"date-parts":[["2021"]]},"page":"1149-1177","publisher":"Taylor &amp; Francis","title":"The appallingly bad neoclassical economics of climate change","type":"article-journal","volume":"18"},"uris":["http://www.mendeley.com/documents/?uuid=d176081a-1ad0-4013-b5f0-60b1507efee8"]}],"mendeley":{"formattedCitation":"(Keen, 2021; Pindyck, 2013, 2015; Pollitt, 2019)","plainTextFormattedCitation":"(Keen, 2021; Pindyck, 2013, 2015; Pollitt, 2019)","previouslyFormattedCitation":"(Keen, 2021; Pindyck, 2013, 2015; Pollitt, 2019)"},"properties":{"noteIndex":0},"schema":"https://github.com/citation-style-language/schema/raw/master/csl-citation.json"}</w:instrText>
      </w:r>
      <w:r w:rsidR="00A20E89">
        <w:rPr>
          <w:rFonts w:cstheme="minorHAnsi"/>
          <w:sz w:val="24"/>
          <w:szCs w:val="24"/>
          <w:lang w:val="da-DK"/>
        </w:rPr>
        <w:fldChar w:fldCharType="separate"/>
      </w:r>
      <w:r w:rsidR="00A20E89" w:rsidRPr="00A20E89">
        <w:rPr>
          <w:rFonts w:cstheme="minorHAnsi"/>
          <w:noProof/>
          <w:sz w:val="24"/>
          <w:szCs w:val="24"/>
          <w:lang w:val="da-DK"/>
        </w:rPr>
        <w:t>(Keen, 2021; Pindyck, 2013, 2015; Pollitt, 2019)</w:t>
      </w:r>
      <w:r w:rsidR="00A20E89">
        <w:rPr>
          <w:rFonts w:cstheme="minorHAnsi"/>
          <w:sz w:val="24"/>
          <w:szCs w:val="24"/>
          <w:lang w:val="da-DK"/>
        </w:rPr>
        <w:fldChar w:fldCharType="end"/>
      </w:r>
      <w:r w:rsidR="00A20E89">
        <w:rPr>
          <w:rFonts w:cstheme="minorHAnsi"/>
          <w:sz w:val="24"/>
          <w:szCs w:val="24"/>
          <w:lang w:val="da-DK"/>
        </w:rPr>
        <w:t xml:space="preserve">, </w:t>
      </w:r>
      <w:r w:rsidR="00343996">
        <w:rPr>
          <w:rFonts w:cstheme="minorHAnsi"/>
          <w:sz w:val="24"/>
          <w:szCs w:val="24"/>
          <w:lang w:val="da-DK"/>
        </w:rPr>
        <w:t>m</w:t>
      </w:r>
      <w:r w:rsidR="00B179C9" w:rsidRPr="0040569F">
        <w:rPr>
          <w:rFonts w:cstheme="minorHAnsi"/>
          <w:sz w:val="24"/>
          <w:szCs w:val="24"/>
          <w:lang w:val="da-DK"/>
        </w:rPr>
        <w:t>en også internationale</w:t>
      </w:r>
      <w:r w:rsidR="00343996">
        <w:rPr>
          <w:rFonts w:cstheme="minorHAnsi"/>
          <w:sz w:val="24"/>
          <w:szCs w:val="24"/>
          <w:lang w:val="da-DK"/>
        </w:rPr>
        <w:t xml:space="preserve"> organisationer</w:t>
      </w:r>
      <w:r w:rsidR="00844B05">
        <w:rPr>
          <w:rFonts w:cstheme="minorHAnsi"/>
          <w:sz w:val="24"/>
          <w:szCs w:val="24"/>
          <w:lang w:val="da-DK"/>
        </w:rPr>
        <w:t>,</w:t>
      </w:r>
      <w:r w:rsidR="00B179C9" w:rsidRPr="0040569F">
        <w:rPr>
          <w:rFonts w:cstheme="minorHAnsi"/>
          <w:sz w:val="24"/>
          <w:szCs w:val="24"/>
          <w:lang w:val="da-DK"/>
        </w:rPr>
        <w:t xml:space="preserve"> der</w:t>
      </w:r>
      <w:r w:rsidR="00343996">
        <w:rPr>
          <w:rFonts w:cstheme="minorHAnsi"/>
          <w:sz w:val="24"/>
          <w:szCs w:val="24"/>
          <w:lang w:val="da-DK"/>
        </w:rPr>
        <w:t xml:space="preserve"> finder</w:t>
      </w:r>
      <w:r w:rsidR="00B179C9" w:rsidRPr="0040569F">
        <w:rPr>
          <w:rFonts w:cstheme="minorHAnsi"/>
          <w:sz w:val="24"/>
          <w:szCs w:val="24"/>
          <w:lang w:val="da-DK"/>
        </w:rPr>
        <w:t xml:space="preserve"> både teoretiske</w:t>
      </w:r>
      <w:r w:rsidR="0040569F" w:rsidRPr="0040569F">
        <w:rPr>
          <w:rFonts w:cstheme="minorHAnsi"/>
          <w:sz w:val="24"/>
          <w:szCs w:val="24"/>
          <w:lang w:val="da-DK"/>
        </w:rPr>
        <w:t xml:space="preserve"> og </w:t>
      </w:r>
      <w:r w:rsidR="00B179C9" w:rsidRPr="0040569F">
        <w:rPr>
          <w:rFonts w:cstheme="minorHAnsi"/>
          <w:sz w:val="24"/>
          <w:szCs w:val="24"/>
          <w:lang w:val="da-DK"/>
        </w:rPr>
        <w:t>metodologiske svagheder ved disse modeller</w:t>
      </w:r>
      <w:r w:rsidR="00A20E89">
        <w:rPr>
          <w:rFonts w:cstheme="minorHAnsi"/>
          <w:sz w:val="24"/>
          <w:szCs w:val="24"/>
          <w:lang w:val="da-DK"/>
        </w:rPr>
        <w:t xml:space="preserve"> </w:t>
      </w:r>
      <w:r w:rsidR="00A20E89">
        <w:rPr>
          <w:rFonts w:cstheme="minorHAnsi"/>
          <w:sz w:val="24"/>
          <w:szCs w:val="24"/>
          <w:lang w:val="da-DK"/>
        </w:rPr>
        <w:fldChar w:fldCharType="begin" w:fldLock="1"/>
      </w:r>
      <w:r w:rsidR="00A15C15">
        <w:rPr>
          <w:rFonts w:cstheme="minorHAnsi"/>
          <w:sz w:val="24"/>
          <w:szCs w:val="24"/>
          <w:lang w:val="da-DK"/>
        </w:rPr>
        <w:instrText>ADDIN CSL_CITATION {"citationItems":[{"id":"ITEM-1","itemData":{"DOI":"10.1596/1813-9450-9109","abstract":"This paper examines the interaction between macro-financial and climate-related risks. It brings together different strands of the literature on climate-related risks and how these relate to macro-financial management and risks. Physical impacts of climate change as well as the transition toward a resilient low-carbon economy pose significant challenges for macro-financial management, as they can damage the balance sheets of governments, households, firms, and financial institutions due to the adverse and possibly abrupt impacts on investment and economic growth, fiscal revenue and expenditure, debt sustainability, and the valuation of financial assets. In turn, macro-financial risks translate into weakened resilience to physical climate risks and constrained capacity for climate adaptation and mitigation efforts. The paper finds that many countries face the","author":[{"dropping-particle":"","family":"Feyen","given":"Erik","non-dropping-particle":"","parse-names":false,"suffix":""},{"dropping-particle":"","family":"Utz","given":"Robert","non-dropping-particle":"","parse-names":false,"suffix":""},{"dropping-particle":"","family":"Zuccardi Huertas","given":"Igor","non-dropping-particle":"","parse-names":false,"suffix":""},{"dropping-particle":"","family":"Bogdan","given":"Olena","non-dropping-particle":"","parse-names":false,"suffix":""},{"dropping-particle":"","family":"Moon","given":"Jisung","non-dropping-particle":"","parse-names":false,"suffix":""}],"container-title":"Macro-Financial Aspects of Climate Change","id":"ITEM-1","issue":"January","issued":{"date-parts":[["2020"]]},"title":"Macro-Financial Aspects of Climate Change","type":"article-journal"},"uris":["http://www.mendeley.com/documents/?uuid=92cde941-0192-47fc-b954-b5f9fdee6118"]}],"mendeley":{"formattedCitation":"(Feyen et al., 2020)","plainTextFormattedCitation":"(Feyen et al., 2020)","previouslyFormattedCitation":"(Feyen et al., 2020)"},"properties":{"noteIndex":0},"schema":"https://github.com/citation-style-language/schema/raw/master/csl-citation.json"}</w:instrText>
      </w:r>
      <w:r w:rsidR="00A20E89">
        <w:rPr>
          <w:rFonts w:cstheme="minorHAnsi"/>
          <w:sz w:val="24"/>
          <w:szCs w:val="24"/>
          <w:lang w:val="da-DK"/>
        </w:rPr>
        <w:fldChar w:fldCharType="separate"/>
      </w:r>
      <w:r w:rsidR="00A20E89" w:rsidRPr="00A20E89">
        <w:rPr>
          <w:rFonts w:cstheme="minorHAnsi"/>
          <w:noProof/>
          <w:sz w:val="24"/>
          <w:szCs w:val="24"/>
          <w:lang w:val="da-DK"/>
        </w:rPr>
        <w:t>(Feyen et al., 2020)</w:t>
      </w:r>
      <w:r w:rsidR="00A20E89">
        <w:rPr>
          <w:rFonts w:cstheme="minorHAnsi"/>
          <w:sz w:val="24"/>
          <w:szCs w:val="24"/>
          <w:lang w:val="da-DK"/>
        </w:rPr>
        <w:fldChar w:fldCharType="end"/>
      </w:r>
      <w:r w:rsidR="00A20E89">
        <w:rPr>
          <w:rFonts w:cstheme="minorHAnsi"/>
          <w:sz w:val="24"/>
          <w:szCs w:val="24"/>
          <w:lang w:val="da-DK"/>
        </w:rPr>
        <w:t>.</w:t>
      </w:r>
      <w:r w:rsidR="00B179C9" w:rsidRPr="0040569F">
        <w:rPr>
          <w:rFonts w:cstheme="minorHAnsi"/>
          <w:sz w:val="24"/>
          <w:szCs w:val="24"/>
          <w:lang w:val="da-DK"/>
        </w:rPr>
        <w:t xml:space="preserve"> </w:t>
      </w:r>
    </w:p>
    <w:p w14:paraId="205A709D" w14:textId="0EA849DA" w:rsidR="004666CF" w:rsidRPr="003F2A63" w:rsidRDefault="0040569F" w:rsidP="009E27FA">
      <w:pPr>
        <w:spacing w:line="360" w:lineRule="auto"/>
        <w:jc w:val="both"/>
        <w:rPr>
          <w:rFonts w:cstheme="minorHAnsi"/>
          <w:sz w:val="24"/>
          <w:szCs w:val="24"/>
          <w:lang w:val="da-DK"/>
        </w:rPr>
      </w:pPr>
      <w:r w:rsidRPr="0040569F">
        <w:rPr>
          <w:rFonts w:cstheme="minorHAnsi"/>
          <w:sz w:val="24"/>
          <w:szCs w:val="24"/>
          <w:lang w:val="da-DK"/>
        </w:rPr>
        <w:t xml:space="preserve">Derudover, ser der ud til at være et manglende faggrundlag blandt brugerne af IAM, </w:t>
      </w:r>
      <w:r w:rsidR="00844B05">
        <w:rPr>
          <w:rFonts w:cstheme="minorHAnsi"/>
          <w:sz w:val="24"/>
          <w:szCs w:val="24"/>
          <w:lang w:val="da-DK"/>
        </w:rPr>
        <w:t>hvor der gennem tiden er opstået uenigheder angående</w:t>
      </w:r>
      <w:r w:rsidRPr="0040569F">
        <w:rPr>
          <w:rFonts w:cstheme="minorHAnsi"/>
          <w:sz w:val="24"/>
          <w:szCs w:val="24"/>
          <w:lang w:val="da-DK"/>
        </w:rPr>
        <w:t xml:space="preserve"> </w:t>
      </w:r>
      <w:commentRangeStart w:id="2"/>
      <w:commentRangeStart w:id="3"/>
      <w:r w:rsidRPr="0040569F">
        <w:rPr>
          <w:rFonts w:cstheme="minorHAnsi"/>
          <w:sz w:val="24"/>
          <w:szCs w:val="24"/>
          <w:lang w:val="da-DK"/>
        </w:rPr>
        <w:t>vigtige aspekter</w:t>
      </w:r>
      <w:r w:rsidR="00844B05">
        <w:rPr>
          <w:rFonts w:cstheme="minorHAnsi"/>
          <w:sz w:val="24"/>
          <w:szCs w:val="24"/>
          <w:lang w:val="da-DK"/>
        </w:rPr>
        <w:t xml:space="preserve"> </w:t>
      </w:r>
      <w:ins w:id="4" w:author="Simon Fløj Thomsen" w:date="2022-12-05T19:15:00Z">
        <w:r w:rsidR="00B31361">
          <w:rPr>
            <w:rFonts w:cstheme="minorHAnsi"/>
            <w:sz w:val="24"/>
            <w:szCs w:val="24"/>
            <w:lang w:val="da-DK"/>
          </w:rPr>
          <w:t>såsom dis</w:t>
        </w:r>
      </w:ins>
      <w:ins w:id="5" w:author="Simon Fløj Thomsen" w:date="2022-12-05T19:16:00Z">
        <w:r w:rsidR="00B31361">
          <w:rPr>
            <w:rFonts w:cstheme="minorHAnsi"/>
            <w:sz w:val="24"/>
            <w:szCs w:val="24"/>
            <w:lang w:val="da-DK"/>
          </w:rPr>
          <w:t>count raten, samt</w:t>
        </w:r>
      </w:ins>
      <w:ins w:id="6" w:author="Simon Fløj Thomsen" w:date="2022-12-05T19:18:00Z">
        <w:r w:rsidR="00B31361">
          <w:rPr>
            <w:rFonts w:cstheme="minorHAnsi"/>
            <w:sz w:val="24"/>
            <w:szCs w:val="24"/>
            <w:lang w:val="da-DK"/>
          </w:rPr>
          <w:t xml:space="preserve"> skades funktionen af klimaændringer</w:t>
        </w:r>
      </w:ins>
      <w:ins w:id="7" w:author="Simon Fløj Thomsen" w:date="2022-12-05T19:19:00Z">
        <w:r w:rsidR="00B31361">
          <w:rPr>
            <w:rFonts w:cstheme="minorHAnsi"/>
            <w:sz w:val="24"/>
            <w:szCs w:val="24"/>
            <w:lang w:val="da-DK"/>
          </w:rPr>
          <w:t>,</w:t>
        </w:r>
      </w:ins>
      <w:ins w:id="8" w:author="Simon Fløj Thomsen" w:date="2022-12-05T19:16:00Z">
        <w:r w:rsidR="00B31361">
          <w:rPr>
            <w:rFonts w:cstheme="minorHAnsi"/>
            <w:sz w:val="24"/>
            <w:szCs w:val="24"/>
            <w:lang w:val="da-DK"/>
          </w:rPr>
          <w:t xml:space="preserve"> </w:t>
        </w:r>
      </w:ins>
      <w:del w:id="9" w:author="Simon Fløj Thomsen" w:date="2022-12-05T19:15:00Z">
        <w:r w:rsidR="00844B05" w:rsidDel="00B31361">
          <w:rPr>
            <w:rFonts w:cstheme="minorHAnsi"/>
            <w:sz w:val="24"/>
            <w:szCs w:val="24"/>
            <w:lang w:val="da-DK"/>
          </w:rPr>
          <w:delText>inden</w:delText>
        </w:r>
        <w:r w:rsidRPr="0040569F" w:rsidDel="00B31361">
          <w:rPr>
            <w:rFonts w:cstheme="minorHAnsi"/>
            <w:sz w:val="24"/>
            <w:szCs w:val="24"/>
            <w:lang w:val="da-DK"/>
          </w:rPr>
          <w:delText>f</w:delText>
        </w:r>
        <w:r w:rsidR="00844B05" w:rsidDel="00B31361">
          <w:rPr>
            <w:rFonts w:cstheme="minorHAnsi"/>
            <w:sz w:val="24"/>
            <w:szCs w:val="24"/>
            <w:lang w:val="da-DK"/>
          </w:rPr>
          <w:delText>or</w:delText>
        </w:r>
        <w:r w:rsidRPr="0040569F" w:rsidDel="00B31361">
          <w:rPr>
            <w:rFonts w:cstheme="minorHAnsi"/>
            <w:sz w:val="24"/>
            <w:szCs w:val="24"/>
            <w:lang w:val="da-DK"/>
          </w:rPr>
          <w:delText xml:space="preserve"> </w:delText>
        </w:r>
        <w:r w:rsidR="00343996" w:rsidRPr="0040569F" w:rsidDel="00B31361">
          <w:rPr>
            <w:rFonts w:cstheme="minorHAnsi"/>
            <w:sz w:val="24"/>
            <w:szCs w:val="24"/>
            <w:lang w:val="da-DK"/>
          </w:rPr>
          <w:delText>mode</w:delText>
        </w:r>
        <w:r w:rsidR="00343996" w:rsidDel="00B31361">
          <w:rPr>
            <w:rFonts w:cstheme="minorHAnsi"/>
            <w:sz w:val="24"/>
            <w:szCs w:val="24"/>
            <w:lang w:val="da-DK"/>
          </w:rPr>
          <w:delText>ltypen</w:delText>
        </w:r>
        <w:commentRangeEnd w:id="2"/>
        <w:r w:rsidR="00F701DD" w:rsidDel="00B31361">
          <w:rPr>
            <w:rStyle w:val="Kommentarhenvisning"/>
          </w:rPr>
          <w:commentReference w:id="2"/>
        </w:r>
      </w:del>
      <w:commentRangeEnd w:id="3"/>
      <w:r w:rsidR="005C1556">
        <w:rPr>
          <w:rStyle w:val="Kommentarhenvisning"/>
        </w:rPr>
        <w:commentReference w:id="3"/>
      </w:r>
      <w:del w:id="10" w:author="Simon Fløj Thomsen" w:date="2022-12-05T19:15:00Z">
        <w:r w:rsidRPr="0040569F" w:rsidDel="00B31361">
          <w:rPr>
            <w:rFonts w:cstheme="minorHAnsi"/>
            <w:sz w:val="24"/>
            <w:szCs w:val="24"/>
            <w:lang w:val="da-DK"/>
          </w:rPr>
          <w:delText>,</w:delText>
        </w:r>
      </w:del>
      <w:r w:rsidRPr="0040569F">
        <w:rPr>
          <w:rFonts w:cstheme="minorHAnsi"/>
          <w:sz w:val="24"/>
          <w:szCs w:val="24"/>
          <w:lang w:val="da-DK"/>
        </w:rPr>
        <w:t xml:space="preserve"> </w:t>
      </w:r>
      <w:r w:rsidR="00844B05">
        <w:rPr>
          <w:rFonts w:cstheme="minorHAnsi"/>
          <w:sz w:val="24"/>
          <w:szCs w:val="24"/>
          <w:lang w:val="da-DK"/>
        </w:rPr>
        <w:t>resulterende i</w:t>
      </w:r>
      <w:r w:rsidRPr="0040569F">
        <w:rPr>
          <w:rFonts w:cstheme="minorHAnsi"/>
          <w:sz w:val="24"/>
          <w:szCs w:val="24"/>
          <w:lang w:val="da-DK"/>
        </w:rPr>
        <w:t xml:space="preserve"> sensitive resultater ved simulation af disse modeller</w:t>
      </w:r>
      <w:r w:rsidR="00AF4852">
        <w:rPr>
          <w:rFonts w:cstheme="minorHAnsi"/>
          <w:sz w:val="24"/>
          <w:szCs w:val="24"/>
          <w:lang w:val="da-DK"/>
        </w:rPr>
        <w:t xml:space="preserve"> (</w:t>
      </w:r>
      <w:proofErr w:type="spellStart"/>
      <w:r w:rsidR="00AF4852" w:rsidRPr="00AF4852">
        <w:rPr>
          <w:rFonts w:cstheme="minorHAnsi"/>
          <w:noProof/>
          <w:sz w:val="24"/>
          <w:szCs w:val="24"/>
          <w:lang w:val="da-DK"/>
        </w:rPr>
        <w:t>Nordhaus</w:t>
      </w:r>
      <w:proofErr w:type="spellEnd"/>
      <w:r w:rsidR="00AF4852">
        <w:rPr>
          <w:rFonts w:cstheme="minorHAnsi"/>
          <w:noProof/>
          <w:sz w:val="24"/>
          <w:szCs w:val="24"/>
          <w:lang w:val="da-DK"/>
        </w:rPr>
        <w:t>,</w:t>
      </w:r>
      <w:r w:rsidR="00AF4852" w:rsidRPr="00AF4852">
        <w:rPr>
          <w:rFonts w:cstheme="minorHAnsi"/>
          <w:noProof/>
          <w:sz w:val="24"/>
          <w:szCs w:val="24"/>
          <w:lang w:val="da-DK"/>
        </w:rPr>
        <w:t xml:space="preserve"> 2008</w:t>
      </w:r>
      <w:r w:rsidR="00AF4852">
        <w:rPr>
          <w:rFonts w:cstheme="minorHAnsi"/>
          <w:noProof/>
          <w:sz w:val="24"/>
          <w:szCs w:val="24"/>
          <w:lang w:val="da-DK"/>
        </w:rPr>
        <w:t>; Stern, 2007)</w:t>
      </w:r>
      <w:r w:rsidRPr="0040569F">
        <w:rPr>
          <w:rFonts w:cstheme="minorHAnsi"/>
          <w:sz w:val="24"/>
          <w:szCs w:val="24"/>
          <w:lang w:val="da-DK"/>
        </w:rPr>
        <w:t>.</w:t>
      </w:r>
      <w:r w:rsidR="00AF4852">
        <w:rPr>
          <w:rFonts w:cstheme="minorHAnsi"/>
          <w:sz w:val="24"/>
          <w:szCs w:val="24"/>
          <w:lang w:val="da-DK"/>
        </w:rPr>
        <w:t xml:space="preserve"> </w:t>
      </w:r>
      <w:r w:rsidRPr="0040569F">
        <w:rPr>
          <w:rFonts w:cstheme="minorHAnsi"/>
          <w:sz w:val="24"/>
          <w:szCs w:val="24"/>
          <w:lang w:val="da-DK"/>
        </w:rPr>
        <w:t xml:space="preserve">Der argumenteres derfor for en implementering af et nyt modelunivers, der kan integrere en større dimension af politiske </w:t>
      </w:r>
      <w:r w:rsidRPr="003F2A63">
        <w:rPr>
          <w:rFonts w:cstheme="minorHAnsi"/>
          <w:sz w:val="24"/>
          <w:szCs w:val="24"/>
          <w:lang w:val="da-DK"/>
        </w:rPr>
        <w:t xml:space="preserve">tiltag, nødvendige for at nå de fremtidige målsætninger. </w:t>
      </w:r>
    </w:p>
    <w:p w14:paraId="1BA4BC30" w14:textId="4B2C2930" w:rsidR="00E3078C" w:rsidRPr="00E34155" w:rsidRDefault="0083350E" w:rsidP="009E27FA">
      <w:pPr>
        <w:spacing w:line="360" w:lineRule="auto"/>
        <w:jc w:val="both"/>
        <w:rPr>
          <w:lang w:val="da-DK"/>
        </w:rPr>
      </w:pPr>
      <w:r>
        <w:rPr>
          <w:sz w:val="24"/>
          <w:szCs w:val="24"/>
          <w:lang w:val="da-DK"/>
        </w:rPr>
        <w:t>Ses der fokuseret på d</w:t>
      </w:r>
      <w:r w:rsidR="00343996" w:rsidRPr="003F2A63">
        <w:rPr>
          <w:sz w:val="24"/>
          <w:szCs w:val="24"/>
          <w:lang w:val="da-DK"/>
        </w:rPr>
        <w:t xml:space="preserve">e </w:t>
      </w:r>
      <w:r>
        <w:rPr>
          <w:sz w:val="24"/>
          <w:szCs w:val="24"/>
          <w:lang w:val="da-DK"/>
        </w:rPr>
        <w:t>eksisterende</w:t>
      </w:r>
      <w:r w:rsidR="00343996" w:rsidRPr="003F2A63">
        <w:rPr>
          <w:sz w:val="24"/>
          <w:szCs w:val="24"/>
          <w:lang w:val="da-DK"/>
        </w:rPr>
        <w:t xml:space="preserve"> økonomiske modeller i Danmark, </w:t>
      </w:r>
      <w:r>
        <w:rPr>
          <w:sz w:val="24"/>
          <w:szCs w:val="24"/>
          <w:lang w:val="da-DK"/>
        </w:rPr>
        <w:t>er disse</w:t>
      </w:r>
      <w:r w:rsidR="00343996" w:rsidRPr="003F2A63">
        <w:rPr>
          <w:sz w:val="24"/>
          <w:szCs w:val="24"/>
          <w:lang w:val="da-DK"/>
        </w:rPr>
        <w:t xml:space="preserve"> i</w:t>
      </w:r>
      <w:r>
        <w:rPr>
          <w:sz w:val="24"/>
          <w:szCs w:val="24"/>
          <w:lang w:val="da-DK"/>
        </w:rPr>
        <w:t>kke</w:t>
      </w:r>
      <w:r w:rsidR="007E2AB9">
        <w:rPr>
          <w:sz w:val="24"/>
          <w:szCs w:val="24"/>
          <w:lang w:val="da-DK"/>
        </w:rPr>
        <w:t xml:space="preserve"> i</w:t>
      </w:r>
      <w:r w:rsidR="00343996" w:rsidRPr="003F2A63">
        <w:rPr>
          <w:sz w:val="24"/>
          <w:szCs w:val="24"/>
          <w:lang w:val="da-DK"/>
        </w:rPr>
        <w:t xml:space="preserve"> stand til at måle effekterne af forskellige politiske tiltag baseret på bæredygtighed samt klimaændringer, </w:t>
      </w:r>
      <w:r w:rsidR="00777E9D">
        <w:rPr>
          <w:sz w:val="24"/>
          <w:szCs w:val="24"/>
          <w:lang w:val="da-DK"/>
        </w:rPr>
        <w:t>som</w:t>
      </w:r>
      <w:r w:rsidR="00343996" w:rsidRPr="003F2A63">
        <w:rPr>
          <w:sz w:val="24"/>
          <w:szCs w:val="24"/>
          <w:lang w:val="da-DK"/>
        </w:rPr>
        <w:t xml:space="preserve"> også frem</w:t>
      </w:r>
      <w:r w:rsidR="00777E9D">
        <w:rPr>
          <w:sz w:val="24"/>
          <w:szCs w:val="24"/>
          <w:lang w:val="da-DK"/>
        </w:rPr>
        <w:t>lagt</w:t>
      </w:r>
      <w:r w:rsidR="00343996" w:rsidRPr="003F2A63">
        <w:rPr>
          <w:sz w:val="24"/>
          <w:szCs w:val="24"/>
          <w:lang w:val="da-DK"/>
        </w:rPr>
        <w:t xml:space="preserve"> af </w:t>
      </w:r>
      <w:r w:rsidR="00654872" w:rsidRPr="003F2A63">
        <w:rPr>
          <w:sz w:val="24"/>
          <w:szCs w:val="24"/>
          <w:lang w:val="da-DK"/>
        </w:rPr>
        <w:t>finansministeriet</w:t>
      </w:r>
      <w:r w:rsidR="007E2AB9">
        <w:rPr>
          <w:sz w:val="24"/>
          <w:szCs w:val="24"/>
          <w:lang w:val="da-DK"/>
        </w:rPr>
        <w:t xml:space="preserve"> </w:t>
      </w:r>
      <w:r w:rsidR="009E27FA">
        <w:rPr>
          <w:sz w:val="24"/>
          <w:szCs w:val="24"/>
          <w:lang w:val="da-DK"/>
        </w:rPr>
        <w:fldChar w:fldCharType="begin" w:fldLock="1"/>
      </w:r>
      <w:r w:rsidR="00040FE7">
        <w:rPr>
          <w:sz w:val="24"/>
          <w:szCs w:val="24"/>
          <w:lang w:val="da-DK"/>
        </w:rPr>
        <w:instrText>ADDIN CSL_CITATION {"citationItems":[{"id":"ITEM-1","itemData":{"URL":"https://www.djoefbladet.dk/Artikler/2021/6/Staten-skal-have-en-gr-oe-n-lommeregner.aspx/","author":[{"dropping-particle":"","family":"Johannesen","given":"sven","non-dropping-particle":"","parse-names":false,"suffix":""}],"id":"ITEM-1","issued":{"date-parts":[["2021"]]},"title":"Staten skal have en grøn lommeregner","type":"webpage"},"uris":["http://www.mendeley.com/documents/?uuid=dfb0c6f4-2bea-4ef4-8f3b-8f449436029c"]}],"mendeley":{"formattedCitation":"(Johannesen, 2021)","plainTextFormattedCitation":"(Johannesen, 2021)","previouslyFormattedCitation":"(Johannesen, 2021)"},"properties":{"noteIndex":0},"schema":"https://github.com/citation-style-language/schema/raw/master/csl-citation.json"}</w:instrText>
      </w:r>
      <w:r w:rsidR="009E27FA">
        <w:rPr>
          <w:sz w:val="24"/>
          <w:szCs w:val="24"/>
          <w:lang w:val="da-DK"/>
        </w:rPr>
        <w:fldChar w:fldCharType="separate"/>
      </w:r>
      <w:r w:rsidR="009E27FA" w:rsidRPr="009E27FA">
        <w:rPr>
          <w:noProof/>
          <w:sz w:val="24"/>
          <w:szCs w:val="24"/>
          <w:lang w:val="da-DK"/>
        </w:rPr>
        <w:t>(Johannesen, 2021)</w:t>
      </w:r>
      <w:r w:rsidR="009E27FA">
        <w:rPr>
          <w:sz w:val="24"/>
          <w:szCs w:val="24"/>
          <w:lang w:val="da-DK"/>
        </w:rPr>
        <w:fldChar w:fldCharType="end"/>
      </w:r>
      <w:r w:rsidR="009E27FA">
        <w:rPr>
          <w:sz w:val="24"/>
          <w:szCs w:val="24"/>
          <w:lang w:val="da-DK"/>
        </w:rPr>
        <w:t xml:space="preserve">. </w:t>
      </w:r>
      <w:r w:rsidR="00777E9D">
        <w:rPr>
          <w:sz w:val="24"/>
          <w:szCs w:val="24"/>
          <w:lang w:val="da-DK"/>
        </w:rPr>
        <w:t>E</w:t>
      </w:r>
      <w:r w:rsidR="007E2AB9">
        <w:rPr>
          <w:sz w:val="24"/>
          <w:szCs w:val="24"/>
          <w:lang w:val="da-DK"/>
        </w:rPr>
        <w:t>t</w:t>
      </w:r>
      <w:r w:rsidR="00777E9D">
        <w:rPr>
          <w:sz w:val="24"/>
          <w:szCs w:val="24"/>
          <w:lang w:val="da-DK"/>
        </w:rPr>
        <w:t xml:space="preserve"> nyere initiativ er fremlagt med henblik på</w:t>
      </w:r>
      <w:r w:rsidR="00654872" w:rsidRPr="003F2A63">
        <w:rPr>
          <w:sz w:val="24"/>
          <w:szCs w:val="24"/>
          <w:lang w:val="da-DK"/>
        </w:rPr>
        <w:t xml:space="preserve"> tilblivelsen af </w:t>
      </w:r>
      <w:r w:rsidR="00777E9D">
        <w:rPr>
          <w:sz w:val="24"/>
          <w:szCs w:val="24"/>
          <w:lang w:val="da-DK"/>
        </w:rPr>
        <w:t>G</w:t>
      </w:r>
      <w:r w:rsidR="00654872" w:rsidRPr="003F2A63">
        <w:rPr>
          <w:sz w:val="24"/>
          <w:szCs w:val="24"/>
          <w:lang w:val="da-DK"/>
        </w:rPr>
        <w:t>røn</w:t>
      </w:r>
      <w:r w:rsidR="002369CC">
        <w:rPr>
          <w:sz w:val="24"/>
          <w:szCs w:val="24"/>
          <w:lang w:val="da-DK"/>
        </w:rPr>
        <w:t>-r</w:t>
      </w:r>
      <w:r w:rsidR="00654872" w:rsidRPr="0083350E">
        <w:rPr>
          <w:sz w:val="24"/>
          <w:szCs w:val="24"/>
          <w:lang w:val="da-DK"/>
        </w:rPr>
        <w:t>eform</w:t>
      </w:r>
      <w:r w:rsidR="002369CC">
        <w:rPr>
          <w:sz w:val="24"/>
          <w:szCs w:val="24"/>
          <w:lang w:val="da-DK"/>
        </w:rPr>
        <w:t>-m</w:t>
      </w:r>
      <w:r w:rsidR="00654872" w:rsidRPr="0083350E">
        <w:rPr>
          <w:sz w:val="24"/>
          <w:szCs w:val="24"/>
          <w:lang w:val="da-DK"/>
        </w:rPr>
        <w:t xml:space="preserve">odellen, med et fokus på interaktionen mellem miljøændringer og den </w:t>
      </w:r>
      <w:r w:rsidR="002369CC">
        <w:rPr>
          <w:sz w:val="24"/>
          <w:szCs w:val="24"/>
          <w:lang w:val="da-DK"/>
        </w:rPr>
        <w:t>d</w:t>
      </w:r>
      <w:r w:rsidR="00654872" w:rsidRPr="0083350E">
        <w:rPr>
          <w:sz w:val="24"/>
          <w:szCs w:val="24"/>
          <w:lang w:val="da-DK"/>
        </w:rPr>
        <w:t>anske økonomi</w:t>
      </w:r>
      <w:r w:rsidRPr="0083350E">
        <w:rPr>
          <w:sz w:val="24"/>
          <w:szCs w:val="24"/>
          <w:lang w:val="da-DK"/>
        </w:rPr>
        <w:t>. Formålet med model</w:t>
      </w:r>
      <w:r w:rsidR="002369CC">
        <w:rPr>
          <w:sz w:val="24"/>
          <w:szCs w:val="24"/>
          <w:lang w:val="da-DK"/>
        </w:rPr>
        <w:t>len</w:t>
      </w:r>
      <w:r w:rsidRPr="0083350E">
        <w:rPr>
          <w:sz w:val="24"/>
          <w:szCs w:val="24"/>
          <w:lang w:val="da-DK"/>
        </w:rPr>
        <w:t xml:space="preserve"> er at </w:t>
      </w:r>
      <w:r>
        <w:rPr>
          <w:sz w:val="24"/>
          <w:szCs w:val="24"/>
          <w:lang w:val="da-DK"/>
        </w:rPr>
        <w:t>udvikle</w:t>
      </w:r>
      <w:r w:rsidRPr="007E2AB9">
        <w:rPr>
          <w:sz w:val="24"/>
          <w:szCs w:val="24"/>
          <w:lang w:val="da-DK"/>
        </w:rPr>
        <w:t xml:space="preserve"> et analyseredskab, der kan </w:t>
      </w:r>
      <w:r>
        <w:rPr>
          <w:sz w:val="24"/>
          <w:szCs w:val="24"/>
          <w:lang w:val="da-DK"/>
        </w:rPr>
        <w:t>anvendes</w:t>
      </w:r>
      <w:r w:rsidRPr="007E2AB9">
        <w:rPr>
          <w:sz w:val="24"/>
          <w:szCs w:val="24"/>
          <w:lang w:val="da-DK"/>
        </w:rPr>
        <w:t xml:space="preserve"> til </w:t>
      </w:r>
      <w:r>
        <w:rPr>
          <w:sz w:val="24"/>
          <w:szCs w:val="24"/>
          <w:lang w:val="da-DK"/>
        </w:rPr>
        <w:t xml:space="preserve">at foretage </w:t>
      </w:r>
      <w:r w:rsidRPr="007E2AB9">
        <w:rPr>
          <w:sz w:val="24"/>
          <w:szCs w:val="24"/>
          <w:lang w:val="da-DK"/>
        </w:rPr>
        <w:t xml:space="preserve">en sammenhængende og konsistent vurdering af </w:t>
      </w:r>
      <w:r>
        <w:rPr>
          <w:sz w:val="24"/>
          <w:szCs w:val="24"/>
          <w:lang w:val="da-DK"/>
        </w:rPr>
        <w:t>i) m</w:t>
      </w:r>
      <w:r w:rsidRPr="0083350E">
        <w:rPr>
          <w:sz w:val="24"/>
          <w:szCs w:val="24"/>
          <w:lang w:val="da-DK"/>
        </w:rPr>
        <w:t>iljø- og klimaeffekter af økonomisk politik</w:t>
      </w:r>
      <w:r>
        <w:rPr>
          <w:sz w:val="24"/>
          <w:szCs w:val="24"/>
          <w:lang w:val="da-DK"/>
        </w:rPr>
        <w:t>, samt ii)</w:t>
      </w:r>
      <w:r w:rsidRPr="007E2AB9">
        <w:rPr>
          <w:sz w:val="24"/>
          <w:szCs w:val="24"/>
          <w:lang w:val="da-DK"/>
        </w:rPr>
        <w:t xml:space="preserve"> </w:t>
      </w:r>
      <w:r>
        <w:rPr>
          <w:sz w:val="24"/>
          <w:szCs w:val="24"/>
          <w:lang w:val="da-DK"/>
        </w:rPr>
        <w:t>s</w:t>
      </w:r>
      <w:r w:rsidRPr="0083350E">
        <w:rPr>
          <w:sz w:val="24"/>
          <w:szCs w:val="24"/>
          <w:lang w:val="da-DK"/>
        </w:rPr>
        <w:t>amfundsøkonomiske og erhvervsøkonomiske effekter af miljø-, energi- og klimapolitik</w:t>
      </w:r>
      <w:r>
        <w:rPr>
          <w:sz w:val="24"/>
          <w:szCs w:val="24"/>
          <w:lang w:val="da-DK"/>
        </w:rPr>
        <w:t xml:space="preserve"> </w:t>
      </w:r>
      <w:commentRangeStart w:id="11"/>
      <w:commentRangeStart w:id="12"/>
      <w:r>
        <w:rPr>
          <w:sz w:val="24"/>
          <w:szCs w:val="24"/>
          <w:lang w:val="da-DK"/>
        </w:rPr>
        <w:t xml:space="preserve">(Kirk 2022). </w:t>
      </w:r>
      <w:commentRangeEnd w:id="11"/>
      <w:r w:rsidR="00C72C73">
        <w:rPr>
          <w:rStyle w:val="Kommentarhenvisning"/>
        </w:rPr>
        <w:commentReference w:id="11"/>
      </w:r>
      <w:commentRangeEnd w:id="12"/>
      <w:r w:rsidR="00321020">
        <w:rPr>
          <w:rStyle w:val="Kommentarhenvisning"/>
        </w:rPr>
        <w:commentReference w:id="12"/>
      </w:r>
      <w:r w:rsidR="00AE4D98">
        <w:rPr>
          <w:sz w:val="24"/>
          <w:szCs w:val="24"/>
          <w:lang w:val="da-DK"/>
        </w:rPr>
        <w:t>Det</w:t>
      </w:r>
      <w:r>
        <w:rPr>
          <w:sz w:val="24"/>
          <w:szCs w:val="24"/>
          <w:lang w:val="da-DK"/>
        </w:rPr>
        <w:t xml:space="preserve"> er </w:t>
      </w:r>
      <w:r w:rsidR="00AE4D98">
        <w:rPr>
          <w:sz w:val="24"/>
          <w:szCs w:val="24"/>
          <w:lang w:val="da-DK"/>
        </w:rPr>
        <w:t xml:space="preserve">her </w:t>
      </w:r>
      <w:r>
        <w:rPr>
          <w:sz w:val="24"/>
          <w:szCs w:val="24"/>
          <w:lang w:val="da-DK"/>
        </w:rPr>
        <w:t xml:space="preserve">vigtigt at påpege, at </w:t>
      </w:r>
      <w:r w:rsidR="002369CC">
        <w:rPr>
          <w:sz w:val="24"/>
          <w:szCs w:val="24"/>
          <w:lang w:val="da-DK"/>
        </w:rPr>
        <w:t xml:space="preserve">mens </w:t>
      </w:r>
      <w:r w:rsidR="00AE4D98">
        <w:rPr>
          <w:sz w:val="24"/>
          <w:szCs w:val="24"/>
          <w:lang w:val="da-DK"/>
        </w:rPr>
        <w:t xml:space="preserve">der er en gensidig afhængighed mellem makroøkonomien og miljøet, </w:t>
      </w:r>
      <w:r w:rsidR="002369CC">
        <w:rPr>
          <w:sz w:val="24"/>
          <w:szCs w:val="24"/>
          <w:lang w:val="da-DK"/>
        </w:rPr>
        <w:t>så ser</w:t>
      </w:r>
      <w:r w:rsidR="00AE4D98">
        <w:rPr>
          <w:sz w:val="24"/>
          <w:szCs w:val="24"/>
          <w:lang w:val="da-DK"/>
        </w:rPr>
        <w:t xml:space="preserve"> Grøn-reform-modellen udelukkende på, hvordan økonomien påvirker miljøet og klimaet, og indeholder derfor ikke feedback mekanismer mellem ændringer i klimaet/miljø og </w:t>
      </w:r>
      <w:r w:rsidR="00AE4D98" w:rsidRPr="002369CC">
        <w:rPr>
          <w:sz w:val="24"/>
          <w:szCs w:val="24"/>
          <w:lang w:val="da-DK"/>
        </w:rPr>
        <w:t xml:space="preserve">makroøkonomien. </w:t>
      </w:r>
      <w:commentRangeStart w:id="13"/>
      <w:r w:rsidR="00AE4D98" w:rsidRPr="009E27FA">
        <w:rPr>
          <w:sz w:val="24"/>
          <w:szCs w:val="24"/>
          <w:lang w:val="da-DK"/>
        </w:rPr>
        <w:t xml:space="preserve">Derudover, er </w:t>
      </w:r>
      <w:r w:rsidR="00AE4D98" w:rsidRPr="002369CC">
        <w:rPr>
          <w:sz w:val="24"/>
          <w:szCs w:val="24"/>
          <w:lang w:val="da-DK"/>
        </w:rPr>
        <w:t>e</w:t>
      </w:r>
      <w:r w:rsidR="00654872" w:rsidRPr="002369CC">
        <w:rPr>
          <w:sz w:val="24"/>
          <w:szCs w:val="24"/>
          <w:lang w:val="da-DK"/>
        </w:rPr>
        <w:t>n</w:t>
      </w:r>
      <w:r w:rsidR="00321020">
        <w:rPr>
          <w:sz w:val="24"/>
          <w:szCs w:val="24"/>
          <w:lang w:val="da-DK"/>
        </w:rPr>
        <w:t xml:space="preserve"> af</w:t>
      </w:r>
      <w:r w:rsidR="00654872" w:rsidRPr="002369CC">
        <w:rPr>
          <w:sz w:val="24"/>
          <w:szCs w:val="24"/>
          <w:lang w:val="da-DK"/>
        </w:rPr>
        <w:t xml:space="preserve"> ulempe</w:t>
      </w:r>
      <w:r w:rsidR="00321020">
        <w:rPr>
          <w:sz w:val="24"/>
          <w:szCs w:val="24"/>
          <w:lang w:val="da-DK"/>
        </w:rPr>
        <w:t>rne</w:t>
      </w:r>
      <w:r w:rsidR="00654872" w:rsidRPr="003F2A63">
        <w:rPr>
          <w:sz w:val="24"/>
          <w:szCs w:val="24"/>
          <w:lang w:val="da-DK"/>
        </w:rPr>
        <w:t xml:space="preserve"> ved</w:t>
      </w:r>
      <w:r w:rsidR="0055344D">
        <w:rPr>
          <w:sz w:val="24"/>
          <w:szCs w:val="24"/>
          <w:lang w:val="da-DK"/>
        </w:rPr>
        <w:t xml:space="preserve"> den</w:t>
      </w:r>
      <w:r w:rsidR="00654872" w:rsidRPr="003F2A63">
        <w:rPr>
          <w:sz w:val="24"/>
          <w:szCs w:val="24"/>
          <w:lang w:val="da-DK"/>
        </w:rPr>
        <w:t xml:space="preserve"> </w:t>
      </w:r>
      <w:r w:rsidR="002369CC">
        <w:rPr>
          <w:sz w:val="24"/>
          <w:szCs w:val="24"/>
          <w:lang w:val="da-DK"/>
        </w:rPr>
        <w:t>m</w:t>
      </w:r>
      <w:r w:rsidR="00654872" w:rsidRPr="003F2A63">
        <w:rPr>
          <w:sz w:val="24"/>
          <w:szCs w:val="24"/>
          <w:lang w:val="da-DK"/>
        </w:rPr>
        <w:t>odel</w:t>
      </w:r>
      <w:r w:rsidR="0055344D">
        <w:rPr>
          <w:sz w:val="24"/>
          <w:szCs w:val="24"/>
          <w:lang w:val="da-DK"/>
        </w:rPr>
        <w:t>type som anvendes til Grøn Reform Modellen</w:t>
      </w:r>
      <w:r w:rsidR="00321020">
        <w:rPr>
          <w:sz w:val="24"/>
          <w:szCs w:val="24"/>
          <w:lang w:val="da-DK"/>
        </w:rPr>
        <w:t xml:space="preserve"> (CGE), at disse inkluderer en meget forsimplet sammenhæng mellem den finansielle sektor og både realøkonomien, samt miljøsektoren</w:t>
      </w:r>
      <w:commentRangeEnd w:id="13"/>
      <w:r w:rsidR="00321020">
        <w:rPr>
          <w:rStyle w:val="Kommentarhenvisning"/>
        </w:rPr>
        <w:commentReference w:id="13"/>
      </w:r>
      <w:r w:rsidR="00654872" w:rsidRPr="003F2A63">
        <w:rPr>
          <w:sz w:val="24"/>
          <w:szCs w:val="24"/>
          <w:lang w:val="da-DK"/>
        </w:rPr>
        <w:t>. Dette kan have en stor betydning for bestemmelsen af de politiske tiltag</w:t>
      </w:r>
      <w:r w:rsidR="00777E9D">
        <w:rPr>
          <w:sz w:val="24"/>
          <w:szCs w:val="24"/>
          <w:lang w:val="da-DK"/>
        </w:rPr>
        <w:t>,</w:t>
      </w:r>
      <w:r w:rsidR="00654872" w:rsidRPr="003F2A63">
        <w:rPr>
          <w:sz w:val="24"/>
          <w:szCs w:val="24"/>
          <w:lang w:val="da-DK"/>
        </w:rPr>
        <w:t xml:space="preserve"> der kan få Danmark i mål med den grønne omstilling</w:t>
      </w:r>
      <w:r w:rsidR="00582C68">
        <w:rPr>
          <w:sz w:val="24"/>
          <w:szCs w:val="24"/>
          <w:lang w:val="da-DK"/>
        </w:rPr>
        <w:t>. Det</w:t>
      </w:r>
      <w:r w:rsidR="00654872" w:rsidRPr="003F2A63">
        <w:rPr>
          <w:sz w:val="24"/>
          <w:szCs w:val="24"/>
          <w:lang w:val="da-DK"/>
        </w:rPr>
        <w:t xml:space="preserve"> </w:t>
      </w:r>
      <w:r w:rsidR="00582C68">
        <w:rPr>
          <w:sz w:val="24"/>
          <w:szCs w:val="24"/>
          <w:lang w:val="da-DK"/>
        </w:rPr>
        <w:t xml:space="preserve">er </w:t>
      </w:r>
      <w:r w:rsidR="00777E9D">
        <w:rPr>
          <w:sz w:val="24"/>
          <w:szCs w:val="24"/>
          <w:lang w:val="da-DK"/>
        </w:rPr>
        <w:t>derfor</w:t>
      </w:r>
      <w:r w:rsidR="00582C68">
        <w:rPr>
          <w:sz w:val="24"/>
          <w:szCs w:val="24"/>
          <w:lang w:val="da-DK"/>
        </w:rPr>
        <w:t xml:space="preserve"> yderst</w:t>
      </w:r>
      <w:r w:rsidR="003F2A63" w:rsidRPr="003F2A63">
        <w:rPr>
          <w:sz w:val="24"/>
          <w:szCs w:val="24"/>
          <w:lang w:val="da-DK"/>
        </w:rPr>
        <w:t xml:space="preserve"> vigtigt at </w:t>
      </w:r>
      <w:r w:rsidR="00582C68">
        <w:rPr>
          <w:sz w:val="24"/>
          <w:szCs w:val="24"/>
          <w:lang w:val="da-DK"/>
        </w:rPr>
        <w:t>anvende</w:t>
      </w:r>
      <w:r w:rsidR="00582C68" w:rsidRPr="003F2A63">
        <w:rPr>
          <w:sz w:val="24"/>
          <w:szCs w:val="24"/>
          <w:lang w:val="da-DK"/>
        </w:rPr>
        <w:t xml:space="preserve"> </w:t>
      </w:r>
      <w:r w:rsidR="003F2A63" w:rsidRPr="003F2A63">
        <w:rPr>
          <w:sz w:val="24"/>
          <w:szCs w:val="24"/>
          <w:lang w:val="da-DK"/>
        </w:rPr>
        <w:t xml:space="preserve">en </w:t>
      </w:r>
      <w:r w:rsidR="00777E9D">
        <w:rPr>
          <w:sz w:val="24"/>
          <w:szCs w:val="24"/>
          <w:lang w:val="da-DK"/>
        </w:rPr>
        <w:t>model</w:t>
      </w:r>
      <w:r w:rsidR="00582C68">
        <w:rPr>
          <w:sz w:val="24"/>
          <w:szCs w:val="24"/>
          <w:lang w:val="da-DK"/>
        </w:rPr>
        <w:t>,</w:t>
      </w:r>
      <w:r w:rsidR="003F2A63" w:rsidRPr="003F2A63">
        <w:rPr>
          <w:sz w:val="24"/>
          <w:szCs w:val="24"/>
          <w:lang w:val="da-DK"/>
        </w:rPr>
        <w:t xml:space="preserve"> der </w:t>
      </w:r>
      <w:r w:rsidR="00582C68">
        <w:rPr>
          <w:sz w:val="24"/>
          <w:szCs w:val="24"/>
          <w:lang w:val="da-DK"/>
        </w:rPr>
        <w:t>er i stand til at</w:t>
      </w:r>
      <w:r w:rsidR="003F2A63" w:rsidRPr="003F2A63">
        <w:rPr>
          <w:sz w:val="24"/>
          <w:szCs w:val="24"/>
          <w:lang w:val="da-DK"/>
        </w:rPr>
        <w:t xml:space="preserve"> opfange d</w:t>
      </w:r>
      <w:r w:rsidR="00777E9D">
        <w:rPr>
          <w:sz w:val="24"/>
          <w:szCs w:val="24"/>
          <w:lang w:val="da-DK"/>
        </w:rPr>
        <w:t>isse</w:t>
      </w:r>
      <w:r w:rsidR="003F2A63" w:rsidRPr="003F2A63">
        <w:rPr>
          <w:sz w:val="24"/>
          <w:szCs w:val="24"/>
          <w:lang w:val="da-DK"/>
        </w:rPr>
        <w:t xml:space="preserve"> sammenhæng</w:t>
      </w:r>
      <w:r w:rsidR="00777E9D">
        <w:rPr>
          <w:sz w:val="24"/>
          <w:szCs w:val="24"/>
          <w:lang w:val="da-DK"/>
        </w:rPr>
        <w:t>e</w:t>
      </w:r>
      <w:r w:rsidR="003F2A63" w:rsidRPr="003F2A63">
        <w:rPr>
          <w:sz w:val="24"/>
          <w:szCs w:val="24"/>
          <w:lang w:val="da-DK"/>
        </w:rPr>
        <w:t xml:space="preserve">. </w:t>
      </w:r>
      <w:r w:rsidR="00654872" w:rsidRPr="003F2A63">
        <w:rPr>
          <w:sz w:val="24"/>
          <w:szCs w:val="24"/>
          <w:lang w:val="da-DK"/>
        </w:rPr>
        <w:t xml:space="preserve"> </w:t>
      </w:r>
    </w:p>
    <w:p w14:paraId="0374BAA2" w14:textId="7834F1FF" w:rsidR="00614D5C" w:rsidRDefault="00614D5C" w:rsidP="009E27FA">
      <w:pPr>
        <w:jc w:val="both"/>
        <w:rPr>
          <w:lang w:val="da-DK"/>
        </w:rPr>
      </w:pPr>
    </w:p>
    <w:p w14:paraId="2234C27E" w14:textId="5D16232E" w:rsidR="00321020" w:rsidRDefault="00321020" w:rsidP="009E27FA">
      <w:pPr>
        <w:jc w:val="both"/>
        <w:rPr>
          <w:lang w:val="da-DK"/>
        </w:rPr>
      </w:pPr>
    </w:p>
    <w:p w14:paraId="35507986" w14:textId="6B52CD0A" w:rsidR="00321020" w:rsidRDefault="00321020" w:rsidP="009E27FA">
      <w:pPr>
        <w:jc w:val="both"/>
        <w:rPr>
          <w:lang w:val="da-DK"/>
        </w:rPr>
      </w:pPr>
    </w:p>
    <w:p w14:paraId="6290DDC9" w14:textId="77777777" w:rsidR="00321020" w:rsidRPr="0038354E" w:rsidRDefault="00321020" w:rsidP="009E27FA">
      <w:pPr>
        <w:jc w:val="both"/>
        <w:rPr>
          <w:lang w:val="da-DK"/>
        </w:rPr>
      </w:pPr>
    </w:p>
    <w:p w14:paraId="0E082617" w14:textId="693577BB" w:rsidR="000430C2" w:rsidRDefault="00CC0961" w:rsidP="009E27FA">
      <w:pPr>
        <w:pStyle w:val="Overskrift1"/>
        <w:jc w:val="both"/>
        <w:rPr>
          <w:lang w:val="da-DK"/>
        </w:rPr>
      </w:pPr>
      <w:r>
        <w:rPr>
          <w:lang w:val="da-DK"/>
        </w:rPr>
        <w:lastRenderedPageBreak/>
        <w:t>Projektforslag</w:t>
      </w:r>
    </w:p>
    <w:p w14:paraId="6A46AEC2" w14:textId="34AB435C" w:rsidR="00CC0961" w:rsidRDefault="00CC0961" w:rsidP="009E27FA">
      <w:pPr>
        <w:jc w:val="both"/>
        <w:rPr>
          <w:lang w:val="da-DK"/>
        </w:rPr>
      </w:pPr>
    </w:p>
    <w:p w14:paraId="1F2AF6C2" w14:textId="26BDC591" w:rsidR="006E0FD1" w:rsidRDefault="003C33FF" w:rsidP="009E27FA">
      <w:pPr>
        <w:spacing w:line="360" w:lineRule="auto"/>
        <w:jc w:val="both"/>
        <w:rPr>
          <w:sz w:val="24"/>
          <w:szCs w:val="24"/>
          <w:lang w:val="da-DK"/>
        </w:rPr>
      </w:pPr>
      <w:r>
        <w:rPr>
          <w:sz w:val="24"/>
          <w:szCs w:val="24"/>
          <w:lang w:val="da-DK"/>
        </w:rPr>
        <w:t>Det</w:t>
      </w:r>
      <w:r w:rsidR="00CC0961" w:rsidRPr="00936B7D">
        <w:rPr>
          <w:sz w:val="24"/>
          <w:szCs w:val="24"/>
          <w:lang w:val="da-DK"/>
        </w:rPr>
        <w:t xml:space="preserve"> overordnede projektforslag</w:t>
      </w:r>
      <w:r w:rsidR="00AE4D98">
        <w:rPr>
          <w:sz w:val="24"/>
          <w:szCs w:val="24"/>
          <w:lang w:val="da-DK"/>
        </w:rPr>
        <w:t xml:space="preserve"> vil arbejde med samme problemstilling som Grøn</w:t>
      </w:r>
      <w:r w:rsidR="00B869B8">
        <w:rPr>
          <w:sz w:val="24"/>
          <w:szCs w:val="24"/>
          <w:lang w:val="da-DK"/>
        </w:rPr>
        <w:t>-</w:t>
      </w:r>
      <w:r w:rsidR="00AE4D98">
        <w:rPr>
          <w:sz w:val="24"/>
          <w:szCs w:val="24"/>
          <w:lang w:val="da-DK"/>
        </w:rPr>
        <w:t>reform</w:t>
      </w:r>
      <w:r w:rsidR="00B869B8">
        <w:rPr>
          <w:sz w:val="24"/>
          <w:szCs w:val="24"/>
          <w:lang w:val="da-DK"/>
        </w:rPr>
        <w:t>-</w:t>
      </w:r>
      <w:r w:rsidR="00AE4D98">
        <w:rPr>
          <w:sz w:val="24"/>
          <w:szCs w:val="24"/>
          <w:lang w:val="da-DK"/>
        </w:rPr>
        <w:t>modellen om at integrere miljø og klimaelementerne i en økonomiske model. Dog vil projektet afvige</w:t>
      </w:r>
      <w:r w:rsidR="00B869B8">
        <w:rPr>
          <w:sz w:val="24"/>
          <w:szCs w:val="24"/>
          <w:lang w:val="da-DK"/>
        </w:rPr>
        <w:t xml:space="preserve"> markant</w:t>
      </w:r>
      <w:r w:rsidR="00AE4D98">
        <w:rPr>
          <w:sz w:val="24"/>
          <w:szCs w:val="24"/>
          <w:lang w:val="da-DK"/>
        </w:rPr>
        <w:t xml:space="preserve"> på to konkrete punkter: i) valg af modeltype og ii) </w:t>
      </w:r>
      <w:r w:rsidR="006E0FD1">
        <w:rPr>
          <w:sz w:val="24"/>
          <w:szCs w:val="24"/>
          <w:lang w:val="da-DK"/>
        </w:rPr>
        <w:t>kausaliteten mellem økonomien og ’</w:t>
      </w:r>
      <w:proofErr w:type="spellStart"/>
      <w:r w:rsidR="006E0FD1">
        <w:rPr>
          <w:sz w:val="24"/>
          <w:szCs w:val="24"/>
          <w:lang w:val="da-DK"/>
        </w:rPr>
        <w:t>øko-systemet</w:t>
      </w:r>
      <w:proofErr w:type="spellEnd"/>
      <w:r w:rsidR="006E0FD1">
        <w:rPr>
          <w:sz w:val="24"/>
          <w:szCs w:val="24"/>
          <w:lang w:val="da-DK"/>
        </w:rPr>
        <w:t xml:space="preserve">’. </w:t>
      </w:r>
    </w:p>
    <w:p w14:paraId="73A72BAE" w14:textId="31BA3AB8" w:rsidR="00CC0961" w:rsidRDefault="006E0FD1" w:rsidP="009E27FA">
      <w:pPr>
        <w:spacing w:line="360" w:lineRule="auto"/>
        <w:jc w:val="both"/>
        <w:rPr>
          <w:sz w:val="24"/>
          <w:szCs w:val="24"/>
          <w:lang w:val="da-DK"/>
        </w:rPr>
      </w:pPr>
      <w:r>
        <w:rPr>
          <w:sz w:val="24"/>
          <w:szCs w:val="24"/>
          <w:lang w:val="da-DK"/>
        </w:rPr>
        <w:t>Den valgte modeltype tage</w:t>
      </w:r>
      <w:r w:rsidR="007E2AB9">
        <w:rPr>
          <w:sz w:val="24"/>
          <w:szCs w:val="24"/>
          <w:lang w:val="da-DK"/>
        </w:rPr>
        <w:t>r</w:t>
      </w:r>
      <w:r w:rsidR="00CC0961" w:rsidRPr="00936B7D">
        <w:rPr>
          <w:sz w:val="24"/>
          <w:szCs w:val="24"/>
          <w:lang w:val="da-DK"/>
        </w:rPr>
        <w:t xml:space="preserve"> udgangspunkt i </w:t>
      </w:r>
      <w:r>
        <w:rPr>
          <w:sz w:val="24"/>
          <w:szCs w:val="24"/>
          <w:lang w:val="da-DK"/>
        </w:rPr>
        <w:t xml:space="preserve">de </w:t>
      </w:r>
      <w:r w:rsidR="00CC0961" w:rsidRPr="00936B7D">
        <w:rPr>
          <w:sz w:val="24"/>
          <w:szCs w:val="24"/>
          <w:lang w:val="da-DK"/>
        </w:rPr>
        <w:t xml:space="preserve">Stock-Flow </w:t>
      </w:r>
      <w:r w:rsidR="00B869B8">
        <w:rPr>
          <w:sz w:val="24"/>
          <w:szCs w:val="24"/>
          <w:lang w:val="da-DK"/>
        </w:rPr>
        <w:t>k</w:t>
      </w:r>
      <w:r w:rsidR="00CC0961" w:rsidRPr="00936B7D">
        <w:rPr>
          <w:sz w:val="24"/>
          <w:szCs w:val="24"/>
          <w:lang w:val="da-DK"/>
        </w:rPr>
        <w:t>onsistent</w:t>
      </w:r>
      <w:r w:rsidR="00B869B8">
        <w:rPr>
          <w:sz w:val="24"/>
          <w:szCs w:val="24"/>
          <w:lang w:val="da-DK"/>
        </w:rPr>
        <w:t>e (SFC)</w:t>
      </w:r>
      <w:r w:rsidR="00CC0961" w:rsidRPr="00936B7D">
        <w:rPr>
          <w:sz w:val="24"/>
          <w:szCs w:val="24"/>
          <w:lang w:val="da-DK"/>
        </w:rPr>
        <w:t xml:space="preserve"> modeller, der </w:t>
      </w:r>
      <w:r>
        <w:rPr>
          <w:sz w:val="24"/>
          <w:szCs w:val="24"/>
          <w:lang w:val="da-DK"/>
        </w:rPr>
        <w:t>i</w:t>
      </w:r>
      <w:r w:rsidR="00CC0961" w:rsidRPr="00936B7D">
        <w:rPr>
          <w:sz w:val="24"/>
          <w:szCs w:val="24"/>
          <w:lang w:val="da-DK"/>
        </w:rPr>
        <w:t xml:space="preserve"> modsætning til den før omtalte Grøn</w:t>
      </w:r>
      <w:r w:rsidR="00B869B8">
        <w:rPr>
          <w:sz w:val="24"/>
          <w:szCs w:val="24"/>
          <w:lang w:val="da-DK"/>
        </w:rPr>
        <w:t>-r</w:t>
      </w:r>
      <w:r w:rsidR="00CC0961" w:rsidRPr="00936B7D">
        <w:rPr>
          <w:sz w:val="24"/>
          <w:szCs w:val="24"/>
          <w:lang w:val="da-DK"/>
        </w:rPr>
        <w:t>eform</w:t>
      </w:r>
      <w:r w:rsidR="00B869B8">
        <w:rPr>
          <w:sz w:val="24"/>
          <w:szCs w:val="24"/>
          <w:lang w:val="da-DK"/>
        </w:rPr>
        <w:t>-m</w:t>
      </w:r>
      <w:r w:rsidR="00CC0961" w:rsidRPr="00936B7D">
        <w:rPr>
          <w:sz w:val="24"/>
          <w:szCs w:val="24"/>
          <w:lang w:val="da-DK"/>
        </w:rPr>
        <w:t xml:space="preserve">odel </w:t>
      </w:r>
      <w:r w:rsidR="00936B7D" w:rsidRPr="00936B7D">
        <w:rPr>
          <w:sz w:val="24"/>
          <w:szCs w:val="24"/>
          <w:lang w:val="da-DK"/>
        </w:rPr>
        <w:t>inkluderer</w:t>
      </w:r>
      <w:r w:rsidR="00CC0961" w:rsidRPr="00936B7D">
        <w:rPr>
          <w:sz w:val="24"/>
          <w:szCs w:val="24"/>
          <w:lang w:val="da-DK"/>
        </w:rPr>
        <w:t xml:space="preserve"> et </w:t>
      </w:r>
      <w:r w:rsidR="00B869B8">
        <w:rPr>
          <w:sz w:val="24"/>
          <w:szCs w:val="24"/>
          <w:lang w:val="da-DK"/>
        </w:rPr>
        <w:t xml:space="preserve">veldefineret </w:t>
      </w:r>
      <w:r w:rsidR="00CC0961" w:rsidRPr="00936B7D">
        <w:rPr>
          <w:sz w:val="24"/>
          <w:szCs w:val="24"/>
          <w:lang w:val="da-DK"/>
        </w:rPr>
        <w:t xml:space="preserve">link mellem den finansielle og reale side af økonomien, </w:t>
      </w:r>
      <w:r w:rsidR="00B869B8">
        <w:rPr>
          <w:sz w:val="24"/>
          <w:szCs w:val="24"/>
          <w:lang w:val="da-DK"/>
        </w:rPr>
        <w:t>hvilket</w:t>
      </w:r>
      <w:r w:rsidR="00B869B8" w:rsidRPr="00936B7D">
        <w:rPr>
          <w:sz w:val="24"/>
          <w:szCs w:val="24"/>
          <w:lang w:val="da-DK"/>
        </w:rPr>
        <w:t xml:space="preserve"> </w:t>
      </w:r>
      <w:r w:rsidR="00B869B8">
        <w:rPr>
          <w:sz w:val="24"/>
          <w:szCs w:val="24"/>
          <w:lang w:val="da-DK"/>
        </w:rPr>
        <w:t>øger sammenhængskraften mellem de forskellige sider i økonomien.</w:t>
      </w:r>
      <w:r w:rsidR="00CC0961" w:rsidRPr="00936B7D">
        <w:rPr>
          <w:sz w:val="24"/>
          <w:szCs w:val="24"/>
          <w:lang w:val="da-DK"/>
        </w:rPr>
        <w:t xml:space="preserve"> Modeltypen tilbyder dermed e</w:t>
      </w:r>
      <w:r w:rsidR="00936B7D" w:rsidRPr="00936B7D">
        <w:rPr>
          <w:sz w:val="24"/>
          <w:szCs w:val="24"/>
          <w:lang w:val="da-DK"/>
        </w:rPr>
        <w:t>t set-up</w:t>
      </w:r>
      <w:r w:rsidR="00B869B8">
        <w:rPr>
          <w:sz w:val="24"/>
          <w:szCs w:val="24"/>
          <w:lang w:val="da-DK"/>
        </w:rPr>
        <w:t>,</w:t>
      </w:r>
      <w:r w:rsidR="00936B7D" w:rsidRPr="00936B7D">
        <w:rPr>
          <w:sz w:val="24"/>
          <w:szCs w:val="24"/>
          <w:lang w:val="da-DK"/>
        </w:rPr>
        <w:t xml:space="preserve"> der forbinder beholdninger og strømme i økonomien, igennem regnskabsidentiteter og adfærdsligninger. </w:t>
      </w:r>
      <w:r w:rsidR="00936B7D">
        <w:rPr>
          <w:sz w:val="24"/>
          <w:szCs w:val="24"/>
          <w:lang w:val="da-DK"/>
        </w:rPr>
        <w:t xml:space="preserve">I forbindelse med udgivelsen af det nye System of </w:t>
      </w:r>
      <w:proofErr w:type="spellStart"/>
      <w:r w:rsidR="00936B7D">
        <w:rPr>
          <w:sz w:val="24"/>
          <w:szCs w:val="24"/>
          <w:lang w:val="da-DK"/>
        </w:rPr>
        <w:t>Environmental-Economic</w:t>
      </w:r>
      <w:proofErr w:type="spellEnd"/>
      <w:r w:rsidR="00936B7D">
        <w:rPr>
          <w:sz w:val="24"/>
          <w:szCs w:val="24"/>
          <w:lang w:val="da-DK"/>
        </w:rPr>
        <w:t xml:space="preserve"> Accounting (SEEA) data, fremgår SFC </w:t>
      </w:r>
      <w:r w:rsidR="00B869B8">
        <w:rPr>
          <w:sz w:val="24"/>
          <w:szCs w:val="24"/>
          <w:lang w:val="da-DK"/>
        </w:rPr>
        <w:t xml:space="preserve">modeltypen, </w:t>
      </w:r>
      <w:r w:rsidR="00936B7D">
        <w:rPr>
          <w:sz w:val="24"/>
          <w:szCs w:val="24"/>
          <w:lang w:val="da-DK"/>
        </w:rPr>
        <w:t>som oplagt til at integrere den grønne omstilling i et model set-up</w:t>
      </w:r>
      <w:r w:rsidR="00B869B8">
        <w:rPr>
          <w:sz w:val="24"/>
          <w:szCs w:val="24"/>
          <w:lang w:val="da-DK"/>
        </w:rPr>
        <w:t>, idet det store</w:t>
      </w:r>
      <w:r w:rsidR="00AE4D98">
        <w:rPr>
          <w:sz w:val="24"/>
          <w:szCs w:val="24"/>
          <w:lang w:val="da-DK"/>
        </w:rPr>
        <w:t xml:space="preserve"> fokus på strømme og beholdninger er særdeles relevant i forhold til hele diskussionen om udledning (strømme) og ændringer i beholdninger (temperaturændringer, mængde CO2 i atmosfæren osv.)</w:t>
      </w:r>
      <w:r w:rsidR="00B869B8">
        <w:rPr>
          <w:sz w:val="24"/>
          <w:szCs w:val="24"/>
          <w:lang w:val="da-DK"/>
        </w:rPr>
        <w:t xml:space="preserve"> og hvorledes dette skaber feedback til det økonomiske system.</w:t>
      </w:r>
    </w:p>
    <w:p w14:paraId="0BBC4F85" w14:textId="42C046C7" w:rsidR="00040E26" w:rsidRDefault="00614D5C" w:rsidP="002369CC">
      <w:pPr>
        <w:spacing w:line="360" w:lineRule="auto"/>
        <w:jc w:val="both"/>
        <w:rPr>
          <w:i/>
          <w:iCs/>
          <w:sz w:val="24"/>
          <w:szCs w:val="24"/>
          <w:lang w:val="da-DK"/>
        </w:rPr>
      </w:pPr>
      <w:r>
        <w:rPr>
          <w:sz w:val="24"/>
          <w:szCs w:val="24"/>
          <w:lang w:val="da-DK"/>
        </w:rPr>
        <w:t xml:space="preserve">Det overordnede projekt vil blive delt op i </w:t>
      </w:r>
      <w:r w:rsidR="009B43A6">
        <w:rPr>
          <w:sz w:val="24"/>
          <w:szCs w:val="24"/>
          <w:lang w:val="da-DK"/>
        </w:rPr>
        <w:t>4</w:t>
      </w:r>
      <w:r>
        <w:rPr>
          <w:sz w:val="24"/>
          <w:szCs w:val="24"/>
          <w:lang w:val="da-DK"/>
        </w:rPr>
        <w:t xml:space="preserve"> dele, der til sidst skal ende ud med en model for den </w:t>
      </w:r>
      <w:r w:rsidR="00B869B8">
        <w:rPr>
          <w:sz w:val="24"/>
          <w:szCs w:val="24"/>
          <w:lang w:val="da-DK"/>
        </w:rPr>
        <w:t>d</w:t>
      </w:r>
      <w:r>
        <w:rPr>
          <w:sz w:val="24"/>
          <w:szCs w:val="24"/>
          <w:lang w:val="da-DK"/>
        </w:rPr>
        <w:t xml:space="preserve">anske økonomi, der er i stand til at evaluere </w:t>
      </w:r>
      <w:r w:rsidR="00B869B8">
        <w:rPr>
          <w:sz w:val="24"/>
          <w:szCs w:val="24"/>
          <w:lang w:val="da-DK"/>
        </w:rPr>
        <w:t xml:space="preserve">forskellige </w:t>
      </w:r>
      <w:r>
        <w:rPr>
          <w:sz w:val="24"/>
          <w:szCs w:val="24"/>
          <w:lang w:val="da-DK"/>
        </w:rPr>
        <w:t>politiske tiltag</w:t>
      </w:r>
      <w:r w:rsidR="00B869B8">
        <w:rPr>
          <w:sz w:val="24"/>
          <w:szCs w:val="24"/>
          <w:lang w:val="da-DK"/>
        </w:rPr>
        <w:t xml:space="preserve"> med henblik på at analysere, projekt forskningsspørgsmål om, </w:t>
      </w:r>
      <w:r w:rsidR="00B869B8" w:rsidRPr="009E27FA">
        <w:rPr>
          <w:i/>
          <w:iCs/>
          <w:sz w:val="24"/>
          <w:szCs w:val="24"/>
          <w:lang w:val="da-DK"/>
        </w:rPr>
        <w:t>hvilke politiske tiltag, der gør Danmark i stand til at komme i mål med ovenstående klimamål uden at de</w:t>
      </w:r>
      <w:del w:id="14" w:author="Simon Fløj Thomsen" w:date="2022-12-05T19:22:00Z">
        <w:r w:rsidR="00B869B8" w:rsidRPr="009E27FA" w:rsidDel="005C1556">
          <w:rPr>
            <w:i/>
            <w:iCs/>
            <w:sz w:val="24"/>
            <w:szCs w:val="24"/>
            <w:lang w:val="da-DK"/>
          </w:rPr>
          <w:delText xml:space="preserve"> skader </w:delText>
        </w:r>
        <w:commentRangeStart w:id="15"/>
        <w:r w:rsidR="00B869B8" w:rsidRPr="009E27FA" w:rsidDel="005C1556">
          <w:rPr>
            <w:i/>
            <w:iCs/>
            <w:sz w:val="24"/>
            <w:szCs w:val="24"/>
            <w:lang w:val="da-DK"/>
          </w:rPr>
          <w:delText xml:space="preserve">den økonomiske vækst </w:delText>
        </w:r>
        <w:commentRangeEnd w:id="15"/>
        <w:r w:rsidR="00F701DD" w:rsidDel="005C1556">
          <w:rPr>
            <w:rStyle w:val="Kommentarhenvisning"/>
          </w:rPr>
          <w:commentReference w:id="15"/>
        </w:r>
        <w:r w:rsidR="00B869B8" w:rsidRPr="009E27FA" w:rsidDel="005C1556">
          <w:rPr>
            <w:i/>
            <w:iCs/>
            <w:sz w:val="24"/>
            <w:szCs w:val="24"/>
            <w:lang w:val="da-DK"/>
          </w:rPr>
          <w:delText xml:space="preserve">og </w:delText>
        </w:r>
      </w:del>
      <w:ins w:id="16" w:author="Simon Fløj Thomsen" w:date="2022-12-05T19:22:00Z">
        <w:r w:rsidR="005C1556">
          <w:rPr>
            <w:i/>
            <w:iCs/>
            <w:sz w:val="24"/>
            <w:szCs w:val="24"/>
            <w:lang w:val="da-DK"/>
          </w:rPr>
          <w:t xml:space="preserve">t påvirker </w:t>
        </w:r>
      </w:ins>
      <w:r w:rsidR="00040E26" w:rsidRPr="009E27FA">
        <w:rPr>
          <w:i/>
          <w:iCs/>
          <w:sz w:val="24"/>
          <w:szCs w:val="24"/>
          <w:lang w:val="da-DK"/>
        </w:rPr>
        <w:t>danskernes levevilkår</w:t>
      </w:r>
      <w:r w:rsidR="00040E26">
        <w:rPr>
          <w:i/>
          <w:iCs/>
          <w:sz w:val="24"/>
          <w:szCs w:val="24"/>
          <w:lang w:val="da-DK"/>
        </w:rPr>
        <w:t>?</w:t>
      </w:r>
    </w:p>
    <w:p w14:paraId="493CBC41" w14:textId="420495AC" w:rsidR="00040E26" w:rsidRDefault="00614D5C" w:rsidP="00040E26">
      <w:pPr>
        <w:pStyle w:val="Listeafsnit"/>
        <w:numPr>
          <w:ilvl w:val="0"/>
          <w:numId w:val="2"/>
        </w:numPr>
        <w:spacing w:line="360" w:lineRule="auto"/>
        <w:jc w:val="both"/>
        <w:rPr>
          <w:b/>
          <w:bCs/>
          <w:sz w:val="24"/>
          <w:szCs w:val="24"/>
          <w:lang w:val="da-DK"/>
        </w:rPr>
      </w:pPr>
      <w:r w:rsidRPr="009E27FA">
        <w:rPr>
          <w:sz w:val="24"/>
          <w:szCs w:val="24"/>
          <w:lang w:val="da-DK"/>
        </w:rPr>
        <w:t xml:space="preserve"> </w:t>
      </w:r>
      <w:r w:rsidR="00040E26" w:rsidRPr="009E27FA">
        <w:rPr>
          <w:b/>
          <w:bCs/>
          <w:sz w:val="24"/>
          <w:szCs w:val="24"/>
          <w:lang w:val="da-DK"/>
        </w:rPr>
        <w:t>Opbygningen af en makroøkonomisk benchmark model, der integrerer miljøaspektet</w:t>
      </w:r>
    </w:p>
    <w:p w14:paraId="2FF97F97" w14:textId="4AF7288F" w:rsidR="00040E26" w:rsidRDefault="00040E26" w:rsidP="00040E26">
      <w:pPr>
        <w:pStyle w:val="Listeafsnit"/>
        <w:numPr>
          <w:ilvl w:val="0"/>
          <w:numId w:val="2"/>
        </w:numPr>
        <w:spacing w:line="360" w:lineRule="auto"/>
        <w:jc w:val="both"/>
        <w:rPr>
          <w:b/>
          <w:bCs/>
          <w:sz w:val="24"/>
          <w:szCs w:val="24"/>
          <w:lang w:val="da-DK"/>
        </w:rPr>
      </w:pPr>
      <w:r w:rsidRPr="008636B3">
        <w:rPr>
          <w:b/>
          <w:bCs/>
          <w:sz w:val="24"/>
          <w:szCs w:val="24"/>
          <w:lang w:val="da-DK"/>
        </w:rPr>
        <w:t xml:space="preserve">Opbygning af en </w:t>
      </w:r>
      <w:r>
        <w:rPr>
          <w:b/>
          <w:bCs/>
          <w:sz w:val="24"/>
          <w:szCs w:val="24"/>
          <w:lang w:val="da-DK"/>
        </w:rPr>
        <w:t>konsistent</w:t>
      </w:r>
      <w:r w:rsidRPr="00214994">
        <w:rPr>
          <w:b/>
          <w:bCs/>
          <w:sz w:val="24"/>
          <w:szCs w:val="24"/>
          <w:lang w:val="da-DK"/>
        </w:rPr>
        <w:t xml:space="preserve"> databank for Danmark</w:t>
      </w:r>
    </w:p>
    <w:p w14:paraId="06DBCFA4" w14:textId="7B5FEE5A" w:rsidR="00040E26" w:rsidRDefault="00040E26" w:rsidP="00040E26">
      <w:pPr>
        <w:pStyle w:val="Listeafsnit"/>
        <w:numPr>
          <w:ilvl w:val="0"/>
          <w:numId w:val="2"/>
        </w:numPr>
        <w:spacing w:line="360" w:lineRule="auto"/>
        <w:jc w:val="both"/>
        <w:rPr>
          <w:b/>
          <w:bCs/>
          <w:sz w:val="24"/>
          <w:szCs w:val="24"/>
          <w:lang w:val="da-DK"/>
        </w:rPr>
      </w:pPr>
      <w:r w:rsidRPr="008636B3">
        <w:rPr>
          <w:b/>
          <w:bCs/>
          <w:sz w:val="24"/>
          <w:szCs w:val="24"/>
          <w:lang w:val="da-DK"/>
        </w:rPr>
        <w:t>Opbygning af en Empirisk Stock-Flow-</w:t>
      </w:r>
      <w:r>
        <w:rPr>
          <w:b/>
          <w:bCs/>
          <w:sz w:val="24"/>
          <w:szCs w:val="24"/>
          <w:lang w:val="da-DK"/>
        </w:rPr>
        <w:t>k</w:t>
      </w:r>
      <w:r w:rsidRPr="008636B3">
        <w:rPr>
          <w:b/>
          <w:bCs/>
          <w:sz w:val="24"/>
          <w:szCs w:val="24"/>
          <w:lang w:val="da-DK"/>
        </w:rPr>
        <w:t>onsistent model</w:t>
      </w:r>
    </w:p>
    <w:p w14:paraId="19B884DA" w14:textId="61F9BE3C" w:rsidR="001B460E" w:rsidRDefault="00040E26" w:rsidP="009E27FA">
      <w:pPr>
        <w:pStyle w:val="Listeafsnit"/>
        <w:numPr>
          <w:ilvl w:val="0"/>
          <w:numId w:val="2"/>
        </w:numPr>
        <w:spacing w:line="360" w:lineRule="auto"/>
        <w:jc w:val="both"/>
        <w:rPr>
          <w:b/>
          <w:bCs/>
          <w:sz w:val="24"/>
          <w:szCs w:val="24"/>
          <w:lang w:val="da-DK"/>
        </w:rPr>
      </w:pPr>
      <w:r>
        <w:rPr>
          <w:b/>
          <w:bCs/>
          <w:sz w:val="24"/>
          <w:szCs w:val="24"/>
          <w:lang w:val="da-DK"/>
        </w:rPr>
        <w:t>Holdbarhedsanalyser</w:t>
      </w:r>
      <w:r w:rsidRPr="006C2B91">
        <w:rPr>
          <w:b/>
          <w:bCs/>
          <w:sz w:val="24"/>
          <w:szCs w:val="24"/>
          <w:lang w:val="da-DK"/>
        </w:rPr>
        <w:t xml:space="preserve"> </w:t>
      </w:r>
      <w:r>
        <w:rPr>
          <w:b/>
          <w:bCs/>
          <w:sz w:val="24"/>
          <w:szCs w:val="24"/>
          <w:lang w:val="da-DK"/>
        </w:rPr>
        <w:t>i</w:t>
      </w:r>
      <w:r w:rsidRPr="006C2B91">
        <w:rPr>
          <w:b/>
          <w:bCs/>
          <w:sz w:val="24"/>
          <w:szCs w:val="24"/>
          <w:lang w:val="da-DK"/>
        </w:rPr>
        <w:t xml:space="preserve"> modellen</w:t>
      </w:r>
    </w:p>
    <w:p w14:paraId="4503EE7F" w14:textId="72774772" w:rsidR="00683CBA" w:rsidRDefault="00683CBA" w:rsidP="00683CBA">
      <w:pPr>
        <w:spacing w:line="360" w:lineRule="auto"/>
        <w:jc w:val="both"/>
        <w:rPr>
          <w:b/>
          <w:bCs/>
          <w:sz w:val="24"/>
          <w:szCs w:val="24"/>
          <w:lang w:val="da-DK"/>
        </w:rPr>
      </w:pPr>
    </w:p>
    <w:p w14:paraId="64FCE183" w14:textId="54645D98" w:rsidR="00F60003" w:rsidRDefault="00F60003" w:rsidP="00683CBA">
      <w:pPr>
        <w:spacing w:line="360" w:lineRule="auto"/>
        <w:jc w:val="both"/>
        <w:rPr>
          <w:b/>
          <w:bCs/>
          <w:sz w:val="24"/>
          <w:szCs w:val="24"/>
          <w:lang w:val="da-DK"/>
        </w:rPr>
      </w:pPr>
    </w:p>
    <w:p w14:paraId="2967657D" w14:textId="77777777" w:rsidR="00F60003" w:rsidRPr="00683CBA" w:rsidRDefault="00F60003" w:rsidP="00683CBA">
      <w:pPr>
        <w:spacing w:line="360" w:lineRule="auto"/>
        <w:jc w:val="both"/>
        <w:rPr>
          <w:b/>
          <w:bCs/>
          <w:sz w:val="24"/>
          <w:szCs w:val="24"/>
          <w:lang w:val="da-DK"/>
        </w:rPr>
      </w:pPr>
    </w:p>
    <w:p w14:paraId="3ED91558" w14:textId="3E880CB4" w:rsidR="006E0FD1" w:rsidRDefault="002369CC" w:rsidP="009E27FA">
      <w:pPr>
        <w:spacing w:line="360" w:lineRule="auto"/>
        <w:jc w:val="both"/>
        <w:rPr>
          <w:b/>
          <w:bCs/>
          <w:sz w:val="24"/>
          <w:szCs w:val="24"/>
          <w:lang w:val="da-DK"/>
        </w:rPr>
      </w:pPr>
      <w:r>
        <w:rPr>
          <w:b/>
          <w:bCs/>
          <w:sz w:val="24"/>
          <w:szCs w:val="24"/>
          <w:lang w:val="da-DK"/>
        </w:rPr>
        <w:lastRenderedPageBreak/>
        <w:t>Del</w:t>
      </w:r>
      <w:r w:rsidR="006E0FD1">
        <w:rPr>
          <w:b/>
          <w:bCs/>
          <w:sz w:val="24"/>
          <w:szCs w:val="24"/>
          <w:lang w:val="da-DK"/>
        </w:rPr>
        <w:t xml:space="preserve"> 1 Opbygningen af en makroøkonomisk benchmark model, der integrerer miljøaspektet</w:t>
      </w:r>
    </w:p>
    <w:p w14:paraId="14C5D042" w14:textId="6F3F8251" w:rsidR="006E0FD1" w:rsidRPr="004E3624" w:rsidRDefault="006E0FD1" w:rsidP="009E27FA">
      <w:pPr>
        <w:spacing w:line="360" w:lineRule="auto"/>
        <w:jc w:val="both"/>
        <w:rPr>
          <w:sz w:val="24"/>
          <w:szCs w:val="24"/>
          <w:lang w:val="da-DK"/>
        </w:rPr>
      </w:pPr>
      <w:r w:rsidRPr="004E3624">
        <w:rPr>
          <w:sz w:val="24"/>
          <w:szCs w:val="24"/>
          <w:lang w:val="da-DK"/>
        </w:rPr>
        <w:t xml:space="preserve">For at være i stand til </w:t>
      </w:r>
      <w:r w:rsidR="003D4AD5" w:rsidRPr="004E3624">
        <w:rPr>
          <w:sz w:val="24"/>
          <w:szCs w:val="24"/>
          <w:lang w:val="da-DK"/>
        </w:rPr>
        <w:t xml:space="preserve">at </w:t>
      </w:r>
      <w:r w:rsidRPr="004E3624">
        <w:rPr>
          <w:sz w:val="24"/>
          <w:szCs w:val="24"/>
          <w:lang w:val="da-DK"/>
        </w:rPr>
        <w:t xml:space="preserve">undersøge </w:t>
      </w:r>
      <w:r w:rsidR="00255617" w:rsidRPr="004E3624">
        <w:rPr>
          <w:sz w:val="24"/>
          <w:szCs w:val="24"/>
          <w:lang w:val="da-DK"/>
        </w:rPr>
        <w:t>sammenhængen</w:t>
      </w:r>
      <w:r w:rsidRPr="004E3624">
        <w:rPr>
          <w:sz w:val="24"/>
          <w:szCs w:val="24"/>
          <w:lang w:val="da-DK"/>
        </w:rPr>
        <w:t xml:space="preserve"> mellem økonomien og miljøet opstilles en kalibreret benchmark-model for en lille åben økonomi, der kan </w:t>
      </w:r>
      <w:r w:rsidR="00040E26" w:rsidRPr="004E3624">
        <w:rPr>
          <w:sz w:val="24"/>
          <w:szCs w:val="24"/>
          <w:lang w:val="da-DK"/>
        </w:rPr>
        <w:t>replicere</w:t>
      </w:r>
      <w:r w:rsidR="00255617" w:rsidRPr="004E3624">
        <w:rPr>
          <w:sz w:val="24"/>
          <w:szCs w:val="24"/>
          <w:lang w:val="da-DK"/>
        </w:rPr>
        <w:t xml:space="preserve"> centrale elementer </w:t>
      </w:r>
      <w:r w:rsidR="00040E26">
        <w:rPr>
          <w:sz w:val="24"/>
          <w:szCs w:val="24"/>
          <w:lang w:val="da-DK"/>
        </w:rPr>
        <w:t>i</w:t>
      </w:r>
      <w:r w:rsidR="00040E26" w:rsidRPr="004E3624">
        <w:rPr>
          <w:sz w:val="24"/>
          <w:szCs w:val="24"/>
          <w:lang w:val="da-DK"/>
        </w:rPr>
        <w:t xml:space="preserve"> </w:t>
      </w:r>
      <w:r w:rsidRPr="004E3624">
        <w:rPr>
          <w:sz w:val="24"/>
          <w:szCs w:val="24"/>
          <w:lang w:val="da-DK"/>
        </w:rPr>
        <w:t xml:space="preserve">den danske økonomi. </w:t>
      </w:r>
      <w:r w:rsidR="00255617" w:rsidRPr="004E3624">
        <w:rPr>
          <w:sz w:val="24"/>
          <w:szCs w:val="24"/>
          <w:lang w:val="da-DK"/>
        </w:rPr>
        <w:t xml:space="preserve">Modellen tager udgangspunkt i de post-keynesianske SFC-modeller og følger traditionen hos </w:t>
      </w:r>
      <w:proofErr w:type="spellStart"/>
      <w:r w:rsidR="00255617" w:rsidRPr="004E3624">
        <w:rPr>
          <w:sz w:val="24"/>
          <w:szCs w:val="24"/>
          <w:lang w:val="da-DK"/>
        </w:rPr>
        <w:t>Espagne</w:t>
      </w:r>
      <w:proofErr w:type="spellEnd"/>
      <w:r w:rsidR="00255617" w:rsidRPr="004E3624">
        <w:rPr>
          <w:sz w:val="24"/>
          <w:szCs w:val="24"/>
          <w:lang w:val="da-DK"/>
        </w:rPr>
        <w:t xml:space="preserve"> et al. (202</w:t>
      </w:r>
      <w:r w:rsidR="005C1556">
        <w:rPr>
          <w:sz w:val="24"/>
          <w:szCs w:val="24"/>
          <w:lang w:val="da-DK"/>
        </w:rPr>
        <w:t>1</w:t>
      </w:r>
      <w:r w:rsidR="00255617" w:rsidRPr="004E3624">
        <w:rPr>
          <w:sz w:val="24"/>
          <w:szCs w:val="24"/>
          <w:lang w:val="da-DK"/>
        </w:rPr>
        <w:t>), Jackson og Victor</w:t>
      </w:r>
      <w:r w:rsidR="00E34155">
        <w:rPr>
          <w:sz w:val="24"/>
          <w:szCs w:val="24"/>
          <w:lang w:val="da-DK"/>
        </w:rPr>
        <w:t xml:space="preserve"> </w:t>
      </w:r>
      <w:r w:rsidR="00A15C15">
        <w:rPr>
          <w:sz w:val="24"/>
          <w:szCs w:val="24"/>
          <w:lang w:val="da-DK"/>
        </w:rPr>
        <w:fldChar w:fldCharType="begin" w:fldLock="1"/>
      </w:r>
      <w:r w:rsidR="00237EE3">
        <w:rPr>
          <w:sz w:val="24"/>
          <w:szCs w:val="24"/>
          <w:lang w:val="da-DK"/>
        </w:rPr>
        <w:instrText>ADDIN CSL_CITATION {"citationItems":[{"id":"ITEM-1","itemData":{"DOI":"10.1126/science.aay0749","ISSN":"10959203","PMID":"31753984","author":[{"dropping-particle":"","family":"Jackson","given":"Tim","non-dropping-particle":"","parse-names":false,"suffix":""},{"dropping-particle":"","family":"Victor","given":"Peter A.","non-dropping-particle":"","parse-names":false,"suffix":""}],"container-title":"Science","id":"ITEM-1","issue":"6468","issued":{"date-parts":[["2019"]]},"page":"950-951","title":"Unraveling the claims for (and against) green growth","type":"article-journal","volume":"366"},"suppress-author":1,"uris":["http://www.mendeley.com/documents/?uuid=8aa01430-0d93-4f15-a90d-6dc043c0e625"]}],"mendeley":{"formattedCitation":"(2019)","plainTextFormattedCitation":"(2019)","previouslyFormattedCitation":"(2019)"},"properties":{"noteIndex":0},"schema":"https://github.com/citation-style-language/schema/raw/master/csl-citation.json"}</w:instrText>
      </w:r>
      <w:r w:rsidR="00A15C15">
        <w:rPr>
          <w:sz w:val="24"/>
          <w:szCs w:val="24"/>
          <w:lang w:val="da-DK"/>
        </w:rPr>
        <w:fldChar w:fldCharType="separate"/>
      </w:r>
      <w:r w:rsidR="00A15C15" w:rsidRPr="00A15C15">
        <w:rPr>
          <w:noProof/>
          <w:sz w:val="24"/>
          <w:szCs w:val="24"/>
          <w:lang w:val="da-DK"/>
        </w:rPr>
        <w:t>(2019)</w:t>
      </w:r>
      <w:r w:rsidR="00A15C15">
        <w:rPr>
          <w:sz w:val="24"/>
          <w:szCs w:val="24"/>
          <w:lang w:val="da-DK"/>
        </w:rPr>
        <w:fldChar w:fldCharType="end"/>
      </w:r>
      <w:r w:rsidR="00A15C15">
        <w:rPr>
          <w:sz w:val="24"/>
          <w:szCs w:val="24"/>
          <w:lang w:val="da-DK"/>
        </w:rPr>
        <w:t xml:space="preserve">, </w:t>
      </w:r>
      <w:r w:rsidR="00255617" w:rsidRPr="004E3624">
        <w:rPr>
          <w:sz w:val="24"/>
          <w:szCs w:val="24"/>
          <w:lang w:val="da-DK"/>
        </w:rPr>
        <w:t xml:space="preserve">og Jackson (2022). </w:t>
      </w:r>
      <w:r w:rsidRPr="004E3624">
        <w:rPr>
          <w:sz w:val="24"/>
          <w:szCs w:val="24"/>
          <w:lang w:val="da-DK"/>
        </w:rPr>
        <w:t>Formålet med model</w:t>
      </w:r>
      <w:r w:rsidR="00040E26">
        <w:rPr>
          <w:sz w:val="24"/>
          <w:szCs w:val="24"/>
          <w:lang w:val="da-DK"/>
        </w:rPr>
        <w:t>len</w:t>
      </w:r>
      <w:r w:rsidRPr="004E3624">
        <w:rPr>
          <w:sz w:val="24"/>
          <w:szCs w:val="24"/>
          <w:lang w:val="da-DK"/>
        </w:rPr>
        <w:t xml:space="preserve"> er at identificere og modellere </w:t>
      </w:r>
      <w:r w:rsidR="00255617" w:rsidRPr="004E3624">
        <w:rPr>
          <w:sz w:val="24"/>
          <w:szCs w:val="24"/>
          <w:lang w:val="da-DK"/>
        </w:rPr>
        <w:t>relevante</w:t>
      </w:r>
      <w:r w:rsidRPr="004E3624">
        <w:rPr>
          <w:sz w:val="24"/>
          <w:szCs w:val="24"/>
          <w:lang w:val="da-DK"/>
        </w:rPr>
        <w:t xml:space="preserve"> links mellem den reale </w:t>
      </w:r>
      <w:r w:rsidR="00255617" w:rsidRPr="004E3624">
        <w:rPr>
          <w:sz w:val="24"/>
          <w:szCs w:val="24"/>
          <w:lang w:val="da-DK"/>
        </w:rPr>
        <w:t>og</w:t>
      </w:r>
      <w:r w:rsidRPr="004E3624">
        <w:rPr>
          <w:sz w:val="24"/>
          <w:szCs w:val="24"/>
          <w:lang w:val="da-DK"/>
        </w:rPr>
        <w:t xml:space="preserve"> den finansielle side</w:t>
      </w:r>
      <w:r w:rsidR="00255617" w:rsidRPr="004E3624">
        <w:rPr>
          <w:sz w:val="24"/>
          <w:szCs w:val="24"/>
          <w:lang w:val="da-DK"/>
        </w:rPr>
        <w:t xml:space="preserve"> af økonomien, samt</w:t>
      </w:r>
      <w:r w:rsidRPr="004E3624">
        <w:rPr>
          <w:sz w:val="24"/>
          <w:szCs w:val="24"/>
          <w:lang w:val="da-DK"/>
        </w:rPr>
        <w:t xml:space="preserve"> hele </w:t>
      </w:r>
      <w:proofErr w:type="spellStart"/>
      <w:r w:rsidRPr="004E3624">
        <w:rPr>
          <w:sz w:val="24"/>
          <w:szCs w:val="24"/>
          <w:lang w:val="da-DK"/>
        </w:rPr>
        <w:t>øko-systemet</w:t>
      </w:r>
      <w:proofErr w:type="spellEnd"/>
      <w:r w:rsidR="00255617" w:rsidRPr="004E3624">
        <w:rPr>
          <w:sz w:val="24"/>
          <w:szCs w:val="24"/>
          <w:lang w:val="da-DK"/>
        </w:rPr>
        <w:t>, for på denne måde at være i stand til at undersøge udviklinge</w:t>
      </w:r>
      <w:r w:rsidR="008A0022">
        <w:rPr>
          <w:sz w:val="24"/>
          <w:szCs w:val="24"/>
          <w:lang w:val="da-DK"/>
        </w:rPr>
        <w:t>n</w:t>
      </w:r>
      <w:r w:rsidR="00255617" w:rsidRPr="004E3624">
        <w:rPr>
          <w:sz w:val="24"/>
          <w:szCs w:val="24"/>
          <w:lang w:val="da-DK"/>
        </w:rPr>
        <w:t xml:space="preserve"> for en række centrale variable på kort, mellem og langt sigt. Dette giver muligheden for at undersøge effekten af forskellige politiske tiltag, hvor der tages højde </w:t>
      </w:r>
      <w:r w:rsidR="00040E26">
        <w:rPr>
          <w:sz w:val="24"/>
          <w:szCs w:val="24"/>
          <w:lang w:val="da-DK"/>
        </w:rPr>
        <w:t>for interdependens</w:t>
      </w:r>
      <w:r w:rsidR="00255617" w:rsidRPr="004E3624">
        <w:rPr>
          <w:sz w:val="24"/>
          <w:szCs w:val="24"/>
          <w:lang w:val="da-DK"/>
        </w:rPr>
        <w:t xml:space="preserve"> mellem det økonomiske kredsløb og </w:t>
      </w:r>
      <w:proofErr w:type="spellStart"/>
      <w:r w:rsidR="00255617" w:rsidRPr="004E3624">
        <w:rPr>
          <w:sz w:val="24"/>
          <w:szCs w:val="24"/>
          <w:lang w:val="da-DK"/>
        </w:rPr>
        <w:t>øko-systemet</w:t>
      </w:r>
      <w:proofErr w:type="spellEnd"/>
      <w:r w:rsidR="00255617" w:rsidRPr="004E3624">
        <w:rPr>
          <w:sz w:val="24"/>
          <w:szCs w:val="24"/>
          <w:lang w:val="da-DK"/>
        </w:rPr>
        <w:t>.</w:t>
      </w:r>
      <w:r w:rsidRPr="004E3624">
        <w:rPr>
          <w:sz w:val="24"/>
          <w:szCs w:val="24"/>
          <w:lang w:val="da-DK"/>
        </w:rPr>
        <w:t xml:space="preserve"> </w:t>
      </w:r>
      <w:r w:rsidR="00255617" w:rsidRPr="004E3624">
        <w:rPr>
          <w:sz w:val="24"/>
          <w:szCs w:val="24"/>
          <w:lang w:val="da-DK"/>
        </w:rPr>
        <w:t>I forbindelse med selve løsningen af modellen udarbejdes digitale værktøjer, der kan såvel simulere modellen</w:t>
      </w:r>
      <w:r w:rsidR="00040E26">
        <w:rPr>
          <w:sz w:val="24"/>
          <w:szCs w:val="24"/>
          <w:lang w:val="da-DK"/>
        </w:rPr>
        <w:t>,</w:t>
      </w:r>
      <w:r w:rsidR="00255617" w:rsidRPr="004E3624">
        <w:rPr>
          <w:sz w:val="24"/>
          <w:szCs w:val="24"/>
          <w:lang w:val="da-DK"/>
        </w:rPr>
        <w:t xml:space="preserve"> som er i stand til at undersøge effekten af forskellige policy-tiltag på kort, mellem og langt sigt. </w:t>
      </w:r>
    </w:p>
    <w:p w14:paraId="7C59453A" w14:textId="32FB7B7C" w:rsidR="008636B3" w:rsidRPr="00214994" w:rsidRDefault="002369CC" w:rsidP="009E27FA">
      <w:pPr>
        <w:spacing w:line="360" w:lineRule="auto"/>
        <w:jc w:val="both"/>
        <w:rPr>
          <w:b/>
          <w:bCs/>
          <w:sz w:val="24"/>
          <w:szCs w:val="24"/>
          <w:lang w:val="da-DK"/>
        </w:rPr>
      </w:pPr>
      <w:r>
        <w:rPr>
          <w:b/>
          <w:bCs/>
          <w:sz w:val="24"/>
          <w:szCs w:val="24"/>
          <w:lang w:val="da-DK"/>
        </w:rPr>
        <w:t>Del</w:t>
      </w:r>
      <w:r w:rsidR="008636B3" w:rsidRPr="008636B3">
        <w:rPr>
          <w:b/>
          <w:bCs/>
          <w:sz w:val="24"/>
          <w:szCs w:val="24"/>
          <w:lang w:val="da-DK"/>
        </w:rPr>
        <w:t xml:space="preserve"> 2 Opbygning af en </w:t>
      </w:r>
      <w:r w:rsidR="00040E26">
        <w:rPr>
          <w:b/>
          <w:bCs/>
          <w:sz w:val="24"/>
          <w:szCs w:val="24"/>
          <w:lang w:val="da-DK"/>
        </w:rPr>
        <w:t>konsistent</w:t>
      </w:r>
      <w:r w:rsidR="008636B3" w:rsidRPr="00214994">
        <w:rPr>
          <w:b/>
          <w:bCs/>
          <w:sz w:val="24"/>
          <w:szCs w:val="24"/>
          <w:lang w:val="da-DK"/>
        </w:rPr>
        <w:t xml:space="preserve"> databank for Danmark</w:t>
      </w:r>
    </w:p>
    <w:p w14:paraId="16773812" w14:textId="5866D0D6" w:rsidR="008636B3" w:rsidRPr="004E3624" w:rsidRDefault="008636B3" w:rsidP="009E27FA">
      <w:pPr>
        <w:autoSpaceDE w:val="0"/>
        <w:autoSpaceDN w:val="0"/>
        <w:adjustRightInd w:val="0"/>
        <w:spacing w:after="0" w:line="360" w:lineRule="auto"/>
        <w:jc w:val="both"/>
        <w:rPr>
          <w:sz w:val="24"/>
          <w:szCs w:val="24"/>
          <w:lang w:val="da-DK"/>
        </w:rPr>
      </w:pPr>
      <w:r w:rsidRPr="004E3624">
        <w:rPr>
          <w:sz w:val="24"/>
          <w:szCs w:val="24"/>
          <w:lang w:val="da-DK"/>
        </w:rPr>
        <w:t xml:space="preserve">Anden del af projektet indeholder opbygningen af en databank for den danske økonomi, som kan anvendes til såvel modellen i </w:t>
      </w:r>
      <w:r w:rsidR="00040E26">
        <w:rPr>
          <w:sz w:val="24"/>
          <w:szCs w:val="24"/>
          <w:lang w:val="da-DK"/>
        </w:rPr>
        <w:t>del</w:t>
      </w:r>
      <w:r w:rsidR="00040E26" w:rsidRPr="004E3624">
        <w:rPr>
          <w:sz w:val="24"/>
          <w:szCs w:val="24"/>
          <w:lang w:val="da-DK"/>
        </w:rPr>
        <w:t xml:space="preserve"> </w:t>
      </w:r>
      <w:r w:rsidRPr="004E3624">
        <w:rPr>
          <w:sz w:val="24"/>
          <w:szCs w:val="24"/>
          <w:lang w:val="da-DK"/>
        </w:rPr>
        <w:t>3 som til empiriske analyser. I databanken integreres input-output data med det klassiske nationalregnskab, det finansielle nationalregnskab, samt det nye grønne nationalregnskab i en konsistent databank. Selve indsamlingen af data kræver stort kendskab til data, ligesom behandlingen af data vil kræve et stort arbejde, men samtidigt give et unikt kendskab til data</w:t>
      </w:r>
      <w:r w:rsidR="00142C10">
        <w:rPr>
          <w:sz w:val="24"/>
          <w:szCs w:val="24"/>
          <w:lang w:val="da-DK"/>
        </w:rPr>
        <w:t>et</w:t>
      </w:r>
      <w:r w:rsidRPr="004E3624">
        <w:rPr>
          <w:sz w:val="24"/>
          <w:szCs w:val="24"/>
          <w:lang w:val="da-DK"/>
        </w:rPr>
        <w:t xml:space="preserve">. </w:t>
      </w:r>
      <w:r w:rsidR="00142C10">
        <w:rPr>
          <w:sz w:val="24"/>
          <w:szCs w:val="24"/>
          <w:lang w:val="da-DK"/>
        </w:rPr>
        <w:t>Databanken vil ydermere være</w:t>
      </w:r>
      <w:r w:rsidR="002D5D0A">
        <w:rPr>
          <w:sz w:val="24"/>
          <w:szCs w:val="24"/>
          <w:lang w:val="da-DK"/>
        </w:rPr>
        <w:t xml:space="preserve"> åben og</w:t>
      </w:r>
      <w:r w:rsidR="00142C10">
        <w:rPr>
          <w:sz w:val="24"/>
          <w:szCs w:val="24"/>
          <w:lang w:val="da-DK"/>
        </w:rPr>
        <w:t xml:space="preserve"> tilgængelig for </w:t>
      </w:r>
      <w:r w:rsidR="002D5D0A">
        <w:rPr>
          <w:sz w:val="24"/>
          <w:szCs w:val="24"/>
          <w:lang w:val="da-DK"/>
        </w:rPr>
        <w:t xml:space="preserve">andre forskere, og inkludere en teknisk beskrivelse af databasen, samt dens potentiale til at vurdere kombinationer af klima-politiske tiltag.  </w:t>
      </w:r>
    </w:p>
    <w:p w14:paraId="5D011CF2" w14:textId="77777777" w:rsidR="008636B3" w:rsidRDefault="008636B3" w:rsidP="009E27FA">
      <w:pPr>
        <w:autoSpaceDE w:val="0"/>
        <w:autoSpaceDN w:val="0"/>
        <w:adjustRightInd w:val="0"/>
        <w:spacing w:after="0" w:line="360" w:lineRule="auto"/>
        <w:jc w:val="both"/>
        <w:rPr>
          <w:b/>
          <w:bCs/>
          <w:sz w:val="24"/>
          <w:szCs w:val="24"/>
          <w:lang w:val="da-DK"/>
        </w:rPr>
      </w:pPr>
    </w:p>
    <w:p w14:paraId="3C77CC13" w14:textId="50069FD3" w:rsidR="00614D5C" w:rsidRPr="008636B3" w:rsidRDefault="002369CC" w:rsidP="009E27FA">
      <w:pPr>
        <w:spacing w:line="360" w:lineRule="auto"/>
        <w:jc w:val="both"/>
        <w:rPr>
          <w:b/>
          <w:bCs/>
          <w:sz w:val="24"/>
          <w:szCs w:val="24"/>
          <w:lang w:val="da-DK"/>
        </w:rPr>
      </w:pPr>
      <w:r>
        <w:rPr>
          <w:b/>
          <w:bCs/>
          <w:sz w:val="24"/>
          <w:szCs w:val="24"/>
          <w:lang w:val="da-DK"/>
        </w:rPr>
        <w:t>Del</w:t>
      </w:r>
      <w:r w:rsidR="00614D5C" w:rsidRPr="008636B3">
        <w:rPr>
          <w:b/>
          <w:bCs/>
          <w:sz w:val="24"/>
          <w:szCs w:val="24"/>
          <w:lang w:val="da-DK"/>
        </w:rPr>
        <w:t xml:space="preserve"> </w:t>
      </w:r>
      <w:r w:rsidR="008636B3">
        <w:rPr>
          <w:b/>
          <w:bCs/>
          <w:sz w:val="24"/>
          <w:szCs w:val="24"/>
          <w:lang w:val="da-DK"/>
        </w:rPr>
        <w:t>3</w:t>
      </w:r>
      <w:r w:rsidR="00614D5C" w:rsidRPr="008636B3">
        <w:rPr>
          <w:b/>
          <w:bCs/>
          <w:sz w:val="24"/>
          <w:szCs w:val="24"/>
          <w:lang w:val="da-DK"/>
        </w:rPr>
        <w:t xml:space="preserve"> Opbygning af en Empirisk Stock-Flow-</w:t>
      </w:r>
      <w:r w:rsidR="00040E26">
        <w:rPr>
          <w:b/>
          <w:bCs/>
          <w:sz w:val="24"/>
          <w:szCs w:val="24"/>
          <w:lang w:val="da-DK"/>
        </w:rPr>
        <w:t>K</w:t>
      </w:r>
      <w:r w:rsidR="00614D5C" w:rsidRPr="008636B3">
        <w:rPr>
          <w:b/>
          <w:bCs/>
          <w:sz w:val="24"/>
          <w:szCs w:val="24"/>
          <w:lang w:val="da-DK"/>
        </w:rPr>
        <w:t>onsistent model</w:t>
      </w:r>
      <w:r w:rsidR="00941E04" w:rsidRPr="008636B3">
        <w:rPr>
          <w:b/>
          <w:bCs/>
          <w:sz w:val="24"/>
          <w:szCs w:val="24"/>
          <w:lang w:val="da-DK"/>
        </w:rPr>
        <w:t xml:space="preserve">: </w:t>
      </w:r>
    </w:p>
    <w:p w14:paraId="7A99BB5B" w14:textId="3AE84526" w:rsidR="006433A7" w:rsidRDefault="00941E04" w:rsidP="009E27FA">
      <w:pPr>
        <w:spacing w:line="360" w:lineRule="auto"/>
        <w:jc w:val="both"/>
        <w:rPr>
          <w:sz w:val="24"/>
          <w:szCs w:val="24"/>
          <w:lang w:val="da-DK"/>
        </w:rPr>
      </w:pPr>
      <w:r w:rsidRPr="00941E04">
        <w:rPr>
          <w:sz w:val="24"/>
          <w:szCs w:val="24"/>
          <w:lang w:val="da-DK"/>
        </w:rPr>
        <w:t>Denne del</w:t>
      </w:r>
      <w:r>
        <w:rPr>
          <w:i/>
          <w:iCs/>
          <w:sz w:val="24"/>
          <w:szCs w:val="24"/>
          <w:lang w:val="da-DK"/>
        </w:rPr>
        <w:t xml:space="preserve"> </w:t>
      </w:r>
      <w:r>
        <w:rPr>
          <w:sz w:val="24"/>
          <w:szCs w:val="24"/>
          <w:lang w:val="da-DK"/>
        </w:rPr>
        <w:t>indebære</w:t>
      </w:r>
      <w:r w:rsidR="00040E26">
        <w:rPr>
          <w:sz w:val="24"/>
          <w:szCs w:val="24"/>
          <w:lang w:val="da-DK"/>
        </w:rPr>
        <w:t>r</w:t>
      </w:r>
      <w:r>
        <w:rPr>
          <w:sz w:val="24"/>
          <w:szCs w:val="24"/>
          <w:lang w:val="da-DK"/>
        </w:rPr>
        <w:t xml:space="preserve"> opbygning</w:t>
      </w:r>
      <w:r w:rsidR="00040E26">
        <w:rPr>
          <w:sz w:val="24"/>
          <w:szCs w:val="24"/>
          <w:lang w:val="da-DK"/>
        </w:rPr>
        <w:t>en</w:t>
      </w:r>
      <w:r>
        <w:rPr>
          <w:sz w:val="24"/>
          <w:szCs w:val="24"/>
          <w:lang w:val="da-DK"/>
        </w:rPr>
        <w:t xml:space="preserve"> af en model for Danmark</w:t>
      </w:r>
      <w:r w:rsidR="005D5CDC">
        <w:rPr>
          <w:sz w:val="24"/>
          <w:szCs w:val="24"/>
          <w:lang w:val="da-DK"/>
        </w:rPr>
        <w:t xml:space="preserve"> baseret på årligt data fra Danmarks statistik</w:t>
      </w:r>
      <w:r w:rsidR="00040E26">
        <w:rPr>
          <w:sz w:val="24"/>
          <w:szCs w:val="24"/>
          <w:lang w:val="da-DK"/>
        </w:rPr>
        <w:t>.</w:t>
      </w:r>
      <w:r w:rsidR="005D5CDC">
        <w:rPr>
          <w:sz w:val="24"/>
          <w:szCs w:val="24"/>
          <w:lang w:val="da-DK"/>
        </w:rPr>
        <w:t xml:space="preserve"> </w:t>
      </w:r>
      <w:r w:rsidR="00040E26">
        <w:rPr>
          <w:sz w:val="24"/>
          <w:szCs w:val="24"/>
          <w:lang w:val="da-DK"/>
        </w:rPr>
        <w:t>M</w:t>
      </w:r>
      <w:r w:rsidR="005D5CDC">
        <w:rPr>
          <w:sz w:val="24"/>
          <w:szCs w:val="24"/>
          <w:lang w:val="da-DK"/>
        </w:rPr>
        <w:t>odellen tænkes at</w:t>
      </w:r>
      <w:r>
        <w:rPr>
          <w:sz w:val="24"/>
          <w:szCs w:val="24"/>
          <w:lang w:val="da-DK"/>
        </w:rPr>
        <w:t xml:space="preserve"> inkluderer de</w:t>
      </w:r>
      <w:r w:rsidR="006E0FD1">
        <w:rPr>
          <w:sz w:val="24"/>
          <w:szCs w:val="24"/>
          <w:lang w:val="da-DK"/>
        </w:rPr>
        <w:t xml:space="preserve"> fire</w:t>
      </w:r>
      <w:r>
        <w:rPr>
          <w:sz w:val="24"/>
          <w:szCs w:val="24"/>
          <w:lang w:val="da-DK"/>
        </w:rPr>
        <w:t xml:space="preserve"> følgende sektorer: En privat sektor, en offentlig sektor, </w:t>
      </w:r>
      <w:r w:rsidR="006E0FD1">
        <w:rPr>
          <w:sz w:val="24"/>
          <w:szCs w:val="24"/>
          <w:lang w:val="da-DK"/>
        </w:rPr>
        <w:t>udlandet</w:t>
      </w:r>
      <w:r w:rsidR="00E34155">
        <w:rPr>
          <w:sz w:val="24"/>
          <w:szCs w:val="24"/>
          <w:lang w:val="da-DK"/>
        </w:rPr>
        <w:t>,</w:t>
      </w:r>
      <w:r w:rsidR="006E0FD1">
        <w:rPr>
          <w:sz w:val="24"/>
          <w:szCs w:val="24"/>
          <w:lang w:val="da-DK"/>
        </w:rPr>
        <w:t xml:space="preserve"> </w:t>
      </w:r>
      <w:r>
        <w:rPr>
          <w:sz w:val="24"/>
          <w:szCs w:val="24"/>
          <w:lang w:val="da-DK"/>
        </w:rPr>
        <w:t xml:space="preserve">og en </w:t>
      </w:r>
      <w:r w:rsidR="00A77910">
        <w:rPr>
          <w:sz w:val="24"/>
          <w:szCs w:val="24"/>
          <w:lang w:val="da-DK"/>
        </w:rPr>
        <w:t>miljøsektor</w:t>
      </w:r>
      <w:r>
        <w:rPr>
          <w:sz w:val="24"/>
          <w:szCs w:val="24"/>
          <w:lang w:val="da-DK"/>
        </w:rPr>
        <w:t>. Dette simple set-up vil udgøre en benchmark model</w:t>
      </w:r>
      <w:r w:rsidR="00040E26">
        <w:rPr>
          <w:sz w:val="24"/>
          <w:szCs w:val="24"/>
          <w:lang w:val="da-DK"/>
        </w:rPr>
        <w:t>,</w:t>
      </w:r>
      <w:r>
        <w:rPr>
          <w:sz w:val="24"/>
          <w:szCs w:val="24"/>
          <w:lang w:val="da-DK"/>
        </w:rPr>
        <w:t xml:space="preserve"> der i modsætning til de før omtalte </w:t>
      </w:r>
      <w:r w:rsidR="006433A7">
        <w:rPr>
          <w:sz w:val="24"/>
          <w:szCs w:val="24"/>
          <w:lang w:val="da-DK"/>
        </w:rPr>
        <w:t>IAM-modeller</w:t>
      </w:r>
      <w:r w:rsidR="00040E26">
        <w:rPr>
          <w:sz w:val="24"/>
          <w:szCs w:val="24"/>
          <w:lang w:val="da-DK"/>
        </w:rPr>
        <w:t>,</w:t>
      </w:r>
      <w:r>
        <w:rPr>
          <w:sz w:val="24"/>
          <w:szCs w:val="24"/>
          <w:lang w:val="da-DK"/>
        </w:rPr>
        <w:t xml:space="preserve"> tillader os at analysere</w:t>
      </w:r>
      <w:r w:rsidR="00040E26">
        <w:rPr>
          <w:sz w:val="24"/>
          <w:szCs w:val="24"/>
          <w:lang w:val="da-DK"/>
        </w:rPr>
        <w:t>,</w:t>
      </w:r>
      <w:r>
        <w:rPr>
          <w:sz w:val="24"/>
          <w:szCs w:val="24"/>
          <w:lang w:val="da-DK"/>
        </w:rPr>
        <w:t xml:space="preserve"> hvordan klimapolitik påvirker </w:t>
      </w:r>
      <w:r w:rsidR="00040E26">
        <w:rPr>
          <w:sz w:val="24"/>
          <w:szCs w:val="24"/>
          <w:lang w:val="da-DK"/>
        </w:rPr>
        <w:t xml:space="preserve">fx </w:t>
      </w:r>
      <w:r w:rsidR="006433A7">
        <w:rPr>
          <w:sz w:val="24"/>
          <w:szCs w:val="24"/>
          <w:lang w:val="da-DK"/>
        </w:rPr>
        <w:t xml:space="preserve">indkomstfordelingen i </w:t>
      </w:r>
      <w:r w:rsidR="001B460E">
        <w:rPr>
          <w:sz w:val="24"/>
          <w:szCs w:val="24"/>
          <w:lang w:val="da-DK"/>
        </w:rPr>
        <w:t>Danmark</w:t>
      </w:r>
      <w:r w:rsidR="00040E26">
        <w:rPr>
          <w:sz w:val="24"/>
          <w:szCs w:val="24"/>
          <w:lang w:val="da-DK"/>
        </w:rPr>
        <w:t xml:space="preserve"> og andre relevante faktorer, der udelades i de nuværende modeller</w:t>
      </w:r>
      <w:r w:rsidR="001B460E">
        <w:rPr>
          <w:sz w:val="24"/>
          <w:szCs w:val="24"/>
          <w:lang w:val="da-DK"/>
        </w:rPr>
        <w:t xml:space="preserve">. </w:t>
      </w:r>
      <w:commentRangeStart w:id="17"/>
      <w:r w:rsidR="00040E26">
        <w:rPr>
          <w:sz w:val="24"/>
          <w:szCs w:val="24"/>
          <w:lang w:val="da-DK"/>
        </w:rPr>
        <w:t xml:space="preserve">Den </w:t>
      </w:r>
      <w:proofErr w:type="spellStart"/>
      <w:r w:rsidR="00040E26">
        <w:rPr>
          <w:sz w:val="24"/>
          <w:szCs w:val="24"/>
          <w:lang w:val="da-DK"/>
        </w:rPr>
        <w:t>disaggregerede</w:t>
      </w:r>
      <w:proofErr w:type="spellEnd"/>
      <w:r w:rsidR="00040E26">
        <w:rPr>
          <w:sz w:val="24"/>
          <w:szCs w:val="24"/>
          <w:lang w:val="da-DK"/>
        </w:rPr>
        <w:t xml:space="preserve"> produktionssektor </w:t>
      </w:r>
      <w:commentRangeEnd w:id="17"/>
      <w:r w:rsidR="00F701DD">
        <w:rPr>
          <w:rStyle w:val="Kommentarhenvisning"/>
        </w:rPr>
        <w:commentReference w:id="17"/>
      </w:r>
      <w:r w:rsidR="006433A7">
        <w:rPr>
          <w:sz w:val="24"/>
          <w:szCs w:val="24"/>
          <w:lang w:val="da-DK"/>
        </w:rPr>
        <w:t>tillade</w:t>
      </w:r>
      <w:r w:rsidR="00040E26">
        <w:rPr>
          <w:sz w:val="24"/>
          <w:szCs w:val="24"/>
          <w:lang w:val="da-DK"/>
        </w:rPr>
        <w:t>r</w:t>
      </w:r>
      <w:r w:rsidR="006433A7">
        <w:rPr>
          <w:sz w:val="24"/>
          <w:szCs w:val="24"/>
          <w:lang w:val="da-DK"/>
        </w:rPr>
        <w:t xml:space="preserve"> </w:t>
      </w:r>
      <w:r w:rsidR="00040E26">
        <w:rPr>
          <w:sz w:val="24"/>
          <w:szCs w:val="24"/>
          <w:lang w:val="da-DK"/>
        </w:rPr>
        <w:t xml:space="preserve">analysen af </w:t>
      </w:r>
      <w:r w:rsidR="006433A7">
        <w:rPr>
          <w:sz w:val="24"/>
          <w:szCs w:val="24"/>
          <w:lang w:val="da-DK"/>
        </w:rPr>
        <w:t xml:space="preserve">sektorspecifikke politiske </w:t>
      </w:r>
      <w:r w:rsidR="006433A7">
        <w:rPr>
          <w:sz w:val="24"/>
          <w:szCs w:val="24"/>
          <w:lang w:val="da-DK"/>
        </w:rPr>
        <w:lastRenderedPageBreak/>
        <w:t>tiltag. Finansieringen af de klima politiske tiltag</w:t>
      </w:r>
      <w:r w:rsidR="00040E26">
        <w:rPr>
          <w:sz w:val="24"/>
          <w:szCs w:val="24"/>
          <w:lang w:val="da-DK"/>
        </w:rPr>
        <w:t>,</w:t>
      </w:r>
      <w:r w:rsidR="006433A7">
        <w:rPr>
          <w:sz w:val="24"/>
          <w:szCs w:val="24"/>
          <w:lang w:val="da-DK"/>
        </w:rPr>
        <w:t xml:space="preserve"> vil her være mere synlige, da modellen vil inkludere de mest nødvendige finansielle aktiver i hver af de tre </w:t>
      </w:r>
      <w:r w:rsidR="008636B3">
        <w:rPr>
          <w:sz w:val="24"/>
          <w:szCs w:val="24"/>
          <w:lang w:val="da-DK"/>
        </w:rPr>
        <w:t xml:space="preserve">’økonomiske’ </w:t>
      </w:r>
      <w:r w:rsidR="006433A7">
        <w:rPr>
          <w:sz w:val="24"/>
          <w:szCs w:val="24"/>
          <w:lang w:val="da-DK"/>
        </w:rPr>
        <w:t>sektorer.</w:t>
      </w:r>
    </w:p>
    <w:p w14:paraId="22F60506" w14:textId="47A16A56" w:rsidR="008636B3" w:rsidRPr="006C2B91" w:rsidRDefault="006433A7" w:rsidP="009E27FA">
      <w:pPr>
        <w:spacing w:line="360" w:lineRule="auto"/>
        <w:jc w:val="both"/>
        <w:rPr>
          <w:sz w:val="24"/>
          <w:szCs w:val="24"/>
          <w:lang w:val="da-DK"/>
        </w:rPr>
      </w:pPr>
      <w:commentRangeStart w:id="18"/>
      <w:commentRangeStart w:id="19"/>
      <w:commentRangeStart w:id="20"/>
      <w:r>
        <w:rPr>
          <w:sz w:val="24"/>
          <w:szCs w:val="24"/>
          <w:lang w:val="da-DK"/>
        </w:rPr>
        <w:t xml:space="preserve">Den simple opbygning med kun </w:t>
      </w:r>
      <w:r w:rsidR="00214994">
        <w:rPr>
          <w:sz w:val="24"/>
          <w:szCs w:val="24"/>
          <w:lang w:val="da-DK"/>
        </w:rPr>
        <w:t>4</w:t>
      </w:r>
      <w:r>
        <w:rPr>
          <w:sz w:val="24"/>
          <w:szCs w:val="24"/>
          <w:lang w:val="da-DK"/>
        </w:rPr>
        <w:t xml:space="preserve"> </w:t>
      </w:r>
      <w:r w:rsidR="00214994">
        <w:rPr>
          <w:sz w:val="24"/>
          <w:szCs w:val="24"/>
          <w:lang w:val="da-DK"/>
        </w:rPr>
        <w:t>sektorer</w:t>
      </w:r>
      <w:r w:rsidR="00040E26">
        <w:rPr>
          <w:sz w:val="24"/>
          <w:szCs w:val="24"/>
          <w:lang w:val="da-DK"/>
        </w:rPr>
        <w:t>,</w:t>
      </w:r>
      <w:r>
        <w:rPr>
          <w:sz w:val="24"/>
          <w:szCs w:val="24"/>
          <w:lang w:val="da-DK"/>
        </w:rPr>
        <w:t xml:space="preserve"> skal derudover gøre det muligt at inkludere feedback effekter fra klimaændringer på </w:t>
      </w:r>
      <w:r w:rsidR="001B460E">
        <w:rPr>
          <w:sz w:val="24"/>
          <w:szCs w:val="24"/>
          <w:lang w:val="da-DK"/>
        </w:rPr>
        <w:t xml:space="preserve">den danske </w:t>
      </w:r>
      <w:r>
        <w:rPr>
          <w:sz w:val="24"/>
          <w:szCs w:val="24"/>
          <w:lang w:val="da-DK"/>
        </w:rPr>
        <w:t xml:space="preserve">økonomi, herunder tænkes der på </w:t>
      </w:r>
      <w:r w:rsidR="001B460E">
        <w:rPr>
          <w:sz w:val="24"/>
          <w:szCs w:val="24"/>
          <w:lang w:val="da-DK"/>
        </w:rPr>
        <w:t xml:space="preserve">en </w:t>
      </w:r>
      <w:r>
        <w:rPr>
          <w:sz w:val="24"/>
          <w:szCs w:val="24"/>
          <w:lang w:val="da-DK"/>
        </w:rPr>
        <w:t xml:space="preserve">stigende temperatur, stigende vandstand, samt stigende chance for naturkatastrofer. </w:t>
      </w:r>
      <w:r>
        <w:rPr>
          <w:sz w:val="24"/>
          <w:szCs w:val="24"/>
          <w:lang w:val="da-DK"/>
        </w:rPr>
        <w:br/>
        <w:t xml:space="preserve">Modellens egenskaber vil </w:t>
      </w:r>
      <w:r w:rsidR="00A77910">
        <w:rPr>
          <w:sz w:val="24"/>
          <w:szCs w:val="24"/>
          <w:lang w:val="da-DK"/>
        </w:rPr>
        <w:t>muliggøre</w:t>
      </w:r>
      <w:r>
        <w:rPr>
          <w:sz w:val="24"/>
          <w:szCs w:val="24"/>
          <w:lang w:val="da-DK"/>
        </w:rPr>
        <w:t xml:space="preserve"> udførelsen af flere scenarier</w:t>
      </w:r>
      <w:r w:rsidR="00040E26">
        <w:rPr>
          <w:sz w:val="24"/>
          <w:szCs w:val="24"/>
          <w:lang w:val="da-DK"/>
        </w:rPr>
        <w:t>,</w:t>
      </w:r>
      <w:r>
        <w:rPr>
          <w:sz w:val="24"/>
          <w:szCs w:val="24"/>
          <w:lang w:val="da-DK"/>
        </w:rPr>
        <w:t xml:space="preserve"> der hver inkludere</w:t>
      </w:r>
      <w:r w:rsidR="00040E26">
        <w:rPr>
          <w:sz w:val="24"/>
          <w:szCs w:val="24"/>
          <w:lang w:val="da-DK"/>
        </w:rPr>
        <w:t>r</w:t>
      </w:r>
      <w:r>
        <w:rPr>
          <w:sz w:val="24"/>
          <w:szCs w:val="24"/>
          <w:lang w:val="da-DK"/>
        </w:rPr>
        <w:t xml:space="preserve"> forskellige klimapolitiske tiltag</w:t>
      </w:r>
      <w:r w:rsidR="00A77910">
        <w:rPr>
          <w:sz w:val="24"/>
          <w:szCs w:val="24"/>
          <w:lang w:val="da-DK"/>
        </w:rPr>
        <w:t>, med målet om at finde de mest optimale politiske tiltag</w:t>
      </w:r>
      <w:r w:rsidR="00040E26">
        <w:rPr>
          <w:sz w:val="24"/>
          <w:szCs w:val="24"/>
          <w:lang w:val="da-DK"/>
        </w:rPr>
        <w:t>,</w:t>
      </w:r>
      <w:r w:rsidR="00A77910">
        <w:rPr>
          <w:sz w:val="24"/>
          <w:szCs w:val="24"/>
          <w:lang w:val="da-DK"/>
        </w:rPr>
        <w:t xml:space="preserve"> der indfrier målene for en grøn omstilling, uden at være på bekostning af økonomiske eller menneskelige konsekvenser</w:t>
      </w:r>
      <w:r>
        <w:rPr>
          <w:sz w:val="24"/>
          <w:szCs w:val="24"/>
          <w:lang w:val="da-DK"/>
        </w:rPr>
        <w:t xml:space="preserve">. </w:t>
      </w:r>
      <w:commentRangeEnd w:id="18"/>
      <w:r w:rsidR="00F701DD">
        <w:rPr>
          <w:rStyle w:val="Kommentarhenvisning"/>
        </w:rPr>
        <w:commentReference w:id="18"/>
      </w:r>
      <w:commentRangeEnd w:id="19"/>
      <w:r w:rsidR="005C1556">
        <w:rPr>
          <w:rStyle w:val="Kommentarhenvisning"/>
        </w:rPr>
        <w:commentReference w:id="19"/>
      </w:r>
      <w:commentRangeEnd w:id="20"/>
      <w:r w:rsidR="005C1556">
        <w:rPr>
          <w:rStyle w:val="Kommentarhenvisning"/>
        </w:rPr>
        <w:commentReference w:id="20"/>
      </w:r>
    </w:p>
    <w:p w14:paraId="0FCD404C" w14:textId="6D5225F8" w:rsidR="006C2B91" w:rsidRDefault="002369CC" w:rsidP="009E27FA">
      <w:pPr>
        <w:spacing w:line="360" w:lineRule="auto"/>
        <w:jc w:val="both"/>
        <w:rPr>
          <w:b/>
          <w:bCs/>
          <w:sz w:val="24"/>
          <w:szCs w:val="24"/>
          <w:lang w:val="da-DK"/>
        </w:rPr>
      </w:pPr>
      <w:r>
        <w:rPr>
          <w:b/>
          <w:bCs/>
          <w:sz w:val="24"/>
          <w:szCs w:val="24"/>
          <w:lang w:val="da-DK"/>
        </w:rPr>
        <w:t>Del</w:t>
      </w:r>
      <w:r w:rsidR="006C2B91" w:rsidRPr="006C2B91">
        <w:rPr>
          <w:b/>
          <w:bCs/>
          <w:sz w:val="24"/>
          <w:szCs w:val="24"/>
          <w:lang w:val="da-DK"/>
        </w:rPr>
        <w:t xml:space="preserve"> 4: </w:t>
      </w:r>
      <w:r w:rsidR="00040E26">
        <w:rPr>
          <w:b/>
          <w:bCs/>
          <w:sz w:val="24"/>
          <w:szCs w:val="24"/>
          <w:lang w:val="da-DK"/>
        </w:rPr>
        <w:t>Holdbarhedsanalyser</w:t>
      </w:r>
      <w:r w:rsidR="00040E26" w:rsidRPr="006C2B91">
        <w:rPr>
          <w:b/>
          <w:bCs/>
          <w:sz w:val="24"/>
          <w:szCs w:val="24"/>
          <w:lang w:val="da-DK"/>
        </w:rPr>
        <w:t xml:space="preserve"> </w:t>
      </w:r>
      <w:r w:rsidR="00040E26">
        <w:rPr>
          <w:b/>
          <w:bCs/>
          <w:sz w:val="24"/>
          <w:szCs w:val="24"/>
          <w:lang w:val="da-DK"/>
        </w:rPr>
        <w:t>i</w:t>
      </w:r>
      <w:r w:rsidR="006C2B91" w:rsidRPr="006C2B91">
        <w:rPr>
          <w:b/>
          <w:bCs/>
          <w:sz w:val="24"/>
          <w:szCs w:val="24"/>
          <w:lang w:val="da-DK"/>
        </w:rPr>
        <w:t xml:space="preserve"> modellen</w:t>
      </w:r>
      <w:r w:rsidR="006C2B91">
        <w:rPr>
          <w:b/>
          <w:bCs/>
          <w:sz w:val="24"/>
          <w:szCs w:val="24"/>
          <w:lang w:val="da-DK"/>
        </w:rPr>
        <w:t>:</w:t>
      </w:r>
    </w:p>
    <w:p w14:paraId="128D94B2" w14:textId="1447A841" w:rsidR="00B869B8" w:rsidRPr="00CB6726" w:rsidRDefault="00B867DC" w:rsidP="00544A4B">
      <w:pPr>
        <w:spacing w:line="360" w:lineRule="auto"/>
        <w:jc w:val="both"/>
        <w:rPr>
          <w:b/>
          <w:bCs/>
          <w:sz w:val="24"/>
          <w:szCs w:val="24"/>
          <w:lang w:val="da-DK"/>
        </w:rPr>
      </w:pPr>
      <w:r>
        <w:rPr>
          <w:sz w:val="24"/>
          <w:szCs w:val="24"/>
          <w:lang w:val="da-DK"/>
        </w:rPr>
        <w:br/>
        <w:t xml:space="preserve">Trods </w:t>
      </w:r>
      <w:r w:rsidR="000B1F4F">
        <w:rPr>
          <w:sz w:val="24"/>
          <w:szCs w:val="24"/>
          <w:lang w:val="da-DK"/>
        </w:rPr>
        <w:t xml:space="preserve">flere </w:t>
      </w:r>
      <w:r w:rsidR="00542FF0">
        <w:rPr>
          <w:sz w:val="24"/>
          <w:szCs w:val="24"/>
          <w:lang w:val="da-DK"/>
        </w:rPr>
        <w:t>k</w:t>
      </w:r>
      <w:r w:rsidR="009B43A6">
        <w:rPr>
          <w:sz w:val="24"/>
          <w:szCs w:val="24"/>
          <w:lang w:val="da-DK"/>
        </w:rPr>
        <w:t xml:space="preserve">limaudfordringer </w:t>
      </w:r>
      <w:r w:rsidR="000B1F4F">
        <w:rPr>
          <w:sz w:val="24"/>
          <w:szCs w:val="24"/>
          <w:lang w:val="da-DK"/>
        </w:rPr>
        <w:t xml:space="preserve">allerede </w:t>
      </w:r>
      <w:r w:rsidR="009B43A6">
        <w:rPr>
          <w:sz w:val="24"/>
          <w:szCs w:val="24"/>
          <w:lang w:val="da-DK"/>
        </w:rPr>
        <w:t>er aktuelle nu,</w:t>
      </w:r>
      <w:r w:rsidR="00E34155">
        <w:rPr>
          <w:sz w:val="24"/>
          <w:szCs w:val="24"/>
          <w:lang w:val="da-DK"/>
        </w:rPr>
        <w:t xml:space="preserve"> </w:t>
      </w:r>
      <w:r w:rsidR="00542FF0">
        <w:rPr>
          <w:sz w:val="24"/>
          <w:szCs w:val="24"/>
          <w:lang w:val="da-DK"/>
        </w:rPr>
        <w:t>så</w:t>
      </w:r>
      <w:r w:rsidR="000B1F4F">
        <w:rPr>
          <w:sz w:val="24"/>
          <w:szCs w:val="24"/>
          <w:lang w:val="da-DK"/>
        </w:rPr>
        <w:t xml:space="preserve"> anses</w:t>
      </w:r>
      <w:r w:rsidR="00E34155">
        <w:rPr>
          <w:sz w:val="24"/>
          <w:szCs w:val="24"/>
          <w:lang w:val="da-DK"/>
        </w:rPr>
        <w:t xml:space="preserve"> </w:t>
      </w:r>
      <w:r w:rsidR="00855D66">
        <w:rPr>
          <w:sz w:val="24"/>
          <w:szCs w:val="24"/>
          <w:lang w:val="da-DK"/>
        </w:rPr>
        <w:t>de større klima</w:t>
      </w:r>
      <w:r w:rsidR="009B43A6">
        <w:rPr>
          <w:sz w:val="24"/>
          <w:szCs w:val="24"/>
          <w:lang w:val="da-DK"/>
        </w:rPr>
        <w:t>udfordringer</w:t>
      </w:r>
      <w:r w:rsidR="00855D66">
        <w:rPr>
          <w:sz w:val="24"/>
          <w:szCs w:val="24"/>
          <w:lang w:val="da-DK"/>
        </w:rPr>
        <w:t xml:space="preserve"> </w:t>
      </w:r>
      <w:r w:rsidR="000B1F4F">
        <w:rPr>
          <w:sz w:val="24"/>
          <w:szCs w:val="24"/>
          <w:lang w:val="da-DK"/>
        </w:rPr>
        <w:t>fortsat at ramme på længere sigt.</w:t>
      </w:r>
      <w:r w:rsidR="009B43A6">
        <w:rPr>
          <w:sz w:val="24"/>
          <w:szCs w:val="24"/>
          <w:lang w:val="da-DK"/>
        </w:rPr>
        <w:t xml:space="preserve"> </w:t>
      </w:r>
      <w:r w:rsidR="000B1F4F">
        <w:rPr>
          <w:sz w:val="24"/>
          <w:szCs w:val="24"/>
          <w:lang w:val="da-DK"/>
        </w:rPr>
        <w:t>S</w:t>
      </w:r>
      <w:r w:rsidR="009B43A6">
        <w:rPr>
          <w:sz w:val="24"/>
          <w:szCs w:val="24"/>
          <w:lang w:val="da-DK"/>
        </w:rPr>
        <w:t xml:space="preserve">elvom </w:t>
      </w:r>
      <w:r w:rsidR="000B1F4F">
        <w:rPr>
          <w:sz w:val="24"/>
          <w:szCs w:val="24"/>
          <w:lang w:val="da-DK"/>
        </w:rPr>
        <w:t xml:space="preserve">mange lande, herunder </w:t>
      </w:r>
      <w:r w:rsidR="009B43A6">
        <w:rPr>
          <w:sz w:val="24"/>
          <w:szCs w:val="24"/>
          <w:lang w:val="da-DK"/>
        </w:rPr>
        <w:t>Danmark</w:t>
      </w:r>
      <w:r w:rsidR="000B1F4F">
        <w:rPr>
          <w:sz w:val="24"/>
          <w:szCs w:val="24"/>
          <w:lang w:val="da-DK"/>
        </w:rPr>
        <w:t>,</w:t>
      </w:r>
      <w:r w:rsidR="009B43A6">
        <w:rPr>
          <w:sz w:val="24"/>
          <w:szCs w:val="24"/>
          <w:lang w:val="da-DK"/>
        </w:rPr>
        <w:t xml:space="preserve"> fremsætter målsætninger om at nedsætte udledningen af kvælstof (for at undgå en optrapning af effekten på klimaet), er den </w:t>
      </w:r>
      <w:r w:rsidR="000B1F4F">
        <w:rPr>
          <w:sz w:val="24"/>
          <w:szCs w:val="24"/>
          <w:lang w:val="da-DK"/>
        </w:rPr>
        <w:t>globale</w:t>
      </w:r>
      <w:r w:rsidR="009B43A6">
        <w:rPr>
          <w:sz w:val="24"/>
          <w:szCs w:val="24"/>
          <w:lang w:val="da-DK"/>
        </w:rPr>
        <w:t xml:space="preserve"> udledning</w:t>
      </w:r>
      <w:r w:rsidR="000B1F4F">
        <w:rPr>
          <w:sz w:val="24"/>
          <w:szCs w:val="24"/>
          <w:lang w:val="da-DK"/>
        </w:rPr>
        <w:t xml:space="preserve"> fortsat</w:t>
      </w:r>
      <w:r w:rsidR="009B43A6">
        <w:rPr>
          <w:sz w:val="24"/>
          <w:szCs w:val="24"/>
          <w:lang w:val="da-DK"/>
        </w:rPr>
        <w:t xml:space="preserve"> stødt stigende, specielt med henblik på udviklingen i </w:t>
      </w:r>
      <w:r w:rsidR="000B1F4F">
        <w:rPr>
          <w:sz w:val="24"/>
          <w:szCs w:val="24"/>
          <w:lang w:val="da-DK"/>
        </w:rPr>
        <w:t>lande som</w:t>
      </w:r>
      <w:r w:rsidR="009B43A6">
        <w:rPr>
          <w:sz w:val="24"/>
          <w:szCs w:val="24"/>
          <w:lang w:val="da-DK"/>
        </w:rPr>
        <w:t xml:space="preserve"> Kina og Indien.  Baseret </w:t>
      </w:r>
      <w:r w:rsidR="00544A4B">
        <w:rPr>
          <w:sz w:val="24"/>
          <w:szCs w:val="24"/>
          <w:lang w:val="da-DK"/>
        </w:rPr>
        <w:t xml:space="preserve">på </w:t>
      </w:r>
      <w:r w:rsidR="000B1F4F">
        <w:rPr>
          <w:sz w:val="24"/>
          <w:szCs w:val="24"/>
          <w:lang w:val="da-DK"/>
        </w:rPr>
        <w:t>tidshorisonten kræves det, at såvel modellen</w:t>
      </w:r>
      <w:r>
        <w:rPr>
          <w:sz w:val="24"/>
          <w:szCs w:val="24"/>
          <w:lang w:val="da-DK"/>
        </w:rPr>
        <w:t>s</w:t>
      </w:r>
      <w:r w:rsidR="000B1F4F">
        <w:rPr>
          <w:sz w:val="24"/>
          <w:szCs w:val="24"/>
          <w:lang w:val="da-DK"/>
        </w:rPr>
        <w:t xml:space="preserve"> baselineudviklingen, som effekten af forskellige tiltag, kan </w:t>
      </w:r>
      <w:r w:rsidR="009B43A6">
        <w:rPr>
          <w:sz w:val="24"/>
          <w:szCs w:val="24"/>
          <w:lang w:val="da-DK"/>
        </w:rPr>
        <w:t>fremskrive</w:t>
      </w:r>
      <w:r w:rsidR="000B1F4F">
        <w:rPr>
          <w:sz w:val="24"/>
          <w:szCs w:val="24"/>
          <w:lang w:val="da-DK"/>
        </w:rPr>
        <w:t>s mange år frem i tiden</w:t>
      </w:r>
      <w:r w:rsidR="009B43A6">
        <w:rPr>
          <w:sz w:val="24"/>
          <w:szCs w:val="24"/>
          <w:lang w:val="da-DK"/>
        </w:rPr>
        <w:t xml:space="preserve">. </w:t>
      </w:r>
      <w:r w:rsidR="00611117">
        <w:rPr>
          <w:sz w:val="24"/>
          <w:szCs w:val="24"/>
          <w:lang w:val="da-DK"/>
        </w:rPr>
        <w:t>H</w:t>
      </w:r>
      <w:r w:rsidR="006C2B91">
        <w:rPr>
          <w:sz w:val="24"/>
          <w:szCs w:val="24"/>
          <w:lang w:val="da-DK"/>
        </w:rPr>
        <w:t>er er det specielt vigtigt at vi har opnået de korrekte adfærdsmæssige relationer</w:t>
      </w:r>
      <w:r w:rsidR="00611117">
        <w:rPr>
          <w:sz w:val="24"/>
          <w:szCs w:val="24"/>
          <w:lang w:val="da-DK"/>
        </w:rPr>
        <w:t>,</w:t>
      </w:r>
      <w:r w:rsidR="006C2B91">
        <w:rPr>
          <w:sz w:val="24"/>
          <w:szCs w:val="24"/>
          <w:lang w:val="da-DK"/>
        </w:rPr>
        <w:t xml:space="preserve"> </w:t>
      </w:r>
      <w:r w:rsidR="00611117">
        <w:rPr>
          <w:sz w:val="24"/>
          <w:szCs w:val="24"/>
          <w:lang w:val="da-DK"/>
        </w:rPr>
        <w:t>der dermed vil resultere i en</w:t>
      </w:r>
      <w:r w:rsidR="006C2B91">
        <w:rPr>
          <w:sz w:val="24"/>
          <w:szCs w:val="24"/>
          <w:lang w:val="da-DK"/>
        </w:rPr>
        <w:t xml:space="preserve"> </w:t>
      </w:r>
      <w:r w:rsidR="00611117">
        <w:rPr>
          <w:sz w:val="24"/>
          <w:szCs w:val="24"/>
          <w:lang w:val="da-DK"/>
        </w:rPr>
        <w:t>realistisk</w:t>
      </w:r>
      <w:r w:rsidR="006C2B91">
        <w:rPr>
          <w:sz w:val="24"/>
          <w:szCs w:val="24"/>
          <w:lang w:val="da-DK"/>
        </w:rPr>
        <w:t xml:space="preserve"> udvikling af økonomien og klimaet.</w:t>
      </w:r>
      <w:r w:rsidR="002768BE">
        <w:rPr>
          <w:sz w:val="24"/>
          <w:szCs w:val="24"/>
          <w:lang w:val="da-DK"/>
        </w:rPr>
        <w:t xml:space="preserve"> Samtidig vil den simple opbygning fra </w:t>
      </w:r>
      <w:r w:rsidR="000B1F4F">
        <w:rPr>
          <w:sz w:val="24"/>
          <w:szCs w:val="24"/>
          <w:lang w:val="da-DK"/>
        </w:rPr>
        <w:t xml:space="preserve">Del </w:t>
      </w:r>
      <w:r w:rsidR="008636B3">
        <w:rPr>
          <w:sz w:val="24"/>
          <w:szCs w:val="24"/>
          <w:lang w:val="da-DK"/>
        </w:rPr>
        <w:t>3</w:t>
      </w:r>
      <w:r w:rsidR="002768BE">
        <w:rPr>
          <w:sz w:val="24"/>
          <w:szCs w:val="24"/>
          <w:lang w:val="da-DK"/>
        </w:rPr>
        <w:t xml:space="preserve"> </w:t>
      </w:r>
      <w:r w:rsidR="000B1F4F">
        <w:rPr>
          <w:sz w:val="24"/>
          <w:szCs w:val="24"/>
          <w:lang w:val="da-DK"/>
        </w:rPr>
        <w:t xml:space="preserve">muliggøre </w:t>
      </w:r>
      <w:r w:rsidR="002768BE">
        <w:rPr>
          <w:sz w:val="24"/>
          <w:szCs w:val="24"/>
          <w:lang w:val="da-DK"/>
        </w:rPr>
        <w:t xml:space="preserve">fremskrivningen af de eksogene variable. </w:t>
      </w:r>
      <w:commentRangeStart w:id="21"/>
      <w:commentRangeStart w:id="22"/>
      <w:r w:rsidR="00544A4B">
        <w:rPr>
          <w:sz w:val="24"/>
          <w:szCs w:val="24"/>
          <w:lang w:val="da-DK"/>
        </w:rPr>
        <w:t>F</w:t>
      </w:r>
      <w:r w:rsidR="002768BE">
        <w:rPr>
          <w:sz w:val="24"/>
          <w:szCs w:val="24"/>
          <w:lang w:val="da-DK"/>
        </w:rPr>
        <w:t xml:space="preserve">remskrivningen </w:t>
      </w:r>
      <w:r w:rsidR="00B869B8">
        <w:rPr>
          <w:sz w:val="24"/>
          <w:szCs w:val="24"/>
          <w:lang w:val="da-DK"/>
        </w:rPr>
        <w:t xml:space="preserve">vil tage udgangspunkt i økonometriske metoder såvel som machine-learning samt </w:t>
      </w:r>
      <w:proofErr w:type="spellStart"/>
      <w:r w:rsidR="00B869B8">
        <w:rPr>
          <w:sz w:val="24"/>
          <w:szCs w:val="24"/>
          <w:lang w:val="da-DK"/>
        </w:rPr>
        <w:t>deep</w:t>
      </w:r>
      <w:proofErr w:type="spellEnd"/>
      <w:r w:rsidR="00B869B8">
        <w:rPr>
          <w:sz w:val="24"/>
          <w:szCs w:val="24"/>
          <w:lang w:val="da-DK"/>
        </w:rPr>
        <w:t xml:space="preserve">-learning metoder. De økonometriske metoder indebærer både </w:t>
      </w:r>
      <w:proofErr w:type="spellStart"/>
      <w:r w:rsidR="00B869B8">
        <w:rPr>
          <w:sz w:val="24"/>
          <w:szCs w:val="24"/>
          <w:lang w:val="da-DK"/>
        </w:rPr>
        <w:t>forecasting</w:t>
      </w:r>
      <w:proofErr w:type="spellEnd"/>
      <w:r w:rsidR="00B869B8">
        <w:rPr>
          <w:sz w:val="24"/>
          <w:szCs w:val="24"/>
          <w:lang w:val="da-DK"/>
        </w:rPr>
        <w:t xml:space="preserve"> ved brug af </w:t>
      </w:r>
      <w:proofErr w:type="spellStart"/>
      <w:r w:rsidR="00B869B8">
        <w:rPr>
          <w:sz w:val="24"/>
          <w:szCs w:val="24"/>
          <w:lang w:val="da-DK"/>
        </w:rPr>
        <w:t>univariate</w:t>
      </w:r>
      <w:proofErr w:type="spellEnd"/>
      <w:r w:rsidR="00B869B8">
        <w:rPr>
          <w:sz w:val="24"/>
          <w:szCs w:val="24"/>
          <w:lang w:val="da-DK"/>
        </w:rPr>
        <w:t xml:space="preserve"> samt </w:t>
      </w:r>
      <w:proofErr w:type="spellStart"/>
      <w:r w:rsidR="00B869B8">
        <w:rPr>
          <w:sz w:val="24"/>
          <w:szCs w:val="24"/>
          <w:lang w:val="da-DK"/>
        </w:rPr>
        <w:t>multivariate</w:t>
      </w:r>
      <w:proofErr w:type="spellEnd"/>
      <w:r w:rsidR="00B869B8">
        <w:rPr>
          <w:sz w:val="24"/>
          <w:szCs w:val="24"/>
          <w:lang w:val="da-DK"/>
        </w:rPr>
        <w:t xml:space="preserve"> modeller. Nyere metoder inden for machine-learning samt </w:t>
      </w:r>
      <w:proofErr w:type="spellStart"/>
      <w:r w:rsidR="00B869B8">
        <w:rPr>
          <w:sz w:val="24"/>
          <w:szCs w:val="24"/>
          <w:lang w:val="da-DK"/>
        </w:rPr>
        <w:t>deep</w:t>
      </w:r>
      <w:proofErr w:type="spellEnd"/>
      <w:r w:rsidR="00B869B8">
        <w:rPr>
          <w:sz w:val="24"/>
          <w:szCs w:val="24"/>
          <w:lang w:val="da-DK"/>
        </w:rPr>
        <w:t xml:space="preserve">-learning vil også blive anvendt, hvis relevant. </w:t>
      </w:r>
      <w:commentRangeEnd w:id="21"/>
      <w:r w:rsidR="00F701DD">
        <w:rPr>
          <w:rStyle w:val="Kommentarhenvisning"/>
        </w:rPr>
        <w:commentReference w:id="21"/>
      </w:r>
      <w:commentRangeEnd w:id="22"/>
      <w:r w:rsidR="0055344D">
        <w:rPr>
          <w:rStyle w:val="Kommentarhenvisning"/>
        </w:rPr>
        <w:commentReference w:id="22"/>
      </w:r>
    </w:p>
    <w:p w14:paraId="58BC6B59" w14:textId="16BDCA57" w:rsidR="002768BE" w:rsidRDefault="008636B3" w:rsidP="00544A4B">
      <w:pPr>
        <w:pStyle w:val="Overskrift1"/>
        <w:jc w:val="both"/>
        <w:rPr>
          <w:lang w:val="da-DK"/>
        </w:rPr>
      </w:pPr>
      <w:r>
        <w:rPr>
          <w:lang w:val="da-DK"/>
        </w:rPr>
        <w:t>Output</w:t>
      </w:r>
    </w:p>
    <w:p w14:paraId="5D552043" w14:textId="25C39B8F" w:rsidR="00CB6726" w:rsidRPr="000B1F4F" w:rsidRDefault="00CB6726" w:rsidP="00544A4B">
      <w:pPr>
        <w:spacing w:line="360" w:lineRule="auto"/>
        <w:jc w:val="both"/>
        <w:rPr>
          <w:rFonts w:cstheme="minorHAnsi"/>
          <w:lang w:val="da-DK"/>
        </w:rPr>
      </w:pPr>
    </w:p>
    <w:p w14:paraId="3BD074DA" w14:textId="0B0DD261" w:rsidR="00E946E1" w:rsidRPr="000B1F4F" w:rsidRDefault="008636B3" w:rsidP="00544A4B">
      <w:pPr>
        <w:autoSpaceDE w:val="0"/>
        <w:autoSpaceDN w:val="0"/>
        <w:adjustRightInd w:val="0"/>
        <w:spacing w:after="0" w:line="360" w:lineRule="auto"/>
        <w:jc w:val="both"/>
        <w:rPr>
          <w:rFonts w:cstheme="minorHAnsi"/>
          <w:sz w:val="24"/>
          <w:szCs w:val="24"/>
          <w:lang w:val="da-DK"/>
        </w:rPr>
      </w:pPr>
      <w:r w:rsidRPr="000B1F4F">
        <w:rPr>
          <w:rFonts w:cstheme="minorHAnsi"/>
          <w:sz w:val="24"/>
          <w:szCs w:val="24"/>
          <w:lang w:val="da-DK"/>
        </w:rPr>
        <w:t xml:space="preserve">Det endelige output af projektet er en </w:t>
      </w:r>
      <w:proofErr w:type="spellStart"/>
      <w:r w:rsidRPr="000B1F4F">
        <w:rPr>
          <w:rFonts w:cstheme="minorHAnsi"/>
          <w:sz w:val="24"/>
          <w:szCs w:val="24"/>
          <w:lang w:val="da-DK"/>
        </w:rPr>
        <w:t>PhD-afhandling</w:t>
      </w:r>
      <w:proofErr w:type="spellEnd"/>
      <w:r w:rsidRPr="000B1F4F">
        <w:rPr>
          <w:rFonts w:cstheme="minorHAnsi"/>
          <w:sz w:val="24"/>
          <w:szCs w:val="24"/>
          <w:lang w:val="da-DK"/>
        </w:rPr>
        <w:t>, der forventes indleveret på AAU i 2026. Udover selve afhandlingen</w:t>
      </w:r>
      <w:r w:rsidR="000B1F4F" w:rsidRPr="000B1F4F">
        <w:rPr>
          <w:rFonts w:cstheme="minorHAnsi"/>
          <w:sz w:val="24"/>
          <w:szCs w:val="24"/>
          <w:lang w:val="da-DK"/>
        </w:rPr>
        <w:t>,</w:t>
      </w:r>
      <w:r w:rsidRPr="000B1F4F">
        <w:rPr>
          <w:rFonts w:cstheme="minorHAnsi"/>
          <w:sz w:val="24"/>
          <w:szCs w:val="24"/>
          <w:lang w:val="da-DK"/>
        </w:rPr>
        <w:t xml:space="preserve"> vil såvel den teoretiske model (</w:t>
      </w:r>
      <w:r w:rsidR="000B1F4F" w:rsidRPr="000B1F4F">
        <w:rPr>
          <w:rFonts w:cstheme="minorHAnsi"/>
          <w:sz w:val="24"/>
          <w:szCs w:val="24"/>
          <w:lang w:val="da-DK"/>
        </w:rPr>
        <w:t>del</w:t>
      </w:r>
      <w:r w:rsidRPr="000B1F4F">
        <w:rPr>
          <w:rFonts w:cstheme="minorHAnsi"/>
          <w:sz w:val="24"/>
          <w:szCs w:val="24"/>
          <w:lang w:val="da-DK"/>
        </w:rPr>
        <w:t xml:space="preserve"> 1) som den empiriske model (</w:t>
      </w:r>
      <w:r w:rsidR="000B1F4F" w:rsidRPr="000B1F4F">
        <w:rPr>
          <w:rFonts w:cstheme="minorHAnsi"/>
          <w:sz w:val="24"/>
          <w:szCs w:val="24"/>
          <w:lang w:val="da-DK"/>
        </w:rPr>
        <w:t xml:space="preserve">del </w:t>
      </w:r>
      <w:r w:rsidRPr="000B1F4F">
        <w:rPr>
          <w:rFonts w:cstheme="minorHAnsi"/>
          <w:sz w:val="24"/>
          <w:szCs w:val="24"/>
          <w:lang w:val="da-DK"/>
        </w:rPr>
        <w:t xml:space="preserve">3) </w:t>
      </w:r>
      <w:r w:rsidR="00E946E1" w:rsidRPr="000B1F4F">
        <w:rPr>
          <w:rFonts w:cstheme="minorHAnsi"/>
          <w:sz w:val="24"/>
          <w:szCs w:val="24"/>
          <w:lang w:val="da-DK"/>
        </w:rPr>
        <w:t>blive forsøgt indleveret til relevante tidsskrifter</w:t>
      </w:r>
      <w:r w:rsidR="000B1F4F" w:rsidRPr="000B1F4F">
        <w:rPr>
          <w:rFonts w:cstheme="minorHAnsi"/>
          <w:sz w:val="24"/>
          <w:szCs w:val="24"/>
          <w:lang w:val="da-DK"/>
        </w:rPr>
        <w:t xml:space="preserve">, ligesom forskellige resultater vil blive formidlet </w:t>
      </w:r>
      <w:r w:rsidR="000B1F4F" w:rsidRPr="00544A4B">
        <w:rPr>
          <w:rFonts w:cstheme="minorHAnsi"/>
          <w:sz w:val="24"/>
          <w:szCs w:val="24"/>
          <w:lang w:val="da-DK"/>
        </w:rPr>
        <w:t xml:space="preserve">gennem blogs, </w:t>
      </w:r>
      <w:proofErr w:type="spellStart"/>
      <w:r w:rsidR="000B1F4F" w:rsidRPr="00544A4B">
        <w:rPr>
          <w:rFonts w:cstheme="minorHAnsi"/>
          <w:sz w:val="24"/>
          <w:szCs w:val="24"/>
          <w:lang w:val="da-DK"/>
        </w:rPr>
        <w:t>policynotes</w:t>
      </w:r>
      <w:proofErr w:type="spellEnd"/>
      <w:r w:rsidR="000B1F4F" w:rsidRPr="00544A4B">
        <w:rPr>
          <w:rFonts w:cstheme="minorHAnsi"/>
          <w:sz w:val="24"/>
          <w:szCs w:val="24"/>
          <w:lang w:val="da-DK"/>
        </w:rPr>
        <w:t xml:space="preserve"> og forskellige </w:t>
      </w:r>
      <w:proofErr w:type="spellStart"/>
      <w:r w:rsidR="000B1F4F" w:rsidRPr="00544A4B">
        <w:rPr>
          <w:rFonts w:cstheme="minorHAnsi"/>
          <w:sz w:val="24"/>
          <w:szCs w:val="24"/>
          <w:lang w:val="da-DK"/>
        </w:rPr>
        <w:t>working</w:t>
      </w:r>
      <w:proofErr w:type="spellEnd"/>
      <w:r w:rsidR="000B1F4F" w:rsidRPr="00544A4B">
        <w:rPr>
          <w:rFonts w:cstheme="minorHAnsi"/>
          <w:sz w:val="24"/>
          <w:szCs w:val="24"/>
          <w:lang w:val="da-DK"/>
        </w:rPr>
        <w:t xml:space="preserve"> </w:t>
      </w:r>
      <w:proofErr w:type="spellStart"/>
      <w:r w:rsidR="000B1F4F" w:rsidRPr="00544A4B">
        <w:rPr>
          <w:rFonts w:cstheme="minorHAnsi"/>
          <w:sz w:val="24"/>
          <w:szCs w:val="24"/>
          <w:lang w:val="da-DK"/>
        </w:rPr>
        <w:t>paper</w:t>
      </w:r>
      <w:proofErr w:type="spellEnd"/>
      <w:r w:rsidR="000B1F4F" w:rsidRPr="00544A4B">
        <w:rPr>
          <w:rFonts w:cstheme="minorHAnsi"/>
          <w:sz w:val="24"/>
          <w:szCs w:val="24"/>
          <w:lang w:val="da-DK"/>
        </w:rPr>
        <w:t xml:space="preserve"> series, da dette giver en hurtigere formidling af resultaterne</w:t>
      </w:r>
      <w:r w:rsidR="000B1F4F">
        <w:rPr>
          <w:rFonts w:cstheme="minorHAnsi"/>
          <w:sz w:val="24"/>
          <w:szCs w:val="24"/>
          <w:lang w:val="da-DK"/>
        </w:rPr>
        <w:t xml:space="preserve"> </w:t>
      </w:r>
      <w:r w:rsidR="000B1F4F" w:rsidRPr="00544A4B">
        <w:rPr>
          <w:rFonts w:cstheme="minorHAnsi"/>
          <w:sz w:val="24"/>
          <w:szCs w:val="24"/>
          <w:lang w:val="da-DK"/>
        </w:rPr>
        <w:t>sammenlignet med forskningsartikler.</w:t>
      </w:r>
      <w:r w:rsidR="00E946E1" w:rsidRPr="000B1F4F">
        <w:rPr>
          <w:rFonts w:cstheme="minorHAnsi"/>
          <w:sz w:val="24"/>
          <w:szCs w:val="24"/>
          <w:lang w:val="da-DK"/>
        </w:rPr>
        <w:t xml:space="preserve"> Databasen udviklet i </w:t>
      </w:r>
      <w:r w:rsidR="000B1F4F" w:rsidRPr="000B1F4F">
        <w:rPr>
          <w:rFonts w:cstheme="minorHAnsi"/>
          <w:sz w:val="24"/>
          <w:szCs w:val="24"/>
          <w:lang w:val="da-DK"/>
        </w:rPr>
        <w:t xml:space="preserve">del </w:t>
      </w:r>
      <w:r w:rsidR="00E946E1" w:rsidRPr="000B1F4F">
        <w:rPr>
          <w:rFonts w:cstheme="minorHAnsi"/>
          <w:sz w:val="24"/>
          <w:szCs w:val="24"/>
          <w:lang w:val="da-DK"/>
        </w:rPr>
        <w:t xml:space="preserve">2 vil </w:t>
      </w:r>
      <w:r w:rsidR="00E946E1" w:rsidRPr="000B1F4F">
        <w:rPr>
          <w:rFonts w:cstheme="minorHAnsi"/>
          <w:sz w:val="24"/>
          <w:szCs w:val="24"/>
          <w:lang w:val="da-DK"/>
        </w:rPr>
        <w:lastRenderedPageBreak/>
        <w:t xml:space="preserve">udgøre databanken bag modellen i </w:t>
      </w:r>
      <w:r w:rsidR="000B1F4F">
        <w:rPr>
          <w:rFonts w:cstheme="minorHAnsi"/>
          <w:sz w:val="24"/>
          <w:szCs w:val="24"/>
          <w:lang w:val="da-DK"/>
        </w:rPr>
        <w:t>del</w:t>
      </w:r>
      <w:r w:rsidR="000B1F4F" w:rsidRPr="000B1F4F">
        <w:rPr>
          <w:rFonts w:cstheme="minorHAnsi"/>
          <w:sz w:val="24"/>
          <w:szCs w:val="24"/>
          <w:lang w:val="da-DK"/>
        </w:rPr>
        <w:t xml:space="preserve"> </w:t>
      </w:r>
      <w:r w:rsidR="00E946E1" w:rsidRPr="000B1F4F">
        <w:rPr>
          <w:rFonts w:cstheme="minorHAnsi"/>
          <w:sz w:val="24"/>
          <w:szCs w:val="24"/>
          <w:lang w:val="da-DK"/>
        </w:rPr>
        <w:t>3, men vil ligeledes blive gjort tilgængelig,</w:t>
      </w:r>
      <w:r w:rsidR="00E946E1">
        <w:rPr>
          <w:sz w:val="24"/>
          <w:szCs w:val="24"/>
          <w:lang w:val="da-DK"/>
        </w:rPr>
        <w:t xml:space="preserve"> sådan at andre forskere på AAU eller andre steder kan genbruge databasen med henblik på at foretage empiriske analyser. Endelig vil modelfilerne tilknyttet såvel den teoretiske som empiriske model gøres tilgængelige, sådan at andre kan lade sig inspirere af dette arbejde. </w:t>
      </w:r>
    </w:p>
    <w:p w14:paraId="0051A442" w14:textId="0B27521A" w:rsidR="00E51FDF" w:rsidRDefault="00E946E1" w:rsidP="00544A4B">
      <w:pPr>
        <w:spacing w:line="360" w:lineRule="auto"/>
        <w:jc w:val="both"/>
        <w:rPr>
          <w:sz w:val="24"/>
          <w:szCs w:val="24"/>
          <w:lang w:val="da-DK"/>
        </w:rPr>
      </w:pPr>
      <w:r>
        <w:rPr>
          <w:sz w:val="24"/>
          <w:szCs w:val="24"/>
          <w:lang w:val="da-DK"/>
        </w:rPr>
        <w:t xml:space="preserve">Resultaterne fra de enkelte </w:t>
      </w:r>
      <w:r w:rsidR="000B1F4F">
        <w:rPr>
          <w:sz w:val="24"/>
          <w:szCs w:val="24"/>
          <w:lang w:val="da-DK"/>
        </w:rPr>
        <w:t xml:space="preserve">dele </w:t>
      </w:r>
      <w:r>
        <w:rPr>
          <w:sz w:val="24"/>
          <w:szCs w:val="24"/>
          <w:lang w:val="da-DK"/>
        </w:rPr>
        <w:t xml:space="preserve">vil blive præsenteret på forskellige nationale og internationale konferencer og workshops, med henblik på at modtage konstruktivt feedback. </w:t>
      </w:r>
      <w:r w:rsidR="008636B3">
        <w:rPr>
          <w:sz w:val="24"/>
          <w:szCs w:val="24"/>
          <w:lang w:val="da-DK"/>
        </w:rPr>
        <w:t xml:space="preserve"> </w:t>
      </w:r>
    </w:p>
    <w:p w14:paraId="0F936505" w14:textId="2B5252E8" w:rsidR="006E0FD1" w:rsidRDefault="006E0FD1" w:rsidP="00544A4B">
      <w:pPr>
        <w:pStyle w:val="Overskrift1"/>
        <w:jc w:val="both"/>
        <w:rPr>
          <w:lang w:val="da-DK"/>
        </w:rPr>
      </w:pPr>
      <w:r>
        <w:rPr>
          <w:lang w:val="da-DK"/>
        </w:rPr>
        <w:t>Baggrund</w:t>
      </w:r>
    </w:p>
    <w:p w14:paraId="104346A1" w14:textId="77777777" w:rsidR="000F6CFC" w:rsidRPr="000F6CFC" w:rsidRDefault="000F6CFC" w:rsidP="00544A4B">
      <w:pPr>
        <w:jc w:val="both"/>
        <w:rPr>
          <w:lang w:val="da-DK"/>
        </w:rPr>
      </w:pPr>
    </w:p>
    <w:p w14:paraId="29563627" w14:textId="26FA1211" w:rsidR="00304345" w:rsidRDefault="00D216E3" w:rsidP="00544A4B">
      <w:pPr>
        <w:spacing w:line="360" w:lineRule="auto"/>
        <w:jc w:val="both"/>
        <w:rPr>
          <w:sz w:val="24"/>
          <w:szCs w:val="24"/>
          <w:lang w:val="da-DK"/>
        </w:rPr>
      </w:pPr>
      <w:r>
        <w:rPr>
          <w:sz w:val="24"/>
          <w:szCs w:val="24"/>
          <w:lang w:val="da-DK"/>
        </w:rPr>
        <w:t xml:space="preserve">Jeg er på nuværende tidspunkt ved at færdiggøre min uddannelse som </w:t>
      </w:r>
      <w:proofErr w:type="spellStart"/>
      <w:proofErr w:type="gramStart"/>
      <w:r>
        <w:rPr>
          <w:sz w:val="24"/>
          <w:szCs w:val="24"/>
          <w:lang w:val="da-DK"/>
        </w:rPr>
        <w:t>cand.oecon</w:t>
      </w:r>
      <w:proofErr w:type="spellEnd"/>
      <w:proofErr w:type="gramEnd"/>
      <w:r>
        <w:rPr>
          <w:sz w:val="24"/>
          <w:szCs w:val="24"/>
          <w:lang w:val="da-DK"/>
        </w:rPr>
        <w:t xml:space="preserve"> ved Aalborg universitet. På kandidatdelen har jeg udover </w:t>
      </w:r>
      <w:r w:rsidR="00933861">
        <w:rPr>
          <w:sz w:val="24"/>
          <w:szCs w:val="24"/>
          <w:lang w:val="da-DK"/>
        </w:rPr>
        <w:t>min tid ved</w:t>
      </w:r>
      <w:r>
        <w:rPr>
          <w:sz w:val="24"/>
          <w:szCs w:val="24"/>
          <w:lang w:val="da-DK"/>
        </w:rPr>
        <w:t xml:space="preserve"> Aalborg universitet</w:t>
      </w:r>
      <w:r w:rsidR="00933861">
        <w:rPr>
          <w:sz w:val="24"/>
          <w:szCs w:val="24"/>
          <w:lang w:val="da-DK"/>
        </w:rPr>
        <w:t>,</w:t>
      </w:r>
      <w:r>
        <w:rPr>
          <w:sz w:val="24"/>
          <w:szCs w:val="24"/>
          <w:lang w:val="da-DK"/>
        </w:rPr>
        <w:t xml:space="preserve"> taget et semester i udlandet ved University of Wisconsin-Madison</w:t>
      </w:r>
      <w:r w:rsidR="00933861">
        <w:rPr>
          <w:sz w:val="24"/>
          <w:szCs w:val="24"/>
          <w:lang w:val="da-DK"/>
        </w:rPr>
        <w:t>.</w:t>
      </w:r>
      <w:r>
        <w:rPr>
          <w:sz w:val="24"/>
          <w:szCs w:val="24"/>
          <w:lang w:val="da-DK"/>
        </w:rPr>
        <w:t xml:space="preserve"> </w:t>
      </w:r>
    </w:p>
    <w:p w14:paraId="18F24F82" w14:textId="22F725EC" w:rsidR="00304345" w:rsidRDefault="00304345" w:rsidP="00544A4B">
      <w:pPr>
        <w:spacing w:line="360" w:lineRule="auto"/>
        <w:jc w:val="both"/>
        <w:rPr>
          <w:sz w:val="24"/>
          <w:szCs w:val="24"/>
          <w:lang w:val="da-DK"/>
        </w:rPr>
      </w:pPr>
      <w:r>
        <w:rPr>
          <w:sz w:val="24"/>
          <w:szCs w:val="24"/>
          <w:lang w:val="da-DK"/>
        </w:rPr>
        <w:t>I løbet af min studietid</w:t>
      </w:r>
      <w:r w:rsidR="005B7B14">
        <w:rPr>
          <w:sz w:val="24"/>
          <w:szCs w:val="24"/>
          <w:lang w:val="da-DK"/>
        </w:rPr>
        <w:t xml:space="preserve"> ved Aalborg universitet</w:t>
      </w:r>
      <w:r>
        <w:rPr>
          <w:sz w:val="24"/>
          <w:szCs w:val="24"/>
          <w:lang w:val="da-DK"/>
        </w:rPr>
        <w:t xml:space="preserve">, har </w:t>
      </w:r>
      <w:r w:rsidR="005B7B14">
        <w:rPr>
          <w:sz w:val="24"/>
          <w:szCs w:val="24"/>
          <w:lang w:val="da-DK"/>
        </w:rPr>
        <w:t>jeg følt en stigende</w:t>
      </w:r>
      <w:r>
        <w:rPr>
          <w:sz w:val="24"/>
          <w:szCs w:val="24"/>
          <w:lang w:val="da-DK"/>
        </w:rPr>
        <w:t xml:space="preserve"> interesse indenfor modellering samt empirisk </w:t>
      </w:r>
      <w:proofErr w:type="spellStart"/>
      <w:r>
        <w:rPr>
          <w:sz w:val="24"/>
          <w:szCs w:val="24"/>
          <w:lang w:val="da-DK"/>
        </w:rPr>
        <w:t>estima</w:t>
      </w:r>
      <w:r w:rsidR="00933861">
        <w:rPr>
          <w:sz w:val="24"/>
          <w:szCs w:val="24"/>
          <w:lang w:val="da-DK"/>
        </w:rPr>
        <w:t>t</w:t>
      </w:r>
      <w:r>
        <w:rPr>
          <w:sz w:val="24"/>
          <w:szCs w:val="24"/>
          <w:lang w:val="da-DK"/>
        </w:rPr>
        <w:t>ion</w:t>
      </w:r>
      <w:proofErr w:type="spellEnd"/>
      <w:r>
        <w:rPr>
          <w:sz w:val="24"/>
          <w:szCs w:val="24"/>
          <w:lang w:val="da-DK"/>
        </w:rPr>
        <w:t xml:space="preserve">. Interessen for empiriske analyser </w:t>
      </w:r>
      <w:r w:rsidR="002412B7">
        <w:rPr>
          <w:sz w:val="24"/>
          <w:szCs w:val="24"/>
          <w:lang w:val="da-DK"/>
        </w:rPr>
        <w:t>følger af økonometrikurser taget ved Aalborg universitet</w:t>
      </w:r>
      <w:r w:rsidR="00933861">
        <w:rPr>
          <w:sz w:val="24"/>
          <w:szCs w:val="24"/>
          <w:lang w:val="da-DK"/>
        </w:rPr>
        <w:t>, samt data</w:t>
      </w:r>
      <w:r w:rsidR="000B1F4F">
        <w:rPr>
          <w:sz w:val="24"/>
          <w:szCs w:val="24"/>
          <w:lang w:val="da-DK"/>
        </w:rPr>
        <w:t>-</w:t>
      </w:r>
      <w:r w:rsidR="00933861">
        <w:rPr>
          <w:sz w:val="24"/>
          <w:szCs w:val="24"/>
          <w:lang w:val="da-DK"/>
        </w:rPr>
        <w:t xml:space="preserve">science kurser under programmet </w:t>
      </w:r>
      <w:r w:rsidR="00933861" w:rsidRPr="00544A4B">
        <w:rPr>
          <w:i/>
          <w:iCs/>
          <w:sz w:val="24"/>
          <w:szCs w:val="24"/>
          <w:lang w:val="da-DK"/>
        </w:rPr>
        <w:t>Social Data Science</w:t>
      </w:r>
      <w:r w:rsidR="00320D17">
        <w:rPr>
          <w:sz w:val="24"/>
          <w:szCs w:val="24"/>
          <w:lang w:val="da-DK"/>
        </w:rPr>
        <w:t>, som også gav et fundament for udførelsen af forecasts ved brug af økonometri, Deep-learning, samt Machine-learning</w:t>
      </w:r>
      <w:r w:rsidR="00933861">
        <w:rPr>
          <w:sz w:val="24"/>
          <w:szCs w:val="24"/>
          <w:lang w:val="da-DK"/>
        </w:rPr>
        <w:t>.</w:t>
      </w:r>
      <w:r w:rsidR="002412B7">
        <w:rPr>
          <w:sz w:val="24"/>
          <w:szCs w:val="24"/>
          <w:lang w:val="da-DK"/>
        </w:rPr>
        <w:t xml:space="preserve"> </w:t>
      </w:r>
      <w:r w:rsidR="00933861">
        <w:rPr>
          <w:sz w:val="24"/>
          <w:szCs w:val="24"/>
          <w:lang w:val="da-DK"/>
        </w:rPr>
        <w:t xml:space="preserve">Derudover, er </w:t>
      </w:r>
      <w:r w:rsidR="002412B7">
        <w:rPr>
          <w:sz w:val="24"/>
          <w:szCs w:val="24"/>
          <w:lang w:val="da-DK"/>
        </w:rPr>
        <w:t xml:space="preserve">jeg også blevet præsenteret </w:t>
      </w:r>
      <w:r w:rsidR="00933861">
        <w:rPr>
          <w:sz w:val="24"/>
          <w:szCs w:val="24"/>
          <w:lang w:val="da-DK"/>
        </w:rPr>
        <w:t xml:space="preserve">for et </w:t>
      </w:r>
      <w:r w:rsidR="002412B7">
        <w:rPr>
          <w:sz w:val="24"/>
          <w:szCs w:val="24"/>
          <w:lang w:val="da-DK"/>
        </w:rPr>
        <w:t xml:space="preserve">alternativ til </w:t>
      </w:r>
      <w:r w:rsidR="005B7B14">
        <w:rPr>
          <w:sz w:val="24"/>
          <w:szCs w:val="24"/>
          <w:lang w:val="da-DK"/>
        </w:rPr>
        <w:t xml:space="preserve">de </w:t>
      </w:r>
      <w:r w:rsidR="002412B7">
        <w:rPr>
          <w:sz w:val="24"/>
          <w:szCs w:val="24"/>
          <w:lang w:val="da-DK"/>
        </w:rPr>
        <w:t>økonometriske metoder</w:t>
      </w:r>
      <w:r w:rsidR="00933861">
        <w:rPr>
          <w:sz w:val="24"/>
          <w:szCs w:val="24"/>
          <w:lang w:val="da-DK"/>
        </w:rPr>
        <w:t xml:space="preserve"> undervist ved Aalborg universitet</w:t>
      </w:r>
      <w:r w:rsidR="002412B7">
        <w:rPr>
          <w:sz w:val="24"/>
          <w:szCs w:val="24"/>
          <w:lang w:val="da-DK"/>
        </w:rPr>
        <w:t xml:space="preserve">, i form af metoder inden for kausale effekter </w:t>
      </w:r>
      <w:r w:rsidR="00933861">
        <w:rPr>
          <w:sz w:val="24"/>
          <w:szCs w:val="24"/>
          <w:lang w:val="da-DK"/>
        </w:rPr>
        <w:t>undervist ved University of Wisconsin Madison. S</w:t>
      </w:r>
      <w:r w:rsidR="002412B7">
        <w:rPr>
          <w:sz w:val="24"/>
          <w:szCs w:val="24"/>
          <w:lang w:val="da-DK"/>
        </w:rPr>
        <w:t xml:space="preserve">tørstedelen af mine </w:t>
      </w:r>
      <w:r w:rsidR="00933861">
        <w:rPr>
          <w:sz w:val="24"/>
          <w:szCs w:val="24"/>
          <w:lang w:val="da-DK"/>
        </w:rPr>
        <w:t>semesterprojekter</w:t>
      </w:r>
      <w:r w:rsidR="002412B7">
        <w:rPr>
          <w:sz w:val="24"/>
          <w:szCs w:val="24"/>
          <w:lang w:val="da-DK"/>
        </w:rPr>
        <w:t xml:space="preserve"> ved Aalborg universitet </w:t>
      </w:r>
      <w:r w:rsidR="00933861">
        <w:rPr>
          <w:sz w:val="24"/>
          <w:szCs w:val="24"/>
          <w:lang w:val="da-DK"/>
        </w:rPr>
        <w:t>har involveret brugen af de ovenstående empiriske metoder.</w:t>
      </w:r>
      <w:r w:rsidR="002412B7">
        <w:rPr>
          <w:sz w:val="24"/>
          <w:szCs w:val="24"/>
          <w:lang w:val="da-DK"/>
        </w:rPr>
        <w:t xml:space="preserve">  </w:t>
      </w:r>
      <w:r w:rsidR="00DC3160">
        <w:rPr>
          <w:sz w:val="24"/>
          <w:szCs w:val="24"/>
          <w:lang w:val="da-DK"/>
        </w:rPr>
        <w:br/>
        <w:t xml:space="preserve">Interessen for modellering opstod gennem de to valgfag: Økonomiske modeller I og II, undervist ved Aalborg universitet. </w:t>
      </w:r>
      <w:r w:rsidR="00320D17">
        <w:rPr>
          <w:sz w:val="24"/>
          <w:szCs w:val="24"/>
          <w:lang w:val="da-DK"/>
        </w:rPr>
        <w:t>Dette førte til et</w:t>
      </w:r>
      <w:r w:rsidR="00DC3160">
        <w:rPr>
          <w:sz w:val="24"/>
          <w:szCs w:val="24"/>
          <w:lang w:val="da-DK"/>
        </w:rPr>
        <w:t xml:space="preserve"> </w:t>
      </w:r>
      <w:r w:rsidR="00320D17">
        <w:rPr>
          <w:sz w:val="24"/>
          <w:szCs w:val="24"/>
          <w:lang w:val="da-DK"/>
        </w:rPr>
        <w:t>bachelorprojekt</w:t>
      </w:r>
      <w:r w:rsidR="00DC3160">
        <w:rPr>
          <w:sz w:val="24"/>
          <w:szCs w:val="24"/>
          <w:lang w:val="da-DK"/>
        </w:rPr>
        <w:t xml:space="preserve"> </w:t>
      </w:r>
      <w:r w:rsidR="00320D17">
        <w:rPr>
          <w:sz w:val="24"/>
          <w:szCs w:val="24"/>
          <w:lang w:val="da-DK"/>
        </w:rPr>
        <w:t>med</w:t>
      </w:r>
      <w:r w:rsidR="00DC3160">
        <w:rPr>
          <w:sz w:val="24"/>
          <w:szCs w:val="24"/>
          <w:lang w:val="da-DK"/>
        </w:rPr>
        <w:t xml:space="preserve"> opbyggelsen af en teoretisk SFC-model, med henblik på at validere Tobins portefølje teori i en sådan model-type</w:t>
      </w:r>
      <w:r w:rsidR="00320D17">
        <w:rPr>
          <w:sz w:val="24"/>
          <w:szCs w:val="24"/>
          <w:lang w:val="da-DK"/>
        </w:rPr>
        <w:t>. Senere i mit 9. Semester projekt har det også ført til arbejde med empiriske SFC-modeller, brugt til at evaluere makroøkonomiske effekter af ændringer i dagpenge programmet.</w:t>
      </w:r>
      <w:r w:rsidR="0035717F">
        <w:rPr>
          <w:sz w:val="24"/>
          <w:szCs w:val="24"/>
          <w:lang w:val="da-DK"/>
        </w:rPr>
        <w:t xml:space="preserve"> </w:t>
      </w:r>
      <w:commentRangeStart w:id="23"/>
      <w:r w:rsidR="0035717F">
        <w:rPr>
          <w:sz w:val="24"/>
          <w:szCs w:val="24"/>
          <w:lang w:val="da-DK"/>
        </w:rPr>
        <w:t xml:space="preserve">En kort udgave af dette projekt forventes udgivet i </w:t>
      </w:r>
      <w:r w:rsidR="00996D60">
        <w:rPr>
          <w:i/>
          <w:iCs/>
          <w:sz w:val="24"/>
          <w:szCs w:val="24"/>
          <w:lang w:val="da-DK"/>
        </w:rPr>
        <w:t xml:space="preserve">Journal of </w:t>
      </w:r>
      <w:proofErr w:type="spellStart"/>
      <w:r w:rsidR="00996D60">
        <w:rPr>
          <w:i/>
          <w:iCs/>
          <w:sz w:val="24"/>
          <w:szCs w:val="24"/>
          <w:lang w:val="da-DK"/>
        </w:rPr>
        <w:t>Busniess</w:t>
      </w:r>
      <w:proofErr w:type="spellEnd"/>
      <w:r w:rsidR="0035717F">
        <w:rPr>
          <w:sz w:val="24"/>
          <w:szCs w:val="24"/>
          <w:lang w:val="da-DK"/>
        </w:rPr>
        <w:t xml:space="preserve"> Samt selve projektet forventes udgivet som </w:t>
      </w:r>
      <w:proofErr w:type="spellStart"/>
      <w:r w:rsidR="0035717F">
        <w:rPr>
          <w:sz w:val="24"/>
          <w:szCs w:val="24"/>
          <w:lang w:val="da-DK"/>
        </w:rPr>
        <w:t>working</w:t>
      </w:r>
      <w:proofErr w:type="spellEnd"/>
      <w:r w:rsidR="0035717F">
        <w:rPr>
          <w:sz w:val="24"/>
          <w:szCs w:val="24"/>
          <w:lang w:val="da-DK"/>
        </w:rPr>
        <w:t xml:space="preserve"> </w:t>
      </w:r>
      <w:proofErr w:type="spellStart"/>
      <w:r w:rsidR="0035717F">
        <w:rPr>
          <w:sz w:val="24"/>
          <w:szCs w:val="24"/>
          <w:lang w:val="da-DK"/>
        </w:rPr>
        <w:t>paper</w:t>
      </w:r>
      <w:proofErr w:type="spellEnd"/>
      <w:r w:rsidR="0035717F">
        <w:rPr>
          <w:sz w:val="24"/>
          <w:szCs w:val="24"/>
          <w:lang w:val="da-DK"/>
        </w:rPr>
        <w:t xml:space="preserve"> i </w:t>
      </w:r>
      <w:proofErr w:type="spellStart"/>
      <w:r w:rsidR="00996D60" w:rsidRPr="00996D60">
        <w:rPr>
          <w:i/>
          <w:iCs/>
          <w:sz w:val="24"/>
          <w:szCs w:val="24"/>
          <w:lang w:val="da-DK"/>
        </w:rPr>
        <w:t>MaMTEP</w:t>
      </w:r>
      <w:proofErr w:type="spellEnd"/>
      <w:r w:rsidR="00996D60" w:rsidRPr="00996D60">
        <w:rPr>
          <w:i/>
          <w:iCs/>
          <w:sz w:val="24"/>
          <w:szCs w:val="24"/>
          <w:lang w:val="da-DK"/>
        </w:rPr>
        <w:t xml:space="preserve"> </w:t>
      </w:r>
      <w:proofErr w:type="spellStart"/>
      <w:r w:rsidR="00996D60" w:rsidRPr="00996D60">
        <w:rPr>
          <w:i/>
          <w:iCs/>
          <w:sz w:val="24"/>
          <w:szCs w:val="24"/>
          <w:lang w:val="da-DK"/>
        </w:rPr>
        <w:t>working</w:t>
      </w:r>
      <w:proofErr w:type="spellEnd"/>
      <w:r w:rsidR="00996D60" w:rsidRPr="00996D60">
        <w:rPr>
          <w:i/>
          <w:iCs/>
          <w:sz w:val="24"/>
          <w:szCs w:val="24"/>
          <w:lang w:val="da-DK"/>
        </w:rPr>
        <w:t xml:space="preserve"> </w:t>
      </w:r>
      <w:proofErr w:type="spellStart"/>
      <w:r w:rsidR="00996D60" w:rsidRPr="00996D60">
        <w:rPr>
          <w:i/>
          <w:iCs/>
          <w:sz w:val="24"/>
          <w:szCs w:val="24"/>
          <w:lang w:val="da-DK"/>
        </w:rPr>
        <w:t>paper</w:t>
      </w:r>
      <w:proofErr w:type="spellEnd"/>
      <w:r w:rsidR="00996D60" w:rsidRPr="00996D60">
        <w:rPr>
          <w:i/>
          <w:iCs/>
          <w:sz w:val="24"/>
          <w:szCs w:val="24"/>
          <w:lang w:val="da-DK"/>
        </w:rPr>
        <w:t xml:space="preserve"> series </w:t>
      </w:r>
      <w:proofErr w:type="spellStart"/>
      <w:r w:rsidR="00996D60" w:rsidRPr="00996D60">
        <w:rPr>
          <w:i/>
          <w:iCs/>
          <w:sz w:val="24"/>
          <w:szCs w:val="24"/>
          <w:lang w:val="da-DK"/>
        </w:rPr>
        <w:t>nr</w:t>
      </w:r>
      <w:proofErr w:type="spellEnd"/>
      <w:r w:rsidR="00996D60" w:rsidRPr="00996D60">
        <w:rPr>
          <w:i/>
          <w:iCs/>
          <w:sz w:val="24"/>
          <w:szCs w:val="24"/>
          <w:lang w:val="da-DK"/>
        </w:rPr>
        <w:t>, 2, 2022</w:t>
      </w:r>
      <w:r w:rsidR="00996D60">
        <w:rPr>
          <w:sz w:val="24"/>
          <w:szCs w:val="24"/>
          <w:lang w:val="da-DK"/>
        </w:rPr>
        <w:t xml:space="preserve">. </w:t>
      </w:r>
      <w:r w:rsidR="00320D17">
        <w:rPr>
          <w:sz w:val="24"/>
          <w:szCs w:val="24"/>
          <w:lang w:val="da-DK"/>
        </w:rPr>
        <w:t xml:space="preserve"> </w:t>
      </w:r>
      <w:commentRangeEnd w:id="23"/>
      <w:r w:rsidR="0035717F">
        <w:rPr>
          <w:rStyle w:val="Kommentarhenvisning"/>
        </w:rPr>
        <w:commentReference w:id="23"/>
      </w:r>
    </w:p>
    <w:p w14:paraId="1C65C82B" w14:textId="7EAD3B02" w:rsidR="00237EE3" w:rsidRDefault="00320D17" w:rsidP="00544A4B">
      <w:pPr>
        <w:spacing w:line="360" w:lineRule="auto"/>
        <w:jc w:val="both"/>
        <w:rPr>
          <w:sz w:val="24"/>
          <w:szCs w:val="24"/>
          <w:lang w:val="da-DK"/>
        </w:rPr>
      </w:pPr>
      <w:r>
        <w:rPr>
          <w:sz w:val="24"/>
          <w:szCs w:val="24"/>
          <w:lang w:val="da-DK"/>
        </w:rPr>
        <w:t xml:space="preserve">Mit virke som hjælpe underviser i fagene: Matematik I og II, Statistik, Økonometri II, </w:t>
      </w:r>
      <w:r w:rsidR="00E51FDF">
        <w:rPr>
          <w:sz w:val="24"/>
          <w:szCs w:val="24"/>
          <w:lang w:val="da-DK"/>
        </w:rPr>
        <w:t xml:space="preserve">og Avanceret makroøkonomi, har resulteret i udviklingen af gode præsentations samt undervisningsevner, og ydermere givet mig en bedre indsigt i disse fag. </w:t>
      </w:r>
    </w:p>
    <w:p w14:paraId="73904D2C" w14:textId="08093066" w:rsidR="00237EE3" w:rsidRPr="00996D60" w:rsidRDefault="00237EE3" w:rsidP="00237EE3">
      <w:pPr>
        <w:pStyle w:val="Overskrift1"/>
      </w:pPr>
      <w:r w:rsidRPr="00996D60">
        <w:lastRenderedPageBreak/>
        <w:t>Reference list</w:t>
      </w:r>
    </w:p>
    <w:p w14:paraId="2AF22C32" w14:textId="2C4AB450" w:rsidR="00AF4852" w:rsidRPr="00AF4852" w:rsidRDefault="00237EE3" w:rsidP="00AF4852">
      <w:pPr>
        <w:widowControl w:val="0"/>
        <w:autoSpaceDE w:val="0"/>
        <w:autoSpaceDN w:val="0"/>
        <w:adjustRightInd w:val="0"/>
        <w:spacing w:line="360" w:lineRule="auto"/>
        <w:ind w:left="480" w:hanging="480"/>
        <w:rPr>
          <w:rFonts w:ascii="Calibri" w:hAnsi="Calibri" w:cs="Calibri"/>
          <w:noProof/>
          <w:sz w:val="24"/>
          <w:szCs w:val="24"/>
        </w:rPr>
      </w:pPr>
      <w:r>
        <w:rPr>
          <w:sz w:val="24"/>
          <w:szCs w:val="24"/>
          <w:lang w:val="da-DK"/>
        </w:rPr>
        <w:fldChar w:fldCharType="begin" w:fldLock="1"/>
      </w:r>
      <w:r w:rsidRPr="00996D60">
        <w:rPr>
          <w:sz w:val="24"/>
          <w:szCs w:val="24"/>
        </w:rPr>
        <w:instrText xml:space="preserve">ADDIN Mendeley Bibliography CSL_BIBLIOGRAPHY </w:instrText>
      </w:r>
      <w:r>
        <w:rPr>
          <w:sz w:val="24"/>
          <w:szCs w:val="24"/>
          <w:lang w:val="da-DK"/>
        </w:rPr>
        <w:fldChar w:fldCharType="separate"/>
      </w:r>
      <w:r w:rsidR="00AF4852" w:rsidRPr="00AF4852">
        <w:rPr>
          <w:rFonts w:ascii="Calibri" w:hAnsi="Calibri" w:cs="Calibri"/>
          <w:noProof/>
          <w:sz w:val="24"/>
          <w:szCs w:val="24"/>
        </w:rPr>
        <w:t xml:space="preserve">Feyen, E., Utz, R., Zuccardi Huertas, I., Bogdan, O., &amp; Moon, J. (2020). Macro-Financial Aspects of Climate Change. </w:t>
      </w:r>
      <w:r w:rsidR="00AF4852" w:rsidRPr="00AF4852">
        <w:rPr>
          <w:rFonts w:ascii="Calibri" w:hAnsi="Calibri" w:cs="Calibri"/>
          <w:i/>
          <w:iCs/>
          <w:noProof/>
          <w:sz w:val="24"/>
          <w:szCs w:val="24"/>
        </w:rPr>
        <w:t>Macro-Financial Aspects of Climate Change</w:t>
      </w:r>
      <w:r w:rsidR="00AF4852" w:rsidRPr="00AF4852">
        <w:rPr>
          <w:rFonts w:ascii="Calibri" w:hAnsi="Calibri" w:cs="Calibri"/>
          <w:noProof/>
          <w:sz w:val="24"/>
          <w:szCs w:val="24"/>
        </w:rPr>
        <w:t xml:space="preserve">, </w:t>
      </w:r>
      <w:r w:rsidR="00AF4852" w:rsidRPr="00AF4852">
        <w:rPr>
          <w:rFonts w:ascii="Calibri" w:hAnsi="Calibri" w:cs="Calibri"/>
          <w:i/>
          <w:iCs/>
          <w:noProof/>
          <w:sz w:val="24"/>
          <w:szCs w:val="24"/>
        </w:rPr>
        <w:t>January</w:t>
      </w:r>
      <w:r w:rsidR="00AF4852" w:rsidRPr="00AF4852">
        <w:rPr>
          <w:rFonts w:ascii="Calibri" w:hAnsi="Calibri" w:cs="Calibri"/>
          <w:noProof/>
          <w:sz w:val="24"/>
          <w:szCs w:val="24"/>
        </w:rPr>
        <w:t>. https://doi.org/10.1596/1813-9450-9109</w:t>
      </w:r>
    </w:p>
    <w:p w14:paraId="27964A6A" w14:textId="77777777" w:rsidR="00AF4852" w:rsidRPr="00996D60" w:rsidRDefault="00AF4852" w:rsidP="00AF4852">
      <w:pPr>
        <w:widowControl w:val="0"/>
        <w:autoSpaceDE w:val="0"/>
        <w:autoSpaceDN w:val="0"/>
        <w:adjustRightInd w:val="0"/>
        <w:spacing w:line="360" w:lineRule="auto"/>
        <w:ind w:left="480" w:hanging="480"/>
        <w:rPr>
          <w:rFonts w:ascii="Calibri" w:hAnsi="Calibri" w:cs="Calibri"/>
          <w:noProof/>
          <w:sz w:val="24"/>
          <w:szCs w:val="24"/>
          <w:lang w:val="da-DK"/>
        </w:rPr>
      </w:pPr>
      <w:r w:rsidRPr="00AF4852">
        <w:rPr>
          <w:rFonts w:ascii="Calibri" w:hAnsi="Calibri" w:cs="Calibri"/>
          <w:noProof/>
          <w:sz w:val="24"/>
          <w:szCs w:val="24"/>
        </w:rPr>
        <w:t xml:space="preserve">Jackson, T., &amp; Victor, P. A. (2019). Unraveling the claims for (and against) green growth. </w:t>
      </w:r>
      <w:r w:rsidRPr="00996D60">
        <w:rPr>
          <w:rFonts w:ascii="Calibri" w:hAnsi="Calibri" w:cs="Calibri"/>
          <w:i/>
          <w:iCs/>
          <w:noProof/>
          <w:sz w:val="24"/>
          <w:szCs w:val="24"/>
          <w:lang w:val="da-DK"/>
        </w:rPr>
        <w:t>Science</w:t>
      </w:r>
      <w:r w:rsidRPr="00996D60">
        <w:rPr>
          <w:rFonts w:ascii="Calibri" w:hAnsi="Calibri" w:cs="Calibri"/>
          <w:noProof/>
          <w:sz w:val="24"/>
          <w:szCs w:val="24"/>
          <w:lang w:val="da-DK"/>
        </w:rPr>
        <w:t xml:space="preserve">, </w:t>
      </w:r>
      <w:r w:rsidRPr="00996D60">
        <w:rPr>
          <w:rFonts w:ascii="Calibri" w:hAnsi="Calibri" w:cs="Calibri"/>
          <w:i/>
          <w:iCs/>
          <w:noProof/>
          <w:sz w:val="24"/>
          <w:szCs w:val="24"/>
          <w:lang w:val="da-DK"/>
        </w:rPr>
        <w:t>366</w:t>
      </w:r>
      <w:r w:rsidRPr="00996D60">
        <w:rPr>
          <w:rFonts w:ascii="Calibri" w:hAnsi="Calibri" w:cs="Calibri"/>
          <w:noProof/>
          <w:sz w:val="24"/>
          <w:szCs w:val="24"/>
          <w:lang w:val="da-DK"/>
        </w:rPr>
        <w:t>(6468), 950–951. https://doi.org/10.1126/science.aay0749</w:t>
      </w:r>
    </w:p>
    <w:p w14:paraId="4BB18C97" w14:textId="77777777" w:rsidR="00AF4852" w:rsidRPr="00996D60" w:rsidRDefault="00AF4852" w:rsidP="00AF4852">
      <w:pPr>
        <w:widowControl w:val="0"/>
        <w:autoSpaceDE w:val="0"/>
        <w:autoSpaceDN w:val="0"/>
        <w:adjustRightInd w:val="0"/>
        <w:spacing w:line="360" w:lineRule="auto"/>
        <w:ind w:left="480" w:hanging="480"/>
        <w:rPr>
          <w:rFonts w:ascii="Calibri" w:hAnsi="Calibri" w:cs="Calibri"/>
          <w:noProof/>
          <w:sz w:val="24"/>
          <w:szCs w:val="24"/>
          <w:lang w:val="da-DK"/>
        </w:rPr>
      </w:pPr>
      <w:r w:rsidRPr="00996D60">
        <w:rPr>
          <w:rFonts w:ascii="Calibri" w:hAnsi="Calibri" w:cs="Calibri"/>
          <w:noProof/>
          <w:sz w:val="24"/>
          <w:szCs w:val="24"/>
          <w:lang w:val="da-DK"/>
        </w:rPr>
        <w:t xml:space="preserve">Johannesen,  sven. (2021). </w:t>
      </w:r>
      <w:r w:rsidRPr="00996D60">
        <w:rPr>
          <w:rFonts w:ascii="Calibri" w:hAnsi="Calibri" w:cs="Calibri"/>
          <w:i/>
          <w:iCs/>
          <w:noProof/>
          <w:sz w:val="24"/>
          <w:szCs w:val="24"/>
          <w:lang w:val="da-DK"/>
        </w:rPr>
        <w:t>Staten skal have en grøn lommeregner</w:t>
      </w:r>
      <w:r w:rsidRPr="00996D60">
        <w:rPr>
          <w:rFonts w:ascii="Calibri" w:hAnsi="Calibri" w:cs="Calibri"/>
          <w:noProof/>
          <w:sz w:val="24"/>
          <w:szCs w:val="24"/>
          <w:lang w:val="da-DK"/>
        </w:rPr>
        <w:t>. https://www.djoefbladet.dk/Artikler/2021/6/Staten-skal-have-en-gr-oe-n-lommeregner.aspx/</w:t>
      </w:r>
    </w:p>
    <w:p w14:paraId="756B4CA7" w14:textId="77777777" w:rsidR="00AF4852" w:rsidRPr="00AF4852" w:rsidRDefault="00AF4852" w:rsidP="00AF4852">
      <w:pPr>
        <w:widowControl w:val="0"/>
        <w:autoSpaceDE w:val="0"/>
        <w:autoSpaceDN w:val="0"/>
        <w:adjustRightInd w:val="0"/>
        <w:spacing w:line="360" w:lineRule="auto"/>
        <w:ind w:left="480" w:hanging="480"/>
        <w:rPr>
          <w:rFonts w:ascii="Calibri" w:hAnsi="Calibri" w:cs="Calibri"/>
          <w:noProof/>
          <w:sz w:val="24"/>
          <w:szCs w:val="24"/>
        </w:rPr>
      </w:pPr>
      <w:r w:rsidRPr="00AF4852">
        <w:rPr>
          <w:rFonts w:ascii="Calibri" w:hAnsi="Calibri" w:cs="Calibri"/>
          <w:noProof/>
          <w:sz w:val="24"/>
          <w:szCs w:val="24"/>
        </w:rPr>
        <w:t xml:space="preserve">Keen, S. (2021). The appallingly bad neoclassical economics of climate change. </w:t>
      </w:r>
      <w:r w:rsidRPr="00AF4852">
        <w:rPr>
          <w:rFonts w:ascii="Calibri" w:hAnsi="Calibri" w:cs="Calibri"/>
          <w:i/>
          <w:iCs/>
          <w:noProof/>
          <w:sz w:val="24"/>
          <w:szCs w:val="24"/>
        </w:rPr>
        <w:t>Globalizations</w:t>
      </w:r>
      <w:r w:rsidRPr="00AF4852">
        <w:rPr>
          <w:rFonts w:ascii="Calibri" w:hAnsi="Calibri" w:cs="Calibri"/>
          <w:noProof/>
          <w:sz w:val="24"/>
          <w:szCs w:val="24"/>
        </w:rPr>
        <w:t xml:space="preserve">, </w:t>
      </w:r>
      <w:r w:rsidRPr="00AF4852">
        <w:rPr>
          <w:rFonts w:ascii="Calibri" w:hAnsi="Calibri" w:cs="Calibri"/>
          <w:i/>
          <w:iCs/>
          <w:noProof/>
          <w:sz w:val="24"/>
          <w:szCs w:val="24"/>
        </w:rPr>
        <w:t>18</w:t>
      </w:r>
      <w:r w:rsidRPr="00AF4852">
        <w:rPr>
          <w:rFonts w:ascii="Calibri" w:hAnsi="Calibri" w:cs="Calibri"/>
          <w:noProof/>
          <w:sz w:val="24"/>
          <w:szCs w:val="24"/>
        </w:rPr>
        <w:t>(7), 1149–1177. https://doi.org/10.1080/14747731.2020.1807856</w:t>
      </w:r>
    </w:p>
    <w:p w14:paraId="30688DAB" w14:textId="77777777" w:rsidR="00AF4852" w:rsidRPr="00AF4852" w:rsidRDefault="00AF4852" w:rsidP="00AF4852">
      <w:pPr>
        <w:widowControl w:val="0"/>
        <w:autoSpaceDE w:val="0"/>
        <w:autoSpaceDN w:val="0"/>
        <w:adjustRightInd w:val="0"/>
        <w:spacing w:line="360" w:lineRule="auto"/>
        <w:ind w:left="480" w:hanging="480"/>
        <w:rPr>
          <w:rFonts w:ascii="Calibri" w:hAnsi="Calibri" w:cs="Calibri"/>
          <w:noProof/>
          <w:sz w:val="24"/>
          <w:szCs w:val="24"/>
        </w:rPr>
      </w:pPr>
      <w:r w:rsidRPr="00AF4852">
        <w:rPr>
          <w:rFonts w:ascii="Calibri" w:hAnsi="Calibri" w:cs="Calibri"/>
          <w:noProof/>
          <w:sz w:val="24"/>
          <w:szCs w:val="24"/>
        </w:rPr>
        <w:t xml:space="preserve">Krogstrup, S., &amp; Oman, W. (2019). Macroeconomic and Financial Policies for Climate Change Mitigation: A Review of the Literature. </w:t>
      </w:r>
      <w:r w:rsidRPr="00AF4852">
        <w:rPr>
          <w:rFonts w:ascii="Calibri" w:hAnsi="Calibri" w:cs="Calibri"/>
          <w:i/>
          <w:iCs/>
          <w:noProof/>
          <w:sz w:val="24"/>
          <w:szCs w:val="24"/>
        </w:rPr>
        <w:t>SSRN Electronic Journal</w:t>
      </w:r>
      <w:r w:rsidRPr="00AF4852">
        <w:rPr>
          <w:rFonts w:ascii="Calibri" w:hAnsi="Calibri" w:cs="Calibri"/>
          <w:noProof/>
          <w:sz w:val="24"/>
          <w:szCs w:val="24"/>
        </w:rPr>
        <w:t>. https://doi.org/10.2139/ssrn.3463780</w:t>
      </w:r>
    </w:p>
    <w:p w14:paraId="360F9B49" w14:textId="77777777" w:rsidR="00AF4852" w:rsidRPr="00AF4852" w:rsidRDefault="00AF4852" w:rsidP="00AF4852">
      <w:pPr>
        <w:widowControl w:val="0"/>
        <w:autoSpaceDE w:val="0"/>
        <w:autoSpaceDN w:val="0"/>
        <w:adjustRightInd w:val="0"/>
        <w:spacing w:line="360" w:lineRule="auto"/>
        <w:ind w:left="480" w:hanging="480"/>
        <w:rPr>
          <w:rFonts w:ascii="Calibri" w:hAnsi="Calibri" w:cs="Calibri"/>
          <w:noProof/>
          <w:sz w:val="24"/>
          <w:szCs w:val="24"/>
        </w:rPr>
      </w:pPr>
      <w:r w:rsidRPr="00AF4852">
        <w:rPr>
          <w:rFonts w:ascii="Calibri" w:hAnsi="Calibri" w:cs="Calibri"/>
          <w:noProof/>
          <w:sz w:val="24"/>
          <w:szCs w:val="24"/>
        </w:rPr>
        <w:t xml:space="preserve">Nordhaus, W. D. (1992). Rolling the “DICE”: An optimal transition path for controlling greenhouse gases. </w:t>
      </w:r>
      <w:r w:rsidRPr="00AF4852">
        <w:rPr>
          <w:rFonts w:ascii="Calibri" w:hAnsi="Calibri" w:cs="Calibri"/>
          <w:i/>
          <w:iCs/>
          <w:noProof/>
          <w:sz w:val="24"/>
          <w:szCs w:val="24"/>
        </w:rPr>
        <w:t>Climate Change</w:t>
      </w:r>
      <w:r w:rsidRPr="00AF4852">
        <w:rPr>
          <w:rFonts w:ascii="Calibri" w:hAnsi="Calibri" w:cs="Calibri"/>
          <w:noProof/>
          <w:sz w:val="24"/>
          <w:szCs w:val="24"/>
        </w:rPr>
        <w:t xml:space="preserve">, </w:t>
      </w:r>
      <w:r w:rsidRPr="00AF4852">
        <w:rPr>
          <w:rFonts w:ascii="Calibri" w:hAnsi="Calibri" w:cs="Calibri"/>
          <w:i/>
          <w:iCs/>
          <w:noProof/>
          <w:sz w:val="24"/>
          <w:szCs w:val="24"/>
        </w:rPr>
        <w:t>258</w:t>
      </w:r>
      <w:r w:rsidRPr="00AF4852">
        <w:rPr>
          <w:rFonts w:ascii="Calibri" w:hAnsi="Calibri" w:cs="Calibri"/>
          <w:noProof/>
          <w:sz w:val="24"/>
          <w:szCs w:val="24"/>
        </w:rPr>
        <w:t>(5086), 1315–1319.</w:t>
      </w:r>
    </w:p>
    <w:p w14:paraId="0FC501E9" w14:textId="77777777" w:rsidR="00AF4852" w:rsidRPr="00AF4852" w:rsidRDefault="00AF4852" w:rsidP="00AF4852">
      <w:pPr>
        <w:widowControl w:val="0"/>
        <w:autoSpaceDE w:val="0"/>
        <w:autoSpaceDN w:val="0"/>
        <w:adjustRightInd w:val="0"/>
        <w:spacing w:line="360" w:lineRule="auto"/>
        <w:ind w:left="480" w:hanging="480"/>
        <w:rPr>
          <w:rFonts w:ascii="Calibri" w:hAnsi="Calibri" w:cs="Calibri"/>
          <w:noProof/>
          <w:sz w:val="24"/>
          <w:szCs w:val="24"/>
        </w:rPr>
      </w:pPr>
      <w:r w:rsidRPr="00AF4852">
        <w:rPr>
          <w:rFonts w:ascii="Calibri" w:hAnsi="Calibri" w:cs="Calibri"/>
          <w:noProof/>
          <w:sz w:val="24"/>
          <w:szCs w:val="24"/>
        </w:rPr>
        <w:t xml:space="preserve">Pindyck, R. S. (2013). Climate change policy: What do the models tell us? </w:t>
      </w:r>
      <w:r w:rsidRPr="00AF4852">
        <w:rPr>
          <w:rFonts w:ascii="Calibri" w:hAnsi="Calibri" w:cs="Calibri"/>
          <w:i/>
          <w:iCs/>
          <w:noProof/>
          <w:sz w:val="24"/>
          <w:szCs w:val="24"/>
        </w:rPr>
        <w:t>Journal of Economic Literature</w:t>
      </w:r>
      <w:r w:rsidRPr="00AF4852">
        <w:rPr>
          <w:rFonts w:ascii="Calibri" w:hAnsi="Calibri" w:cs="Calibri"/>
          <w:noProof/>
          <w:sz w:val="24"/>
          <w:szCs w:val="24"/>
        </w:rPr>
        <w:t xml:space="preserve">, </w:t>
      </w:r>
      <w:r w:rsidRPr="00AF4852">
        <w:rPr>
          <w:rFonts w:ascii="Calibri" w:hAnsi="Calibri" w:cs="Calibri"/>
          <w:i/>
          <w:iCs/>
          <w:noProof/>
          <w:sz w:val="24"/>
          <w:szCs w:val="24"/>
        </w:rPr>
        <w:t>51</w:t>
      </w:r>
      <w:r w:rsidRPr="00AF4852">
        <w:rPr>
          <w:rFonts w:ascii="Calibri" w:hAnsi="Calibri" w:cs="Calibri"/>
          <w:noProof/>
          <w:sz w:val="24"/>
          <w:szCs w:val="24"/>
        </w:rPr>
        <w:t>(3), 860–872. https://doi.org/10.1257/jel.51.3.860</w:t>
      </w:r>
    </w:p>
    <w:p w14:paraId="13E6F893" w14:textId="77777777" w:rsidR="00AF4852" w:rsidRPr="00AF4852" w:rsidRDefault="00AF4852" w:rsidP="00AF4852">
      <w:pPr>
        <w:widowControl w:val="0"/>
        <w:autoSpaceDE w:val="0"/>
        <w:autoSpaceDN w:val="0"/>
        <w:adjustRightInd w:val="0"/>
        <w:spacing w:line="360" w:lineRule="auto"/>
        <w:ind w:left="480" w:hanging="480"/>
        <w:rPr>
          <w:rFonts w:ascii="Calibri" w:hAnsi="Calibri" w:cs="Calibri"/>
          <w:noProof/>
          <w:sz w:val="24"/>
          <w:szCs w:val="24"/>
        </w:rPr>
      </w:pPr>
      <w:r w:rsidRPr="00AF4852">
        <w:rPr>
          <w:rFonts w:ascii="Calibri" w:hAnsi="Calibri" w:cs="Calibri"/>
          <w:noProof/>
          <w:sz w:val="24"/>
          <w:szCs w:val="24"/>
        </w:rPr>
        <w:t xml:space="preserve">Pindyck, R. S. (2015). The use and misuse of models for climate policy. In </w:t>
      </w:r>
      <w:r w:rsidRPr="00AF4852">
        <w:rPr>
          <w:rFonts w:ascii="Calibri" w:hAnsi="Calibri" w:cs="Calibri"/>
          <w:i/>
          <w:iCs/>
          <w:noProof/>
          <w:sz w:val="24"/>
          <w:szCs w:val="24"/>
        </w:rPr>
        <w:t>Review of Environmental Economics and Policy</w:t>
      </w:r>
      <w:r w:rsidRPr="00AF4852">
        <w:rPr>
          <w:rFonts w:ascii="Calibri" w:hAnsi="Calibri" w:cs="Calibri"/>
          <w:noProof/>
          <w:sz w:val="24"/>
          <w:szCs w:val="24"/>
        </w:rPr>
        <w:t>. https://doi.org/10.1093/reep/rew012</w:t>
      </w:r>
    </w:p>
    <w:p w14:paraId="1EDAEA55" w14:textId="77777777" w:rsidR="00AF4852" w:rsidRPr="00AF4852" w:rsidRDefault="00AF4852" w:rsidP="00AF4852">
      <w:pPr>
        <w:widowControl w:val="0"/>
        <w:autoSpaceDE w:val="0"/>
        <w:autoSpaceDN w:val="0"/>
        <w:adjustRightInd w:val="0"/>
        <w:spacing w:line="360" w:lineRule="auto"/>
        <w:ind w:left="480" w:hanging="480"/>
        <w:rPr>
          <w:rFonts w:ascii="Calibri" w:hAnsi="Calibri" w:cs="Calibri"/>
          <w:noProof/>
          <w:sz w:val="24"/>
        </w:rPr>
      </w:pPr>
      <w:r w:rsidRPr="00AF4852">
        <w:rPr>
          <w:rFonts w:ascii="Calibri" w:hAnsi="Calibri" w:cs="Calibri"/>
          <w:noProof/>
          <w:sz w:val="24"/>
          <w:szCs w:val="24"/>
        </w:rPr>
        <w:t xml:space="preserve">Pollitt, M. G. (2019). The European Single Market in Electricity: An Economic Assessment. </w:t>
      </w:r>
      <w:r w:rsidRPr="00AF4852">
        <w:rPr>
          <w:rFonts w:ascii="Calibri" w:hAnsi="Calibri" w:cs="Calibri"/>
          <w:i/>
          <w:iCs/>
          <w:noProof/>
          <w:sz w:val="24"/>
          <w:szCs w:val="24"/>
        </w:rPr>
        <w:t>Review of Industrial Organization</w:t>
      </w:r>
      <w:r w:rsidRPr="00AF4852">
        <w:rPr>
          <w:rFonts w:ascii="Calibri" w:hAnsi="Calibri" w:cs="Calibri"/>
          <w:noProof/>
          <w:sz w:val="24"/>
          <w:szCs w:val="24"/>
        </w:rPr>
        <w:t xml:space="preserve">, </w:t>
      </w:r>
      <w:r w:rsidRPr="00AF4852">
        <w:rPr>
          <w:rFonts w:ascii="Calibri" w:hAnsi="Calibri" w:cs="Calibri"/>
          <w:i/>
          <w:iCs/>
          <w:noProof/>
          <w:sz w:val="24"/>
          <w:szCs w:val="24"/>
        </w:rPr>
        <w:t>55</w:t>
      </w:r>
      <w:r w:rsidRPr="00AF4852">
        <w:rPr>
          <w:rFonts w:ascii="Calibri" w:hAnsi="Calibri" w:cs="Calibri"/>
          <w:noProof/>
          <w:sz w:val="24"/>
          <w:szCs w:val="24"/>
        </w:rPr>
        <w:t>(1), 63–87. https://doi.org/10.1007/s11151-019-09682-w</w:t>
      </w:r>
    </w:p>
    <w:p w14:paraId="0DB7A0AA" w14:textId="374ABF01" w:rsidR="004339C6" w:rsidRPr="00996D60" w:rsidRDefault="00237EE3" w:rsidP="00544A4B">
      <w:pPr>
        <w:spacing w:line="360" w:lineRule="auto"/>
        <w:jc w:val="both"/>
        <w:rPr>
          <w:rFonts w:cstheme="minorHAnsi"/>
          <w:sz w:val="24"/>
          <w:szCs w:val="24"/>
        </w:rPr>
      </w:pPr>
      <w:r>
        <w:rPr>
          <w:sz w:val="24"/>
          <w:szCs w:val="24"/>
          <w:lang w:val="da-DK"/>
        </w:rPr>
        <w:fldChar w:fldCharType="end"/>
      </w:r>
      <w:r w:rsidR="00AF4852" w:rsidRPr="00683CBA">
        <w:rPr>
          <w:rFonts w:cstheme="minorHAnsi"/>
          <w:sz w:val="24"/>
          <w:szCs w:val="24"/>
          <w:shd w:val="clear" w:color="auto" w:fill="FFFFFF"/>
        </w:rPr>
        <w:t>Stern, N., &amp; Stern, N. H. (2007). </w:t>
      </w:r>
      <w:r w:rsidR="00AF4852" w:rsidRPr="00683CBA">
        <w:rPr>
          <w:rFonts w:cstheme="minorHAnsi"/>
          <w:i/>
          <w:iCs/>
          <w:sz w:val="24"/>
          <w:szCs w:val="24"/>
          <w:shd w:val="clear" w:color="auto" w:fill="FFFFFF"/>
        </w:rPr>
        <w:t>The economics of climate change: the Stern review</w:t>
      </w:r>
      <w:r w:rsidR="00AF4852" w:rsidRPr="00683CBA">
        <w:rPr>
          <w:rFonts w:cstheme="minorHAnsi"/>
          <w:sz w:val="24"/>
          <w:szCs w:val="24"/>
          <w:shd w:val="clear" w:color="auto" w:fill="FFFFFF"/>
        </w:rPr>
        <w:t xml:space="preserve">. </w:t>
      </w:r>
      <w:proofErr w:type="spellStart"/>
      <w:r w:rsidR="00AF4852" w:rsidRPr="00683CBA">
        <w:rPr>
          <w:rFonts w:cstheme="minorHAnsi"/>
          <w:sz w:val="24"/>
          <w:szCs w:val="24"/>
          <w:shd w:val="clear" w:color="auto" w:fill="FFFFFF"/>
        </w:rPr>
        <w:t>cambridge</w:t>
      </w:r>
      <w:proofErr w:type="spellEnd"/>
      <w:r w:rsidR="00AF4852" w:rsidRPr="00683CBA">
        <w:rPr>
          <w:rFonts w:cstheme="minorHAnsi"/>
          <w:sz w:val="24"/>
          <w:szCs w:val="24"/>
          <w:shd w:val="clear" w:color="auto" w:fill="FFFFFF"/>
        </w:rPr>
        <w:t xml:space="preserve"> University press.</w:t>
      </w:r>
    </w:p>
    <w:p w14:paraId="5C41A230" w14:textId="5361C818" w:rsidR="004339C6" w:rsidRDefault="00683CBA" w:rsidP="00544A4B">
      <w:pPr>
        <w:spacing w:line="360" w:lineRule="auto"/>
        <w:jc w:val="both"/>
        <w:rPr>
          <w:rFonts w:cstheme="minorHAnsi"/>
          <w:sz w:val="24"/>
          <w:szCs w:val="24"/>
          <w:shd w:val="clear" w:color="auto" w:fill="FFFFFF"/>
        </w:rPr>
      </w:pPr>
      <w:r w:rsidRPr="00683CBA">
        <w:rPr>
          <w:rFonts w:cstheme="minorHAnsi"/>
          <w:sz w:val="24"/>
          <w:szCs w:val="24"/>
          <w:shd w:val="clear" w:color="auto" w:fill="FFFFFF"/>
        </w:rPr>
        <w:t>Nordhaus, W. D. (2008). Baumol's diseases: a macroeconomic perspective. </w:t>
      </w:r>
      <w:r w:rsidRPr="00683CBA">
        <w:rPr>
          <w:rFonts w:cstheme="minorHAnsi"/>
          <w:i/>
          <w:iCs/>
          <w:sz w:val="24"/>
          <w:szCs w:val="24"/>
          <w:shd w:val="clear" w:color="auto" w:fill="FFFFFF"/>
        </w:rPr>
        <w:t>The BE Journal of Macroeconomics</w:t>
      </w:r>
      <w:r w:rsidRPr="00683CBA">
        <w:rPr>
          <w:rFonts w:cstheme="minorHAnsi"/>
          <w:sz w:val="24"/>
          <w:szCs w:val="24"/>
          <w:shd w:val="clear" w:color="auto" w:fill="FFFFFF"/>
        </w:rPr>
        <w:t>, </w:t>
      </w:r>
      <w:r w:rsidRPr="00683CBA">
        <w:rPr>
          <w:rFonts w:cstheme="minorHAnsi"/>
          <w:i/>
          <w:iCs/>
          <w:sz w:val="24"/>
          <w:szCs w:val="24"/>
          <w:shd w:val="clear" w:color="auto" w:fill="FFFFFF"/>
        </w:rPr>
        <w:t>8</w:t>
      </w:r>
      <w:r w:rsidRPr="00683CBA">
        <w:rPr>
          <w:rFonts w:cstheme="minorHAnsi"/>
          <w:sz w:val="24"/>
          <w:szCs w:val="24"/>
          <w:shd w:val="clear" w:color="auto" w:fill="FFFFFF"/>
        </w:rPr>
        <w:t>(1).</w:t>
      </w:r>
    </w:p>
    <w:p w14:paraId="2E3D59CB" w14:textId="0D6DD359" w:rsidR="004339C6" w:rsidRPr="00155104" w:rsidRDefault="00840265" w:rsidP="00544A4B">
      <w:pPr>
        <w:spacing w:line="360" w:lineRule="auto"/>
        <w:jc w:val="both"/>
        <w:rPr>
          <w:sz w:val="24"/>
          <w:szCs w:val="24"/>
        </w:rPr>
      </w:pPr>
      <w:r>
        <w:rPr>
          <w:rFonts w:ascii="Calibri" w:hAnsi="Calibri" w:cs="Calibri"/>
          <w:color w:val="222222"/>
          <w:shd w:val="clear" w:color="auto" w:fill="FFFFFF"/>
        </w:rPr>
        <w:lastRenderedPageBreak/>
        <w:t>Andrew Jackson</w:t>
      </w:r>
      <w:r>
        <w:rPr>
          <w:rFonts w:ascii="Calibri" w:hAnsi="Calibri" w:cs="Calibri"/>
          <w:color w:val="222222"/>
          <w:shd w:val="clear" w:color="auto" w:fill="FFFFFF"/>
        </w:rPr>
        <w:t xml:space="preserve"> (</w:t>
      </w:r>
      <w:r>
        <w:rPr>
          <w:rFonts w:ascii="Calibri" w:hAnsi="Calibri" w:cs="Calibri"/>
          <w:color w:val="222222"/>
          <w:shd w:val="clear" w:color="auto" w:fill="FFFFFF"/>
        </w:rPr>
        <w:t>2022</w:t>
      </w:r>
      <w:r>
        <w:rPr>
          <w:rFonts w:ascii="Calibri" w:hAnsi="Calibri" w:cs="Calibri"/>
          <w:color w:val="222222"/>
          <w:shd w:val="clear" w:color="auto" w:fill="FFFFFF"/>
        </w:rPr>
        <w:t xml:space="preserve">). </w:t>
      </w:r>
      <w:r>
        <w:rPr>
          <w:rFonts w:ascii="Calibri" w:hAnsi="Calibri" w:cs="Calibri"/>
          <w:color w:val="000000"/>
          <w:shd w:val="clear" w:color="auto" w:fill="FFFFFF"/>
          <w:lang w:val="en-GB"/>
        </w:rPr>
        <w:t>Modelling transition related shocks: carbon taxes, divestment campaigns, interest rate discrimination, and changes in energy return on energy invested in a stock-flow consistent, input-output framework. </w:t>
      </w:r>
      <w:r>
        <w:rPr>
          <w:rFonts w:ascii="Calibri" w:hAnsi="Calibri" w:cs="Calibri"/>
          <w:color w:val="000000"/>
          <w:shd w:val="clear" w:color="auto" w:fill="FFFFFF"/>
        </w:rPr>
        <w:t>I </w:t>
      </w:r>
      <w:r>
        <w:rPr>
          <w:rFonts w:ascii="Calibri" w:hAnsi="Calibri" w:cs="Calibri"/>
          <w:b/>
          <w:bCs/>
          <w:color w:val="000000"/>
          <w:shd w:val="clear" w:color="auto" w:fill="FFFFFF"/>
        </w:rPr>
        <w:t>Post-Keynesian Economics for the future:</w:t>
      </w:r>
      <w:r>
        <w:rPr>
          <w:rFonts w:ascii="Calibri" w:hAnsi="Calibri" w:cs="Calibri"/>
          <w:color w:val="000000"/>
          <w:shd w:val="clear" w:color="auto" w:fill="FFFFFF"/>
        </w:rPr>
        <w:t xml:space="preserve"> Sustainability, Stock-Flow Consistent modelling and Macroeconomic Theory and Methodology (edited by </w:t>
      </w:r>
      <w:proofErr w:type="spellStart"/>
      <w:r>
        <w:rPr>
          <w:rFonts w:ascii="Calibri" w:hAnsi="Calibri" w:cs="Calibri"/>
          <w:color w:val="000000"/>
          <w:shd w:val="clear" w:color="auto" w:fill="FFFFFF"/>
        </w:rPr>
        <w:t>Byrialsen</w:t>
      </w:r>
      <w:proofErr w:type="spellEnd"/>
      <w:r>
        <w:rPr>
          <w:rFonts w:ascii="Calibri" w:hAnsi="Calibri" w:cs="Calibri"/>
          <w:color w:val="000000"/>
          <w:shd w:val="clear" w:color="auto" w:fill="FFFFFF"/>
        </w:rPr>
        <w:t xml:space="preserve">, Olesen </w:t>
      </w:r>
      <w:proofErr w:type="spellStart"/>
      <w:r>
        <w:rPr>
          <w:rFonts w:ascii="Calibri" w:hAnsi="Calibri" w:cs="Calibri"/>
          <w:color w:val="000000"/>
          <w:shd w:val="clear" w:color="auto" w:fill="FFFFFF"/>
        </w:rPr>
        <w:t>og</w:t>
      </w:r>
      <w:proofErr w:type="spellEnd"/>
      <w:r>
        <w:rPr>
          <w:rFonts w:ascii="Calibri" w:hAnsi="Calibri" w:cs="Calibri"/>
          <w:color w:val="000000"/>
          <w:shd w:val="clear" w:color="auto" w:fill="FFFFFF"/>
        </w:rPr>
        <w:t xml:space="preserve"> Jespersen (forthcoming).</w:t>
      </w:r>
    </w:p>
    <w:p w14:paraId="2920B6EB" w14:textId="39ADE152" w:rsidR="00214994" w:rsidRPr="00155104" w:rsidRDefault="00D216E3" w:rsidP="00544A4B">
      <w:pPr>
        <w:spacing w:line="360" w:lineRule="auto"/>
        <w:jc w:val="both"/>
        <w:rPr>
          <w:sz w:val="24"/>
          <w:szCs w:val="24"/>
        </w:rPr>
      </w:pPr>
      <w:r w:rsidRPr="00155104">
        <w:rPr>
          <w:sz w:val="24"/>
          <w:szCs w:val="24"/>
        </w:rPr>
        <w:t xml:space="preserve"> </w:t>
      </w:r>
    </w:p>
    <w:sectPr w:rsidR="00214994" w:rsidRPr="00155104" w:rsidSect="003B5240">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Thomsen" w:date="2022-12-05T13:59:00Z" w:initials="ST">
    <w:p w14:paraId="1BF43E42" w14:textId="77777777" w:rsidR="00F701DD" w:rsidRDefault="00F701DD" w:rsidP="009E59A0">
      <w:pPr>
        <w:pStyle w:val="Kommentartekst"/>
      </w:pPr>
      <w:r>
        <w:rPr>
          <w:rStyle w:val="Kommentarhenvisning"/>
        </w:rPr>
        <w:annotationRef/>
      </w:r>
      <w:r>
        <w:t xml:space="preserve">Sebastian: Indsæt link til klima lov. </w:t>
      </w:r>
    </w:p>
  </w:comment>
  <w:comment w:id="1" w:author="Simon Fløj Thomsen" w:date="2022-12-05T19:14:00Z" w:initials="SFT">
    <w:p w14:paraId="68A981EC" w14:textId="77777777" w:rsidR="00B31361" w:rsidRDefault="00B31361" w:rsidP="00A407B4">
      <w:pPr>
        <w:pStyle w:val="Kommentartekst"/>
      </w:pPr>
      <w:r>
        <w:rPr>
          <w:rStyle w:val="Kommentarhenvisning"/>
        </w:rPr>
        <w:annotationRef/>
      </w:r>
      <w:r>
        <w:t>Indsæt kilde</w:t>
      </w:r>
    </w:p>
  </w:comment>
  <w:comment w:id="2" w:author="Simon Thomsen" w:date="2022-12-05T13:59:00Z" w:initials="ST">
    <w:p w14:paraId="590A9FD1" w14:textId="32426168" w:rsidR="00F701DD" w:rsidRDefault="00F701DD" w:rsidP="00F36B08">
      <w:pPr>
        <w:pStyle w:val="Kommentartekst"/>
      </w:pPr>
      <w:r>
        <w:rPr>
          <w:rStyle w:val="Kommentarhenvisning"/>
        </w:rPr>
        <w:annotationRef/>
      </w:r>
      <w:r>
        <w:t>Here a mention to the discount rate and the damage function would give the text a higher precision.</w:t>
      </w:r>
    </w:p>
  </w:comment>
  <w:comment w:id="3" w:author="Simon Fløj Thomsen" w:date="2022-12-05T19:21:00Z" w:initials="SFT">
    <w:p w14:paraId="3B3F535E" w14:textId="77777777" w:rsidR="005C1556" w:rsidRDefault="005C1556" w:rsidP="002F1013">
      <w:pPr>
        <w:pStyle w:val="Kommentartekst"/>
      </w:pPr>
      <w:r>
        <w:rPr>
          <w:rStyle w:val="Kommentarhenvisning"/>
        </w:rPr>
        <w:annotationRef/>
      </w:r>
      <w:r>
        <w:t>Tjek!</w:t>
      </w:r>
    </w:p>
  </w:comment>
  <w:comment w:id="11" w:author="Simon Thomsen" w:date="2022-12-05T11:49:00Z" w:initials="ST">
    <w:p w14:paraId="47432771" w14:textId="68806F29" w:rsidR="00C72C73" w:rsidRDefault="00C72C73" w:rsidP="00824143">
      <w:pPr>
        <w:pStyle w:val="Kommentartekst"/>
      </w:pPr>
      <w:r>
        <w:rPr>
          <w:rStyle w:val="Kommentarhenvisning"/>
        </w:rPr>
        <w:annotationRef/>
      </w:r>
      <w:r>
        <w:t>indsæt</w:t>
      </w:r>
    </w:p>
  </w:comment>
  <w:comment w:id="12" w:author="Simon Fløj Thomsen" w:date="2022-12-05T19:50:00Z" w:initials="SFT">
    <w:p w14:paraId="67258477" w14:textId="77777777" w:rsidR="00321020" w:rsidRDefault="00321020" w:rsidP="00D07BC1">
      <w:pPr>
        <w:pStyle w:val="Kommentartekst"/>
      </w:pPr>
      <w:r>
        <w:rPr>
          <w:rStyle w:val="Kommentarhenvisning"/>
        </w:rPr>
        <w:annotationRef/>
      </w:r>
      <w:hyperlink r:id="rId1" w:history="1">
        <w:r w:rsidRPr="00D07BC1">
          <w:rPr>
            <w:rStyle w:val="Hyperlink"/>
          </w:rPr>
          <w:t>https://dreamgruppen.dk/groenreform/introduktion/</w:t>
        </w:r>
      </w:hyperlink>
    </w:p>
  </w:comment>
  <w:comment w:id="13" w:author="Simon Fløj Thomsen" w:date="2022-12-05T19:47:00Z" w:initials="SFT">
    <w:p w14:paraId="6A994A40" w14:textId="06EC9542" w:rsidR="00321020" w:rsidRDefault="00321020" w:rsidP="00D065DF">
      <w:pPr>
        <w:pStyle w:val="Kommentartekst"/>
      </w:pPr>
      <w:r>
        <w:rPr>
          <w:rStyle w:val="Kommentarhenvisning"/>
        </w:rPr>
        <w:annotationRef/>
      </w:r>
      <w:r>
        <w:t>Bedre? Med henblik på Sebastian kommentar</w:t>
      </w:r>
    </w:p>
  </w:comment>
  <w:comment w:id="15" w:author="Simon Thomsen" w:date="2022-12-05T14:01:00Z" w:initials="ST">
    <w:p w14:paraId="68DB98A4" w14:textId="07C3BB7D" w:rsidR="00F701DD" w:rsidRDefault="00F701DD" w:rsidP="00956565">
      <w:pPr>
        <w:pStyle w:val="Kommentartekst"/>
      </w:pPr>
      <w:r>
        <w:rPr>
          <w:rStyle w:val="Kommentarhenvisning"/>
        </w:rPr>
        <w:annotationRef/>
      </w:r>
      <w:r>
        <w:t xml:space="preserve">It seem like the need for economic growth is out of question. This notion is criticized by some strands of the literature on green/ecological economics. Maybe you do not need to discuss this here, but keep in mind that the need to combine the green transition with growth in a developed economy is just one of the approaches to this problem. Eventually you could discuss this in the theoretical section of your thesis. </w:t>
      </w:r>
    </w:p>
  </w:comment>
  <w:comment w:id="17" w:author="Simon Thomsen" w:date="2022-12-05T14:03:00Z" w:initials="ST">
    <w:p w14:paraId="54E0B4F8" w14:textId="77777777" w:rsidR="00F701DD" w:rsidRDefault="00F701DD" w:rsidP="00DA2B62">
      <w:pPr>
        <w:pStyle w:val="Kommentartekst"/>
      </w:pPr>
      <w:r>
        <w:rPr>
          <w:rStyle w:val="Kommentarhenvisning"/>
        </w:rPr>
        <w:annotationRef/>
      </w:r>
      <w:r>
        <w:t>Is this part of the private sector? In that case, you would be having 4 aggregated agents, one of which (the private sector) would be disaggregated into a number of productive activities. Right?</w:t>
      </w:r>
    </w:p>
  </w:comment>
  <w:comment w:id="18" w:author="Simon Thomsen" w:date="2022-12-05T14:05:00Z" w:initials="ST">
    <w:p w14:paraId="0B169322" w14:textId="77777777" w:rsidR="00F701DD" w:rsidRDefault="00F701DD" w:rsidP="006A2836">
      <w:pPr>
        <w:pStyle w:val="Kommentartekst"/>
      </w:pPr>
      <w:r>
        <w:rPr>
          <w:rStyle w:val="Kommentarhenvisning"/>
        </w:rPr>
        <w:annotationRef/>
      </w:r>
      <w:r>
        <w:t>Keep in mind that these are two separate (and quite autonomous from my point of view) processes. The Danish climate policy is aimed at achieving the goals set by 2030 and 2050. But this will not affect global climate change, because Denmark’s share in GHG emissions is negligible. In order to simulate the effects of climate change on the Danish economy you might want to do what Espagne does for Vietnam, i.e., to see how the domestic economy is affected by the exogenous different RCP scenarios.</w:t>
      </w:r>
    </w:p>
  </w:comment>
  <w:comment w:id="19" w:author="Simon Fløj Thomsen" w:date="2022-12-05T19:28:00Z" w:initials="SFT">
    <w:p w14:paraId="70F101CB" w14:textId="77777777" w:rsidR="005C1556" w:rsidRDefault="005C1556" w:rsidP="0020695B">
      <w:pPr>
        <w:pStyle w:val="Kommentartekst"/>
      </w:pPr>
      <w:r>
        <w:rPr>
          <w:rStyle w:val="Kommentarhenvisning"/>
        </w:rPr>
        <w:annotationRef/>
      </w:r>
      <w:r>
        <w:t>Could one measure the effect Denmark has on other countries climate policies and in that way create a link between policies made in Denmark on the climate?</w:t>
      </w:r>
    </w:p>
  </w:comment>
  <w:comment w:id="20" w:author="Simon Fløj Thomsen" w:date="2022-12-05T19:30:00Z" w:initials="SFT">
    <w:p w14:paraId="06900591" w14:textId="77777777" w:rsidR="005C1556" w:rsidRDefault="005C1556" w:rsidP="00190B07">
      <w:pPr>
        <w:pStyle w:val="Kommentartekst"/>
      </w:pPr>
      <w:r>
        <w:rPr>
          <w:rStyle w:val="Kommentarhenvisning"/>
        </w:rPr>
        <w:annotationRef/>
      </w:r>
      <w:r>
        <w:t>Måske lige snak med Mikael om det skal ændres lidt til ikke at være feedback effekter måske?</w:t>
      </w:r>
    </w:p>
  </w:comment>
  <w:comment w:id="21" w:author="Simon Thomsen" w:date="2022-12-05T14:06:00Z" w:initials="ST">
    <w:p w14:paraId="6B7885B4" w14:textId="32DFAA6C" w:rsidR="00F701DD" w:rsidRDefault="00F701DD" w:rsidP="00DE5329">
      <w:pPr>
        <w:pStyle w:val="Kommentartekst"/>
      </w:pPr>
      <w:r>
        <w:rPr>
          <w:rStyle w:val="Kommentarhenvisning"/>
        </w:rPr>
        <w:annotationRef/>
      </w:r>
      <w:r>
        <w:t xml:space="preserve">This sounds a bit unrealistic. I might be wrong, but using econometrics to make forecasts 30 years ahead does not look very reliable to me. It is extremely hard to work with these long-run scenarios, so my take is that the simpler the way we model them, the better it is. </w:t>
      </w:r>
    </w:p>
  </w:comment>
  <w:comment w:id="22" w:author="Simon Fløj Thomsen" w:date="2022-12-05T19:32:00Z" w:initials="SFT">
    <w:p w14:paraId="2374D05C" w14:textId="77777777" w:rsidR="0055344D" w:rsidRDefault="0055344D" w:rsidP="00B6048C">
      <w:pPr>
        <w:pStyle w:val="Kommentartekst"/>
      </w:pPr>
      <w:r>
        <w:rPr>
          <w:rStyle w:val="Kommentarhenvisning"/>
        </w:rPr>
        <w:annotationRef/>
      </w:r>
      <w:r>
        <w:t xml:space="preserve">Jeg kunne måske nævne at jeg vil bruge andres fremskrivninger ligsom DREAM gør. </w:t>
      </w:r>
    </w:p>
  </w:comment>
  <w:comment w:id="23" w:author="Simon Thomsen" w:date="2022-12-05T11:16:00Z" w:initials="ST">
    <w:p w14:paraId="6EF650F6" w14:textId="1E42E0BC" w:rsidR="0035717F" w:rsidRDefault="0035717F" w:rsidP="00AD59CA">
      <w:pPr>
        <w:pStyle w:val="Kommentartekst"/>
      </w:pPr>
      <w:r>
        <w:rPr>
          <w:rStyle w:val="Kommentarhenvisning"/>
        </w:rPr>
        <w:annotationRef/>
      </w:r>
      <w:r>
        <w:t>Fint?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F43E42" w15:done="0"/>
  <w15:commentEx w15:paraId="68A981EC" w15:paraIdParent="1BF43E42" w15:done="0"/>
  <w15:commentEx w15:paraId="590A9FD1" w15:done="0"/>
  <w15:commentEx w15:paraId="3B3F535E" w15:paraIdParent="590A9FD1" w15:done="0"/>
  <w15:commentEx w15:paraId="47432771" w15:done="0"/>
  <w15:commentEx w15:paraId="67258477" w15:paraIdParent="47432771" w15:done="0"/>
  <w15:commentEx w15:paraId="6A994A40" w15:done="0"/>
  <w15:commentEx w15:paraId="68DB98A4" w15:done="0"/>
  <w15:commentEx w15:paraId="54E0B4F8" w15:done="0"/>
  <w15:commentEx w15:paraId="0B169322" w15:done="0"/>
  <w15:commentEx w15:paraId="70F101CB" w15:paraIdParent="0B169322" w15:done="0"/>
  <w15:commentEx w15:paraId="06900591" w15:paraIdParent="0B169322" w15:done="0"/>
  <w15:commentEx w15:paraId="6B7885B4" w15:done="0"/>
  <w15:commentEx w15:paraId="2374D05C" w15:paraIdParent="6B7885B4" w15:done="0"/>
  <w15:commentEx w15:paraId="6EF650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877B1" w16cex:dateUtc="2022-12-05T12:59:00Z"/>
  <w16cex:commentExtensible w16cex:durableId="2738C1B3" w16cex:dateUtc="2022-12-05T18:14:00Z"/>
  <w16cex:commentExtensible w16cex:durableId="273877CF" w16cex:dateUtc="2022-12-05T12:59:00Z"/>
  <w16cex:commentExtensible w16cex:durableId="2738C324" w16cex:dateUtc="2022-12-05T18:21:00Z"/>
  <w16cex:commentExtensible w16cex:durableId="2738594C" w16cex:dateUtc="2022-12-05T10:49:00Z"/>
  <w16cex:commentExtensible w16cex:durableId="2738CA13" w16cex:dateUtc="2022-12-05T18:50:00Z"/>
  <w16cex:commentExtensible w16cex:durableId="2738C95D" w16cex:dateUtc="2022-12-05T18:47:00Z"/>
  <w16cex:commentExtensible w16cex:durableId="2738784B" w16cex:dateUtc="2022-12-05T13:01:00Z"/>
  <w16cex:commentExtensible w16cex:durableId="273878AC" w16cex:dateUtc="2022-12-05T13:03:00Z"/>
  <w16cex:commentExtensible w16cex:durableId="2738791C" w16cex:dateUtc="2022-12-05T13:05:00Z"/>
  <w16cex:commentExtensible w16cex:durableId="2738C4DE" w16cex:dateUtc="2022-12-05T18:28:00Z"/>
  <w16cex:commentExtensible w16cex:durableId="2738C546" w16cex:dateUtc="2022-12-05T18:30:00Z"/>
  <w16cex:commentExtensible w16cex:durableId="2738795E" w16cex:dateUtc="2022-12-05T13:06:00Z"/>
  <w16cex:commentExtensible w16cex:durableId="2738C5CA" w16cex:dateUtc="2022-12-05T18:32:00Z"/>
  <w16cex:commentExtensible w16cex:durableId="27385177" w16cex:dateUtc="2022-12-05T1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F43E42" w16cid:durableId="273877B1"/>
  <w16cid:commentId w16cid:paraId="68A981EC" w16cid:durableId="2738C1B3"/>
  <w16cid:commentId w16cid:paraId="590A9FD1" w16cid:durableId="273877CF"/>
  <w16cid:commentId w16cid:paraId="3B3F535E" w16cid:durableId="2738C324"/>
  <w16cid:commentId w16cid:paraId="47432771" w16cid:durableId="2738594C"/>
  <w16cid:commentId w16cid:paraId="67258477" w16cid:durableId="2738CA13"/>
  <w16cid:commentId w16cid:paraId="6A994A40" w16cid:durableId="2738C95D"/>
  <w16cid:commentId w16cid:paraId="68DB98A4" w16cid:durableId="2738784B"/>
  <w16cid:commentId w16cid:paraId="54E0B4F8" w16cid:durableId="273878AC"/>
  <w16cid:commentId w16cid:paraId="0B169322" w16cid:durableId="2738791C"/>
  <w16cid:commentId w16cid:paraId="70F101CB" w16cid:durableId="2738C4DE"/>
  <w16cid:commentId w16cid:paraId="06900591" w16cid:durableId="2738C546"/>
  <w16cid:commentId w16cid:paraId="6B7885B4" w16cid:durableId="2738795E"/>
  <w16cid:commentId w16cid:paraId="2374D05C" w16cid:durableId="2738C5CA"/>
  <w16cid:commentId w16cid:paraId="6EF650F6" w16cid:durableId="273851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4F493" w14:textId="77777777" w:rsidR="00AB4C99" w:rsidRDefault="00AB4C99" w:rsidP="00AF4852">
      <w:pPr>
        <w:spacing w:after="0" w:line="240" w:lineRule="auto"/>
      </w:pPr>
      <w:r>
        <w:separator/>
      </w:r>
    </w:p>
  </w:endnote>
  <w:endnote w:type="continuationSeparator" w:id="0">
    <w:p w14:paraId="27D56D67" w14:textId="77777777" w:rsidR="00AB4C99" w:rsidRDefault="00AB4C99" w:rsidP="00AF4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66C61" w14:textId="77777777" w:rsidR="00AB4C99" w:rsidRDefault="00AB4C99" w:rsidP="00AF4852">
      <w:pPr>
        <w:spacing w:after="0" w:line="240" w:lineRule="auto"/>
      </w:pPr>
      <w:r>
        <w:separator/>
      </w:r>
    </w:p>
  </w:footnote>
  <w:footnote w:type="continuationSeparator" w:id="0">
    <w:p w14:paraId="5CDC2B45" w14:textId="77777777" w:rsidR="00AB4C99" w:rsidRDefault="00AB4C99" w:rsidP="00AF48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1FD9"/>
    <w:multiLevelType w:val="hybridMultilevel"/>
    <w:tmpl w:val="FC98E6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9E0AE1"/>
    <w:multiLevelType w:val="hybridMultilevel"/>
    <w:tmpl w:val="11D435A0"/>
    <w:lvl w:ilvl="0" w:tplc="9622FF36">
      <w:start w:val="1"/>
      <w:numFmt w:val="bullet"/>
      <w:lvlText w:val="•"/>
      <w:lvlJc w:val="left"/>
      <w:pPr>
        <w:tabs>
          <w:tab w:val="num" w:pos="720"/>
        </w:tabs>
        <w:ind w:left="720" w:hanging="360"/>
      </w:pPr>
      <w:rPr>
        <w:rFonts w:ascii="Arial" w:hAnsi="Arial" w:hint="default"/>
      </w:rPr>
    </w:lvl>
    <w:lvl w:ilvl="1" w:tplc="4692BFD2" w:tentative="1">
      <w:start w:val="1"/>
      <w:numFmt w:val="bullet"/>
      <w:lvlText w:val="•"/>
      <w:lvlJc w:val="left"/>
      <w:pPr>
        <w:tabs>
          <w:tab w:val="num" w:pos="1440"/>
        </w:tabs>
        <w:ind w:left="1440" w:hanging="360"/>
      </w:pPr>
      <w:rPr>
        <w:rFonts w:ascii="Arial" w:hAnsi="Arial" w:hint="default"/>
      </w:rPr>
    </w:lvl>
    <w:lvl w:ilvl="2" w:tplc="77766264" w:tentative="1">
      <w:start w:val="1"/>
      <w:numFmt w:val="bullet"/>
      <w:lvlText w:val="•"/>
      <w:lvlJc w:val="left"/>
      <w:pPr>
        <w:tabs>
          <w:tab w:val="num" w:pos="2160"/>
        </w:tabs>
        <w:ind w:left="2160" w:hanging="360"/>
      </w:pPr>
      <w:rPr>
        <w:rFonts w:ascii="Arial" w:hAnsi="Arial" w:hint="default"/>
      </w:rPr>
    </w:lvl>
    <w:lvl w:ilvl="3" w:tplc="21F4EC26" w:tentative="1">
      <w:start w:val="1"/>
      <w:numFmt w:val="bullet"/>
      <w:lvlText w:val="•"/>
      <w:lvlJc w:val="left"/>
      <w:pPr>
        <w:tabs>
          <w:tab w:val="num" w:pos="2880"/>
        </w:tabs>
        <w:ind w:left="2880" w:hanging="360"/>
      </w:pPr>
      <w:rPr>
        <w:rFonts w:ascii="Arial" w:hAnsi="Arial" w:hint="default"/>
      </w:rPr>
    </w:lvl>
    <w:lvl w:ilvl="4" w:tplc="F8E8A086" w:tentative="1">
      <w:start w:val="1"/>
      <w:numFmt w:val="bullet"/>
      <w:lvlText w:val="•"/>
      <w:lvlJc w:val="left"/>
      <w:pPr>
        <w:tabs>
          <w:tab w:val="num" w:pos="3600"/>
        </w:tabs>
        <w:ind w:left="3600" w:hanging="360"/>
      </w:pPr>
      <w:rPr>
        <w:rFonts w:ascii="Arial" w:hAnsi="Arial" w:hint="default"/>
      </w:rPr>
    </w:lvl>
    <w:lvl w:ilvl="5" w:tplc="C7BE5B06" w:tentative="1">
      <w:start w:val="1"/>
      <w:numFmt w:val="bullet"/>
      <w:lvlText w:val="•"/>
      <w:lvlJc w:val="left"/>
      <w:pPr>
        <w:tabs>
          <w:tab w:val="num" w:pos="4320"/>
        </w:tabs>
        <w:ind w:left="4320" w:hanging="360"/>
      </w:pPr>
      <w:rPr>
        <w:rFonts w:ascii="Arial" w:hAnsi="Arial" w:hint="default"/>
      </w:rPr>
    </w:lvl>
    <w:lvl w:ilvl="6" w:tplc="69C8B866" w:tentative="1">
      <w:start w:val="1"/>
      <w:numFmt w:val="bullet"/>
      <w:lvlText w:val="•"/>
      <w:lvlJc w:val="left"/>
      <w:pPr>
        <w:tabs>
          <w:tab w:val="num" w:pos="5040"/>
        </w:tabs>
        <w:ind w:left="5040" w:hanging="360"/>
      </w:pPr>
      <w:rPr>
        <w:rFonts w:ascii="Arial" w:hAnsi="Arial" w:hint="default"/>
      </w:rPr>
    </w:lvl>
    <w:lvl w:ilvl="7" w:tplc="AE543C8C" w:tentative="1">
      <w:start w:val="1"/>
      <w:numFmt w:val="bullet"/>
      <w:lvlText w:val="•"/>
      <w:lvlJc w:val="left"/>
      <w:pPr>
        <w:tabs>
          <w:tab w:val="num" w:pos="5760"/>
        </w:tabs>
        <w:ind w:left="5760" w:hanging="360"/>
      </w:pPr>
      <w:rPr>
        <w:rFonts w:ascii="Arial" w:hAnsi="Arial" w:hint="default"/>
      </w:rPr>
    </w:lvl>
    <w:lvl w:ilvl="8" w:tplc="557CD1D2" w:tentative="1">
      <w:start w:val="1"/>
      <w:numFmt w:val="bullet"/>
      <w:lvlText w:val="•"/>
      <w:lvlJc w:val="left"/>
      <w:pPr>
        <w:tabs>
          <w:tab w:val="num" w:pos="6480"/>
        </w:tabs>
        <w:ind w:left="6480" w:hanging="360"/>
      </w:pPr>
      <w:rPr>
        <w:rFonts w:ascii="Arial" w:hAnsi="Arial" w:hint="default"/>
      </w:rPr>
    </w:lvl>
  </w:abstractNum>
  <w:num w:numId="1" w16cid:durableId="1546479442">
    <w:abstractNumId w:val="1"/>
  </w:num>
  <w:num w:numId="2" w16cid:durableId="13288985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Thomsen">
    <w15:presenceInfo w15:providerId="Windows Live" w15:userId="7d8d416fbc7e2ed1"/>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FD7"/>
    <w:rsid w:val="00036E75"/>
    <w:rsid w:val="00040E26"/>
    <w:rsid w:val="00040FE7"/>
    <w:rsid w:val="000430C2"/>
    <w:rsid w:val="000B03B5"/>
    <w:rsid w:val="000B1F4F"/>
    <w:rsid w:val="000F6CFC"/>
    <w:rsid w:val="00113D52"/>
    <w:rsid w:val="00142C10"/>
    <w:rsid w:val="00155104"/>
    <w:rsid w:val="001B460E"/>
    <w:rsid w:val="00200459"/>
    <w:rsid w:val="00214994"/>
    <w:rsid w:val="002369CC"/>
    <w:rsid w:val="00237EE3"/>
    <w:rsid w:val="002412B7"/>
    <w:rsid w:val="00255617"/>
    <w:rsid w:val="002768BE"/>
    <w:rsid w:val="002D5D0A"/>
    <w:rsid w:val="00304345"/>
    <w:rsid w:val="00320D17"/>
    <w:rsid w:val="00321020"/>
    <w:rsid w:val="00343996"/>
    <w:rsid w:val="00345F06"/>
    <w:rsid w:val="0035717F"/>
    <w:rsid w:val="003674B6"/>
    <w:rsid w:val="0038354E"/>
    <w:rsid w:val="003B5240"/>
    <w:rsid w:val="003C0610"/>
    <w:rsid w:val="003C33FF"/>
    <w:rsid w:val="003D4AD5"/>
    <w:rsid w:val="003F2A63"/>
    <w:rsid w:val="0040569F"/>
    <w:rsid w:val="004138A0"/>
    <w:rsid w:val="004339C6"/>
    <w:rsid w:val="004666CF"/>
    <w:rsid w:val="00485A04"/>
    <w:rsid w:val="004E3624"/>
    <w:rsid w:val="00513FD7"/>
    <w:rsid w:val="00542FF0"/>
    <w:rsid w:val="00544A4B"/>
    <w:rsid w:val="0055344D"/>
    <w:rsid w:val="00582C68"/>
    <w:rsid w:val="005B7B14"/>
    <w:rsid w:val="005C1556"/>
    <w:rsid w:val="005D5CDC"/>
    <w:rsid w:val="00611117"/>
    <w:rsid w:val="00614D5C"/>
    <w:rsid w:val="006433A7"/>
    <w:rsid w:val="00654872"/>
    <w:rsid w:val="00683CBA"/>
    <w:rsid w:val="006C2B91"/>
    <w:rsid w:val="006E0FD1"/>
    <w:rsid w:val="00777E9D"/>
    <w:rsid w:val="00787FFD"/>
    <w:rsid w:val="007B045A"/>
    <w:rsid w:val="007C0A70"/>
    <w:rsid w:val="007E2AB9"/>
    <w:rsid w:val="0083350E"/>
    <w:rsid w:val="00840265"/>
    <w:rsid w:val="00844B05"/>
    <w:rsid w:val="00847DE4"/>
    <w:rsid w:val="00855D66"/>
    <w:rsid w:val="008636B3"/>
    <w:rsid w:val="008A0022"/>
    <w:rsid w:val="008E41BC"/>
    <w:rsid w:val="009074F5"/>
    <w:rsid w:val="00933861"/>
    <w:rsid w:val="00936B7D"/>
    <w:rsid w:val="00941E04"/>
    <w:rsid w:val="00996D60"/>
    <w:rsid w:val="009B43A6"/>
    <w:rsid w:val="009D3688"/>
    <w:rsid w:val="009E11BE"/>
    <w:rsid w:val="009E27FA"/>
    <w:rsid w:val="00A15C15"/>
    <w:rsid w:val="00A20CB5"/>
    <w:rsid w:val="00A20E89"/>
    <w:rsid w:val="00A554FC"/>
    <w:rsid w:val="00A77910"/>
    <w:rsid w:val="00AB4C99"/>
    <w:rsid w:val="00AE4D98"/>
    <w:rsid w:val="00AF4852"/>
    <w:rsid w:val="00B179C9"/>
    <w:rsid w:val="00B31361"/>
    <w:rsid w:val="00B867DC"/>
    <w:rsid w:val="00B869B8"/>
    <w:rsid w:val="00B9601F"/>
    <w:rsid w:val="00BA4493"/>
    <w:rsid w:val="00C46A87"/>
    <w:rsid w:val="00C503DD"/>
    <w:rsid w:val="00C72C73"/>
    <w:rsid w:val="00CB6726"/>
    <w:rsid w:val="00CB7252"/>
    <w:rsid w:val="00CC0961"/>
    <w:rsid w:val="00D1226B"/>
    <w:rsid w:val="00D216E3"/>
    <w:rsid w:val="00DC3160"/>
    <w:rsid w:val="00E3078C"/>
    <w:rsid w:val="00E34155"/>
    <w:rsid w:val="00E51FDF"/>
    <w:rsid w:val="00E946E1"/>
    <w:rsid w:val="00EA16EF"/>
    <w:rsid w:val="00EB64EF"/>
    <w:rsid w:val="00EE0B78"/>
    <w:rsid w:val="00F60003"/>
    <w:rsid w:val="00F701DD"/>
    <w:rsid w:val="00FA585B"/>
    <w:rsid w:val="00FD6A0B"/>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5CD82"/>
  <w15:chartTrackingRefBased/>
  <w15:docId w15:val="{0C546D04-5452-436D-9490-433ACA108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F4F"/>
  </w:style>
  <w:style w:type="paragraph" w:styleId="Overskrift1">
    <w:name w:val="heading 1"/>
    <w:basedOn w:val="Normal"/>
    <w:next w:val="Normal"/>
    <w:link w:val="Overskrift1Tegn"/>
    <w:uiPriority w:val="9"/>
    <w:qFormat/>
    <w:rsid w:val="00513F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13FD7"/>
    <w:rPr>
      <w:rFonts w:asciiTheme="majorHAnsi" w:eastAsiaTheme="majorEastAsia" w:hAnsiTheme="majorHAnsi" w:cstheme="majorBidi"/>
      <w:color w:val="2F5496" w:themeColor="accent1" w:themeShade="BF"/>
      <w:sz w:val="32"/>
      <w:szCs w:val="32"/>
    </w:rPr>
  </w:style>
  <w:style w:type="paragraph" w:styleId="Titel">
    <w:name w:val="Title"/>
    <w:basedOn w:val="Normal"/>
    <w:next w:val="Normal"/>
    <w:link w:val="TitelTegn"/>
    <w:uiPriority w:val="10"/>
    <w:qFormat/>
    <w:rsid w:val="00113D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13D52"/>
    <w:rPr>
      <w:rFonts w:asciiTheme="majorHAnsi" w:eastAsiaTheme="majorEastAsia" w:hAnsiTheme="majorHAnsi" w:cstheme="majorBidi"/>
      <w:spacing w:val="-10"/>
      <w:kern w:val="28"/>
      <w:sz w:val="56"/>
      <w:szCs w:val="56"/>
    </w:rPr>
  </w:style>
  <w:style w:type="character" w:styleId="Kommentarhenvisning">
    <w:name w:val="annotation reference"/>
    <w:basedOn w:val="Standardskrifttypeiafsnit"/>
    <w:uiPriority w:val="99"/>
    <w:semiHidden/>
    <w:unhideWhenUsed/>
    <w:rsid w:val="008E41BC"/>
    <w:rPr>
      <w:sz w:val="16"/>
      <w:szCs w:val="16"/>
    </w:rPr>
  </w:style>
  <w:style w:type="paragraph" w:styleId="Kommentartekst">
    <w:name w:val="annotation text"/>
    <w:basedOn w:val="Normal"/>
    <w:link w:val="KommentartekstTegn"/>
    <w:uiPriority w:val="99"/>
    <w:unhideWhenUsed/>
    <w:rsid w:val="008E41BC"/>
    <w:pPr>
      <w:spacing w:line="240" w:lineRule="auto"/>
    </w:pPr>
    <w:rPr>
      <w:sz w:val="20"/>
      <w:szCs w:val="20"/>
    </w:rPr>
  </w:style>
  <w:style w:type="character" w:customStyle="1" w:styleId="KommentartekstTegn">
    <w:name w:val="Kommentartekst Tegn"/>
    <w:basedOn w:val="Standardskrifttypeiafsnit"/>
    <w:link w:val="Kommentartekst"/>
    <w:uiPriority w:val="99"/>
    <w:rsid w:val="008E41BC"/>
    <w:rPr>
      <w:sz w:val="20"/>
      <w:szCs w:val="20"/>
    </w:rPr>
  </w:style>
  <w:style w:type="paragraph" w:styleId="Kommentaremne">
    <w:name w:val="annotation subject"/>
    <w:basedOn w:val="Kommentartekst"/>
    <w:next w:val="Kommentartekst"/>
    <w:link w:val="KommentaremneTegn"/>
    <w:uiPriority w:val="99"/>
    <w:semiHidden/>
    <w:unhideWhenUsed/>
    <w:rsid w:val="008E41BC"/>
    <w:rPr>
      <w:b/>
      <w:bCs/>
    </w:rPr>
  </w:style>
  <w:style w:type="character" w:customStyle="1" w:styleId="KommentaremneTegn">
    <w:name w:val="Kommentaremne Tegn"/>
    <w:basedOn w:val="KommentartekstTegn"/>
    <w:link w:val="Kommentaremne"/>
    <w:uiPriority w:val="99"/>
    <w:semiHidden/>
    <w:rsid w:val="008E41BC"/>
    <w:rPr>
      <w:b/>
      <w:bCs/>
      <w:sz w:val="20"/>
      <w:szCs w:val="20"/>
    </w:rPr>
  </w:style>
  <w:style w:type="paragraph" w:styleId="Korrektur">
    <w:name w:val="Revision"/>
    <w:hidden/>
    <w:uiPriority w:val="99"/>
    <w:semiHidden/>
    <w:rsid w:val="0038354E"/>
    <w:pPr>
      <w:spacing w:after="0" w:line="240" w:lineRule="auto"/>
    </w:pPr>
  </w:style>
  <w:style w:type="paragraph" w:styleId="NormalWeb">
    <w:name w:val="Normal (Web)"/>
    <w:basedOn w:val="Normal"/>
    <w:uiPriority w:val="99"/>
    <w:semiHidden/>
    <w:unhideWhenUsed/>
    <w:rsid w:val="0083350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afsnit">
    <w:name w:val="List Paragraph"/>
    <w:basedOn w:val="Normal"/>
    <w:uiPriority w:val="34"/>
    <w:qFormat/>
    <w:rsid w:val="00040E26"/>
    <w:pPr>
      <w:ind w:left="720"/>
      <w:contextualSpacing/>
    </w:pPr>
  </w:style>
  <w:style w:type="paragraph" w:styleId="Sidehoved">
    <w:name w:val="header"/>
    <w:basedOn w:val="Normal"/>
    <w:link w:val="SidehovedTegn"/>
    <w:uiPriority w:val="99"/>
    <w:unhideWhenUsed/>
    <w:rsid w:val="00AF4852"/>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AF4852"/>
  </w:style>
  <w:style w:type="paragraph" w:styleId="Sidefod">
    <w:name w:val="footer"/>
    <w:basedOn w:val="Normal"/>
    <w:link w:val="SidefodTegn"/>
    <w:uiPriority w:val="99"/>
    <w:unhideWhenUsed/>
    <w:rsid w:val="00AF4852"/>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AF4852"/>
  </w:style>
  <w:style w:type="character" w:styleId="Hyperlink">
    <w:name w:val="Hyperlink"/>
    <w:basedOn w:val="Standardskrifttypeiafsnit"/>
    <w:uiPriority w:val="99"/>
    <w:unhideWhenUsed/>
    <w:rsid w:val="00321020"/>
    <w:rPr>
      <w:color w:val="0563C1" w:themeColor="hyperlink"/>
      <w:u w:val="single"/>
    </w:rPr>
  </w:style>
  <w:style w:type="character" w:styleId="Ulstomtale">
    <w:name w:val="Unresolved Mention"/>
    <w:basedOn w:val="Standardskrifttypeiafsnit"/>
    <w:uiPriority w:val="99"/>
    <w:semiHidden/>
    <w:unhideWhenUsed/>
    <w:rsid w:val="00321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151434">
      <w:bodyDiv w:val="1"/>
      <w:marLeft w:val="0"/>
      <w:marRight w:val="0"/>
      <w:marTop w:val="0"/>
      <w:marBottom w:val="0"/>
      <w:divBdr>
        <w:top w:val="none" w:sz="0" w:space="0" w:color="auto"/>
        <w:left w:val="none" w:sz="0" w:space="0" w:color="auto"/>
        <w:bottom w:val="none" w:sz="0" w:space="0" w:color="auto"/>
        <w:right w:val="none" w:sz="0" w:space="0" w:color="auto"/>
      </w:divBdr>
      <w:divsChild>
        <w:div w:id="2081368475">
          <w:marLeft w:val="346"/>
          <w:marRight w:val="0"/>
          <w:marTop w:val="200"/>
          <w:marBottom w:val="0"/>
          <w:divBdr>
            <w:top w:val="none" w:sz="0" w:space="0" w:color="auto"/>
            <w:left w:val="none" w:sz="0" w:space="0" w:color="auto"/>
            <w:bottom w:val="none" w:sz="0" w:space="0" w:color="auto"/>
            <w:right w:val="none" w:sz="0" w:space="0" w:color="auto"/>
          </w:divBdr>
        </w:div>
        <w:div w:id="1250234246">
          <w:marLeft w:val="34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reamgruppen.dk/groenreform/introduktion/"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DF572-4B86-4CA0-AA43-BAF63C012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8</Pages>
  <Words>3868</Words>
  <Characters>23597</Characters>
  <Application>Microsoft Office Word</Application>
  <DocSecurity>0</DocSecurity>
  <Lines>196</Lines>
  <Paragraphs>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Fløj Thomsen</cp:lastModifiedBy>
  <cp:revision>9</cp:revision>
  <dcterms:created xsi:type="dcterms:W3CDTF">2022-12-05T09:14:00Z</dcterms:created>
  <dcterms:modified xsi:type="dcterms:W3CDTF">2022-12-05T18:52:00Z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23b7814a-8377-3a47-9c2b-4f5f0f11e6f2</vt:lpwstr>
  </property>
  <property fmtid="{D5CDD505-2E9C-101B-9397-08002B2CF9AE}" pid="24" name="Mendeley Citation Style_1">
    <vt:lpwstr>http://www.zotero.org/styles/apa</vt:lpwstr>
  </property>
</Properties>
</file>